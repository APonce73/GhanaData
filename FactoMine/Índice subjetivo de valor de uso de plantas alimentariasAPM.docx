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920" w14:textId="77777777" w:rsidR="00E25C14" w:rsidRPr="00407344" w:rsidRDefault="001927B1" w:rsidP="00407344">
      <w:pPr>
        <w:spacing w:line="360" w:lineRule="auto"/>
        <w:jc w:val="center"/>
        <w:rPr>
          <w:rFonts w:ascii="Times New Roman" w:hAnsi="Times New Roman" w:cs="Times New Roman"/>
          <w:b/>
          <w:sz w:val="24"/>
          <w:szCs w:val="24"/>
        </w:rPr>
      </w:pPr>
      <w:r w:rsidRPr="00407344">
        <w:rPr>
          <w:rFonts w:ascii="Times New Roman" w:hAnsi="Times New Roman" w:cs="Times New Roman"/>
          <w:b/>
          <w:sz w:val="24"/>
          <w:szCs w:val="24"/>
        </w:rPr>
        <w:t>Índice</w:t>
      </w:r>
      <w:r w:rsidR="00E33B86" w:rsidRPr="00407344">
        <w:rPr>
          <w:rFonts w:ascii="Times New Roman" w:hAnsi="Times New Roman" w:cs="Times New Roman"/>
          <w:b/>
          <w:sz w:val="24"/>
          <w:szCs w:val="24"/>
        </w:rPr>
        <w:t xml:space="preserve"> </w:t>
      </w:r>
      <w:del w:id="0" w:author="AP" w:date="2019-07-22T17:53:00Z">
        <w:r w:rsidR="00E33B86" w:rsidRPr="00407344" w:rsidDel="005378D5">
          <w:rPr>
            <w:rFonts w:ascii="Times New Roman" w:hAnsi="Times New Roman" w:cs="Times New Roman"/>
            <w:b/>
            <w:sz w:val="24"/>
            <w:szCs w:val="24"/>
          </w:rPr>
          <w:delText>S</w:delText>
        </w:r>
        <w:r w:rsidRPr="00407344" w:rsidDel="005378D5">
          <w:rPr>
            <w:rFonts w:ascii="Times New Roman" w:hAnsi="Times New Roman" w:cs="Times New Roman"/>
            <w:b/>
            <w:sz w:val="24"/>
            <w:szCs w:val="24"/>
          </w:rPr>
          <w:delText>ubje</w:delText>
        </w:r>
        <w:r w:rsidR="00E33B86" w:rsidRPr="00407344" w:rsidDel="005378D5">
          <w:rPr>
            <w:rFonts w:ascii="Times New Roman" w:hAnsi="Times New Roman" w:cs="Times New Roman"/>
            <w:b/>
            <w:sz w:val="24"/>
            <w:szCs w:val="24"/>
          </w:rPr>
          <w:delText xml:space="preserve">tivo </w:delText>
        </w:r>
      </w:del>
      <w:ins w:id="1" w:author="AP" w:date="2019-07-22T17:53:00Z">
        <w:r w:rsidR="005378D5" w:rsidRPr="00407344">
          <w:rPr>
            <w:rFonts w:ascii="Times New Roman" w:hAnsi="Times New Roman" w:cs="Times New Roman"/>
            <w:b/>
            <w:sz w:val="24"/>
            <w:szCs w:val="24"/>
          </w:rPr>
          <w:t>Local</w:t>
        </w:r>
        <w:r w:rsidR="005378D5" w:rsidRPr="00407344">
          <w:rPr>
            <w:rFonts w:ascii="Times New Roman" w:hAnsi="Times New Roman" w:cs="Times New Roman"/>
            <w:b/>
            <w:sz w:val="24"/>
            <w:szCs w:val="24"/>
          </w:rPr>
          <w:t xml:space="preserve"> </w:t>
        </w:r>
      </w:ins>
      <w:r w:rsidR="00E33B86" w:rsidRPr="00407344">
        <w:rPr>
          <w:rFonts w:ascii="Times New Roman" w:hAnsi="Times New Roman" w:cs="Times New Roman"/>
          <w:b/>
          <w:sz w:val="24"/>
          <w:szCs w:val="24"/>
        </w:rPr>
        <w:t>de Valor de Uso de P</w:t>
      </w:r>
      <w:r w:rsidRPr="00407344">
        <w:rPr>
          <w:rFonts w:ascii="Times New Roman" w:hAnsi="Times New Roman" w:cs="Times New Roman"/>
          <w:b/>
          <w:sz w:val="24"/>
          <w:szCs w:val="24"/>
        </w:rPr>
        <w:t>lantas</w:t>
      </w:r>
      <w:r w:rsidR="00E33B86" w:rsidRPr="00407344">
        <w:rPr>
          <w:rFonts w:ascii="Times New Roman" w:hAnsi="Times New Roman" w:cs="Times New Roman"/>
          <w:b/>
          <w:sz w:val="24"/>
          <w:szCs w:val="24"/>
        </w:rPr>
        <w:t xml:space="preserve"> A</w:t>
      </w:r>
      <w:r w:rsidRPr="00407344">
        <w:rPr>
          <w:rFonts w:ascii="Times New Roman" w:hAnsi="Times New Roman" w:cs="Times New Roman"/>
          <w:b/>
          <w:sz w:val="24"/>
          <w:szCs w:val="24"/>
        </w:rPr>
        <w:t>limentarias</w:t>
      </w:r>
    </w:p>
    <w:p w14:paraId="570197F2" w14:textId="77777777" w:rsidR="009D15F8" w:rsidRPr="00407344" w:rsidRDefault="009D15F8" w:rsidP="00407344">
      <w:pPr>
        <w:spacing w:line="360" w:lineRule="auto"/>
        <w:jc w:val="center"/>
        <w:rPr>
          <w:rFonts w:ascii="Times New Roman" w:hAnsi="Times New Roman" w:cs="Times New Roman"/>
          <w:sz w:val="24"/>
          <w:szCs w:val="24"/>
          <w:rPrChange w:id="2" w:author="AP" w:date="2019-07-23T12:12:00Z">
            <w:rPr>
              <w:rFonts w:ascii="Times New Roman" w:hAnsi="Times New Roman" w:cs="Times New Roman"/>
              <w:sz w:val="24"/>
              <w:szCs w:val="24"/>
            </w:rPr>
          </w:rPrChange>
        </w:rPr>
        <w:pPrChange w:id="3" w:author="AP" w:date="2019-07-23T12:12:00Z">
          <w:pPr>
            <w:spacing w:line="360" w:lineRule="auto"/>
            <w:jc w:val="center"/>
          </w:pPr>
        </w:pPrChange>
      </w:pPr>
      <w:r w:rsidRPr="00407344">
        <w:rPr>
          <w:rFonts w:ascii="Times New Roman" w:hAnsi="Times New Roman" w:cs="Times New Roman"/>
          <w:sz w:val="24"/>
          <w:szCs w:val="24"/>
          <w:rPrChange w:id="4" w:author="AP" w:date="2019-07-23T12:12:00Z">
            <w:rPr>
              <w:rFonts w:ascii="Times New Roman" w:hAnsi="Times New Roman" w:cs="Times New Roman"/>
              <w:sz w:val="24"/>
              <w:szCs w:val="24"/>
            </w:rPr>
          </w:rPrChange>
        </w:rPr>
        <w:t>Mauricio R. Bellon</w:t>
      </w:r>
      <w:r w:rsidR="009B09C4" w:rsidRPr="00407344">
        <w:rPr>
          <w:rFonts w:ascii="Times New Roman" w:hAnsi="Times New Roman" w:cs="Times New Roman"/>
          <w:sz w:val="24"/>
          <w:szCs w:val="24"/>
          <w:rPrChange w:id="5" w:author="AP" w:date="2019-07-23T12:12:00Z">
            <w:rPr>
              <w:rFonts w:ascii="Times New Roman" w:hAnsi="Times New Roman" w:cs="Times New Roman"/>
              <w:sz w:val="24"/>
              <w:szCs w:val="24"/>
            </w:rPr>
          </w:rPrChange>
        </w:rPr>
        <w:t xml:space="preserve"> y Alejandro Ponce</w:t>
      </w:r>
      <w:ins w:id="6" w:author="AP" w:date="2019-07-22T17:49:00Z">
        <w:r w:rsidR="009537F1" w:rsidRPr="00407344">
          <w:rPr>
            <w:rFonts w:ascii="Times New Roman" w:hAnsi="Times New Roman" w:cs="Times New Roman"/>
            <w:sz w:val="24"/>
            <w:szCs w:val="24"/>
            <w:rPrChange w:id="7" w:author="AP" w:date="2019-07-23T12:12:00Z">
              <w:rPr>
                <w:rFonts w:ascii="Times New Roman" w:hAnsi="Times New Roman" w:cs="Times New Roman"/>
                <w:sz w:val="24"/>
                <w:szCs w:val="24"/>
              </w:rPr>
            </w:rPrChange>
          </w:rPr>
          <w:t>-Mendoza</w:t>
        </w:r>
      </w:ins>
    </w:p>
    <w:p w14:paraId="732EFA8C" w14:textId="77777777" w:rsidR="009D15F8" w:rsidRPr="00407344" w:rsidRDefault="009D15F8" w:rsidP="00407344">
      <w:pPr>
        <w:spacing w:line="360" w:lineRule="auto"/>
        <w:jc w:val="center"/>
        <w:rPr>
          <w:rFonts w:ascii="Times New Roman" w:hAnsi="Times New Roman" w:cs="Times New Roman"/>
          <w:sz w:val="24"/>
          <w:szCs w:val="24"/>
          <w:rPrChange w:id="8" w:author="AP" w:date="2019-07-23T12:12:00Z">
            <w:rPr>
              <w:rFonts w:ascii="Times New Roman" w:hAnsi="Times New Roman" w:cs="Times New Roman"/>
              <w:sz w:val="24"/>
              <w:szCs w:val="24"/>
            </w:rPr>
          </w:rPrChange>
        </w:rPr>
        <w:pPrChange w:id="9" w:author="AP" w:date="2019-07-23T12:12:00Z">
          <w:pPr>
            <w:spacing w:line="360" w:lineRule="auto"/>
            <w:jc w:val="center"/>
          </w:pPr>
        </w:pPrChange>
      </w:pPr>
      <w:r w:rsidRPr="00407344">
        <w:rPr>
          <w:rFonts w:ascii="Times New Roman" w:hAnsi="Times New Roman" w:cs="Times New Roman"/>
          <w:sz w:val="24"/>
          <w:szCs w:val="24"/>
          <w:rPrChange w:id="10" w:author="AP" w:date="2019-07-23T12:12:00Z">
            <w:rPr>
              <w:rFonts w:ascii="Times New Roman" w:hAnsi="Times New Roman" w:cs="Times New Roman"/>
              <w:sz w:val="24"/>
              <w:szCs w:val="24"/>
            </w:rPr>
          </w:rPrChange>
        </w:rPr>
        <w:t>CONABIO</w:t>
      </w:r>
    </w:p>
    <w:p w14:paraId="6C4ED2AE" w14:textId="77777777" w:rsidR="009D15F8" w:rsidRPr="00407344" w:rsidRDefault="00982907" w:rsidP="00407344">
      <w:pPr>
        <w:spacing w:line="360" w:lineRule="auto"/>
        <w:jc w:val="center"/>
        <w:rPr>
          <w:rFonts w:ascii="Times New Roman" w:hAnsi="Times New Roman" w:cs="Times New Roman"/>
          <w:sz w:val="24"/>
          <w:szCs w:val="24"/>
          <w:rPrChange w:id="11" w:author="AP" w:date="2019-07-23T12:12:00Z">
            <w:rPr>
              <w:rFonts w:ascii="Times New Roman" w:hAnsi="Times New Roman" w:cs="Times New Roman"/>
              <w:sz w:val="24"/>
              <w:szCs w:val="24"/>
            </w:rPr>
          </w:rPrChange>
        </w:rPr>
        <w:pPrChange w:id="12" w:author="AP" w:date="2019-07-23T12:12:00Z">
          <w:pPr>
            <w:spacing w:line="360" w:lineRule="auto"/>
            <w:jc w:val="center"/>
          </w:pPr>
        </w:pPrChange>
      </w:pPr>
      <w:r w:rsidRPr="00407344">
        <w:rPr>
          <w:rFonts w:ascii="Times New Roman" w:hAnsi="Times New Roman" w:cs="Times New Roman"/>
          <w:sz w:val="24"/>
          <w:szCs w:val="24"/>
          <w:rPrChange w:id="13" w:author="AP" w:date="2019-07-23T12:12:00Z">
            <w:rPr>
              <w:rFonts w:ascii="Times New Roman" w:hAnsi="Times New Roman" w:cs="Times New Roman"/>
              <w:sz w:val="24"/>
              <w:szCs w:val="24"/>
            </w:rPr>
          </w:rPrChange>
        </w:rPr>
        <w:t>22</w:t>
      </w:r>
      <w:r w:rsidR="009D15F8" w:rsidRPr="00407344">
        <w:rPr>
          <w:rFonts w:ascii="Times New Roman" w:hAnsi="Times New Roman" w:cs="Times New Roman"/>
          <w:sz w:val="24"/>
          <w:szCs w:val="24"/>
          <w:rPrChange w:id="14" w:author="AP" w:date="2019-07-23T12:12:00Z">
            <w:rPr>
              <w:rFonts w:ascii="Times New Roman" w:hAnsi="Times New Roman" w:cs="Times New Roman"/>
              <w:sz w:val="24"/>
              <w:szCs w:val="24"/>
            </w:rPr>
          </w:rPrChange>
        </w:rPr>
        <w:t>/julio/2019</w:t>
      </w:r>
    </w:p>
    <w:p w14:paraId="421A84FB" w14:textId="0F6B84F3" w:rsidR="00407344" w:rsidRPr="00407344" w:rsidRDefault="00407344" w:rsidP="00407344">
      <w:pPr>
        <w:spacing w:line="360" w:lineRule="auto"/>
        <w:jc w:val="both"/>
        <w:rPr>
          <w:ins w:id="15" w:author="AP" w:date="2019-07-23T12:12:00Z"/>
          <w:rFonts w:ascii="Times New Roman" w:hAnsi="Times New Roman" w:cs="Times New Roman"/>
          <w:b/>
          <w:sz w:val="24"/>
          <w:szCs w:val="24"/>
          <w:rPrChange w:id="16" w:author="AP" w:date="2019-07-23T12:13:00Z">
            <w:rPr>
              <w:ins w:id="17" w:author="AP" w:date="2019-07-23T12:12:00Z"/>
              <w:rFonts w:ascii="Times New Roman" w:hAnsi="Times New Roman" w:cs="Times New Roman"/>
              <w:sz w:val="24"/>
              <w:szCs w:val="24"/>
            </w:rPr>
          </w:rPrChange>
        </w:rPr>
        <w:pPrChange w:id="18" w:author="AP" w:date="2019-07-23T12:12:00Z">
          <w:pPr>
            <w:spacing w:line="360" w:lineRule="auto"/>
            <w:jc w:val="both"/>
          </w:pPr>
        </w:pPrChange>
      </w:pPr>
      <w:ins w:id="19" w:author="AP" w:date="2019-07-23T12:13:00Z">
        <w:r w:rsidRPr="00407344">
          <w:rPr>
            <w:rFonts w:ascii="Times New Roman" w:hAnsi="Times New Roman" w:cs="Times New Roman"/>
            <w:b/>
            <w:sz w:val="24"/>
            <w:szCs w:val="24"/>
            <w:rPrChange w:id="20" w:author="AP" w:date="2019-07-23T12:13:00Z">
              <w:rPr>
                <w:rFonts w:ascii="Times New Roman" w:hAnsi="Times New Roman" w:cs="Times New Roman"/>
                <w:sz w:val="24"/>
                <w:szCs w:val="24"/>
              </w:rPr>
            </w:rPrChange>
          </w:rPr>
          <w:t>Introducción</w:t>
        </w:r>
      </w:ins>
    </w:p>
    <w:p w14:paraId="26F546F0" w14:textId="1C4F1EEB" w:rsidR="00EA6D9F" w:rsidRPr="00407344" w:rsidRDefault="001927B1" w:rsidP="00407344">
      <w:pPr>
        <w:spacing w:line="360" w:lineRule="auto"/>
        <w:jc w:val="both"/>
        <w:rPr>
          <w:rFonts w:ascii="Times New Roman" w:hAnsi="Times New Roman" w:cs="Times New Roman"/>
          <w:sz w:val="24"/>
          <w:szCs w:val="24"/>
          <w:rPrChange w:id="21" w:author="AP" w:date="2019-07-23T12:12:00Z">
            <w:rPr>
              <w:rFonts w:ascii="Times New Roman" w:hAnsi="Times New Roman" w:cs="Times New Roman"/>
              <w:sz w:val="24"/>
              <w:szCs w:val="24"/>
            </w:rPr>
          </w:rPrChange>
        </w:rPr>
        <w:pPrChange w:id="22" w:author="AP" w:date="2019-07-23T12:12:00Z">
          <w:pPr>
            <w:spacing w:line="360" w:lineRule="auto"/>
            <w:jc w:val="both"/>
          </w:pPr>
        </w:pPrChange>
      </w:pPr>
      <w:r w:rsidRPr="00407344">
        <w:rPr>
          <w:rFonts w:ascii="Times New Roman" w:hAnsi="Times New Roman" w:cs="Times New Roman"/>
          <w:sz w:val="24"/>
          <w:szCs w:val="24"/>
        </w:rPr>
        <w:t>El conjunto de plantas cultivadas o recolectadas por la población rural es un</w:t>
      </w:r>
      <w:r w:rsidR="00ED36E6" w:rsidRPr="00407344">
        <w:rPr>
          <w:rFonts w:ascii="Times New Roman" w:hAnsi="Times New Roman" w:cs="Times New Roman"/>
          <w:sz w:val="24"/>
          <w:szCs w:val="24"/>
        </w:rPr>
        <w:t>o de los activos más importantes p</w:t>
      </w:r>
      <w:r w:rsidRPr="00407344">
        <w:rPr>
          <w:rFonts w:ascii="Times New Roman" w:hAnsi="Times New Roman" w:cs="Times New Roman"/>
          <w:sz w:val="24"/>
          <w:szCs w:val="24"/>
          <w:rPrChange w:id="23" w:author="AP" w:date="2019-07-23T12:12:00Z">
            <w:rPr>
              <w:rFonts w:ascii="Times New Roman" w:hAnsi="Times New Roman" w:cs="Times New Roman"/>
              <w:sz w:val="24"/>
              <w:szCs w:val="24"/>
            </w:rPr>
          </w:rPrChange>
        </w:rPr>
        <w:t xml:space="preserve">ara sus medios de vida. </w:t>
      </w:r>
      <w:r w:rsidR="004734C2" w:rsidRPr="00407344">
        <w:rPr>
          <w:rFonts w:ascii="Times New Roman" w:hAnsi="Times New Roman" w:cs="Times New Roman"/>
          <w:sz w:val="24"/>
          <w:szCs w:val="24"/>
          <w:rPrChange w:id="24" w:author="AP" w:date="2019-07-23T12:12:00Z">
            <w:rPr>
              <w:rFonts w:ascii="Times New Roman" w:hAnsi="Times New Roman" w:cs="Times New Roman"/>
              <w:sz w:val="24"/>
              <w:szCs w:val="24"/>
            </w:rPr>
          </w:rPrChange>
        </w:rPr>
        <w:t xml:space="preserve">De este conjunto de plantas, los hogares rurales derivan: (1) </w:t>
      </w:r>
      <w:del w:id="25" w:author="AP" w:date="2019-07-23T11:15:00Z">
        <w:r w:rsidR="004734C2" w:rsidRPr="00407344" w:rsidDel="00C85021">
          <w:rPr>
            <w:rFonts w:ascii="Times New Roman" w:hAnsi="Times New Roman" w:cs="Times New Roman"/>
            <w:sz w:val="24"/>
            <w:szCs w:val="24"/>
            <w:rPrChange w:id="26" w:author="AP" w:date="2019-07-23T12:12:00Z">
              <w:rPr>
                <w:rFonts w:ascii="Times New Roman" w:hAnsi="Times New Roman" w:cs="Times New Roman"/>
                <w:sz w:val="24"/>
                <w:szCs w:val="24"/>
              </w:rPr>
            </w:rPrChange>
          </w:rPr>
          <w:delText xml:space="preserve">alimentos </w:delText>
        </w:r>
      </w:del>
      <w:r w:rsidR="004734C2" w:rsidRPr="00407344">
        <w:rPr>
          <w:rFonts w:ascii="Times New Roman" w:hAnsi="Times New Roman" w:cs="Times New Roman"/>
          <w:sz w:val="24"/>
          <w:szCs w:val="24"/>
          <w:rPrChange w:id="27" w:author="AP" w:date="2019-07-23T12:12:00Z">
            <w:rPr>
              <w:rFonts w:ascii="Times New Roman" w:hAnsi="Times New Roman" w:cs="Times New Roman"/>
              <w:sz w:val="24"/>
              <w:szCs w:val="24"/>
            </w:rPr>
          </w:rPrChange>
        </w:rPr>
        <w:t xml:space="preserve">para su </w:t>
      </w:r>
      <w:ins w:id="28" w:author="AP" w:date="2019-07-23T11:14:00Z">
        <w:r w:rsidR="00C85021" w:rsidRPr="00407344">
          <w:rPr>
            <w:rFonts w:ascii="Times New Roman" w:hAnsi="Times New Roman" w:cs="Times New Roman"/>
            <w:sz w:val="24"/>
            <w:szCs w:val="24"/>
            <w:rPrChange w:id="29" w:author="AP" w:date="2019-07-23T12:12:00Z">
              <w:rPr>
                <w:rFonts w:ascii="Times New Roman" w:hAnsi="Times New Roman" w:cs="Times New Roman"/>
                <w:sz w:val="24"/>
                <w:szCs w:val="24"/>
              </w:rPr>
            </w:rPrChange>
          </w:rPr>
          <w:t>uso</w:t>
        </w:r>
      </w:ins>
      <w:del w:id="30" w:author="AP" w:date="2019-07-23T11:14:00Z">
        <w:r w:rsidR="004734C2" w:rsidRPr="00407344" w:rsidDel="00C85021">
          <w:rPr>
            <w:rFonts w:ascii="Times New Roman" w:hAnsi="Times New Roman" w:cs="Times New Roman"/>
            <w:sz w:val="24"/>
            <w:szCs w:val="24"/>
            <w:rPrChange w:id="31" w:author="AP" w:date="2019-07-23T12:12:00Z">
              <w:rPr>
                <w:rFonts w:ascii="Times New Roman" w:hAnsi="Times New Roman" w:cs="Times New Roman"/>
                <w:sz w:val="24"/>
                <w:szCs w:val="24"/>
              </w:rPr>
            </w:rPrChange>
          </w:rPr>
          <w:delText>consumo</w:delText>
        </w:r>
      </w:del>
      <w:r w:rsidR="004734C2" w:rsidRPr="00407344">
        <w:rPr>
          <w:rFonts w:ascii="Times New Roman" w:hAnsi="Times New Roman" w:cs="Times New Roman"/>
          <w:sz w:val="24"/>
          <w:szCs w:val="24"/>
          <w:rPrChange w:id="32" w:author="AP" w:date="2019-07-23T12:12:00Z">
            <w:rPr>
              <w:rFonts w:ascii="Times New Roman" w:hAnsi="Times New Roman" w:cs="Times New Roman"/>
              <w:sz w:val="24"/>
              <w:szCs w:val="24"/>
            </w:rPr>
          </w:rPrChange>
        </w:rPr>
        <w:t xml:space="preserve"> directo (</w:t>
      </w:r>
      <w:ins w:id="33" w:author="AP" w:date="2019-07-23T11:14:00Z">
        <w:r w:rsidR="00C85021" w:rsidRPr="00407344">
          <w:rPr>
            <w:rFonts w:ascii="Times New Roman" w:hAnsi="Times New Roman" w:cs="Times New Roman"/>
            <w:sz w:val="24"/>
            <w:szCs w:val="24"/>
            <w:rPrChange w:id="34" w:author="AP" w:date="2019-07-23T12:12:00Z">
              <w:rPr>
                <w:rFonts w:ascii="Times New Roman" w:hAnsi="Times New Roman" w:cs="Times New Roman"/>
                <w:sz w:val="24"/>
                <w:szCs w:val="24"/>
              </w:rPr>
            </w:rPrChange>
          </w:rPr>
          <w:t xml:space="preserve">e.g. </w:t>
        </w:r>
      </w:ins>
      <w:del w:id="35" w:author="AP" w:date="2019-07-23T11:14:00Z">
        <w:r w:rsidR="004734C2" w:rsidRPr="00407344" w:rsidDel="00C85021">
          <w:rPr>
            <w:rFonts w:ascii="Times New Roman" w:hAnsi="Times New Roman" w:cs="Times New Roman"/>
            <w:sz w:val="24"/>
            <w:szCs w:val="24"/>
            <w:rPrChange w:id="36" w:author="AP" w:date="2019-07-23T12:12:00Z">
              <w:rPr>
                <w:rFonts w:ascii="Times New Roman" w:hAnsi="Times New Roman" w:cs="Times New Roman"/>
                <w:sz w:val="24"/>
                <w:szCs w:val="24"/>
              </w:rPr>
            </w:rPrChange>
          </w:rPr>
          <w:delText>auto-consumo</w:delText>
        </w:r>
      </w:del>
      <w:ins w:id="37" w:author="AP" w:date="2019-07-23T11:14:00Z">
        <w:r w:rsidR="00C85021" w:rsidRPr="00407344">
          <w:rPr>
            <w:rFonts w:ascii="Times New Roman" w:hAnsi="Times New Roman" w:cs="Times New Roman"/>
            <w:sz w:val="24"/>
            <w:szCs w:val="24"/>
            <w:rPrChange w:id="38" w:author="AP" w:date="2019-07-23T12:12:00Z">
              <w:rPr>
                <w:rFonts w:ascii="Times New Roman" w:hAnsi="Times New Roman" w:cs="Times New Roman"/>
                <w:sz w:val="24"/>
                <w:szCs w:val="24"/>
              </w:rPr>
            </w:rPrChange>
          </w:rPr>
          <w:t>alimento</w:t>
        </w:r>
      </w:ins>
      <w:r w:rsidR="004734C2" w:rsidRPr="00407344">
        <w:rPr>
          <w:rFonts w:ascii="Times New Roman" w:hAnsi="Times New Roman" w:cs="Times New Roman"/>
          <w:sz w:val="24"/>
          <w:szCs w:val="24"/>
          <w:rPrChange w:id="39" w:author="AP" w:date="2019-07-23T12:12:00Z">
            <w:rPr>
              <w:rFonts w:ascii="Times New Roman" w:hAnsi="Times New Roman" w:cs="Times New Roman"/>
              <w:sz w:val="24"/>
              <w:szCs w:val="24"/>
            </w:rPr>
          </w:rPrChange>
        </w:rPr>
        <w:t xml:space="preserve">); (2) </w:t>
      </w:r>
      <w:ins w:id="40" w:author="AP" w:date="2019-07-23T11:14:00Z">
        <w:r w:rsidR="00C85021" w:rsidRPr="00407344">
          <w:rPr>
            <w:rFonts w:ascii="Times New Roman" w:hAnsi="Times New Roman" w:cs="Times New Roman"/>
            <w:sz w:val="24"/>
            <w:szCs w:val="24"/>
            <w:rPrChange w:id="41" w:author="AP" w:date="2019-07-23T12:12:00Z">
              <w:rPr>
                <w:rFonts w:ascii="Times New Roman" w:hAnsi="Times New Roman" w:cs="Times New Roman"/>
                <w:sz w:val="24"/>
                <w:szCs w:val="24"/>
              </w:rPr>
            </w:rPrChange>
          </w:rPr>
          <w:t>para su venta</w:t>
        </w:r>
      </w:ins>
      <w:del w:id="42" w:author="AP" w:date="2019-07-23T11:15:00Z">
        <w:r w:rsidR="004734C2" w:rsidRPr="00407344" w:rsidDel="00C85021">
          <w:rPr>
            <w:rFonts w:ascii="Times New Roman" w:hAnsi="Times New Roman" w:cs="Times New Roman"/>
            <w:sz w:val="24"/>
            <w:szCs w:val="24"/>
            <w:rPrChange w:id="43" w:author="AP" w:date="2019-07-23T12:12:00Z">
              <w:rPr>
                <w:rFonts w:ascii="Times New Roman" w:hAnsi="Times New Roman" w:cs="Times New Roman"/>
                <w:sz w:val="24"/>
                <w:szCs w:val="24"/>
              </w:rPr>
            </w:rPrChange>
          </w:rPr>
          <w:delText>productos que pueden vender</w:delText>
        </w:r>
      </w:del>
      <w:r w:rsidR="004734C2" w:rsidRPr="00407344">
        <w:rPr>
          <w:rFonts w:ascii="Times New Roman" w:hAnsi="Times New Roman" w:cs="Times New Roman"/>
          <w:sz w:val="24"/>
          <w:szCs w:val="24"/>
          <w:rPrChange w:id="44" w:author="AP" w:date="2019-07-23T12:12:00Z">
            <w:rPr>
              <w:rFonts w:ascii="Times New Roman" w:hAnsi="Times New Roman" w:cs="Times New Roman"/>
              <w:sz w:val="24"/>
              <w:szCs w:val="24"/>
            </w:rPr>
          </w:rPrChange>
        </w:rPr>
        <w:t xml:space="preserve"> </w:t>
      </w:r>
      <w:del w:id="45" w:author="AP" w:date="2019-07-23T11:13:00Z">
        <w:r w:rsidR="004734C2" w:rsidRPr="00407344" w:rsidDel="00C74048">
          <w:rPr>
            <w:rFonts w:ascii="Times New Roman" w:hAnsi="Times New Roman" w:cs="Times New Roman"/>
            <w:sz w:val="24"/>
            <w:szCs w:val="24"/>
            <w:rPrChange w:id="46" w:author="AP" w:date="2019-07-23T12:12:00Z">
              <w:rPr>
                <w:rFonts w:ascii="Times New Roman" w:hAnsi="Times New Roman" w:cs="Times New Roman"/>
                <w:sz w:val="24"/>
                <w:szCs w:val="24"/>
              </w:rPr>
            </w:rPrChange>
          </w:rPr>
          <w:delText>y les genera un ingreso monetario</w:delText>
        </w:r>
        <w:r w:rsidR="00D3036B" w:rsidRPr="00407344" w:rsidDel="00C74048">
          <w:rPr>
            <w:rFonts w:ascii="Times New Roman" w:hAnsi="Times New Roman" w:cs="Times New Roman"/>
            <w:sz w:val="24"/>
            <w:szCs w:val="24"/>
            <w:rPrChange w:id="47" w:author="AP" w:date="2019-07-23T12:12:00Z">
              <w:rPr>
                <w:rFonts w:ascii="Times New Roman" w:hAnsi="Times New Roman" w:cs="Times New Roman"/>
                <w:sz w:val="24"/>
                <w:szCs w:val="24"/>
              </w:rPr>
            </w:rPrChange>
          </w:rPr>
          <w:delText xml:space="preserve"> </w:delText>
        </w:r>
      </w:del>
      <w:r w:rsidR="00D3036B" w:rsidRPr="00407344">
        <w:rPr>
          <w:rFonts w:ascii="Times New Roman" w:hAnsi="Times New Roman" w:cs="Times New Roman"/>
          <w:sz w:val="24"/>
          <w:szCs w:val="24"/>
          <w:rPrChange w:id="48" w:author="AP" w:date="2019-07-23T12:12:00Z">
            <w:rPr>
              <w:rFonts w:ascii="Times New Roman" w:hAnsi="Times New Roman" w:cs="Times New Roman"/>
              <w:sz w:val="24"/>
              <w:szCs w:val="24"/>
            </w:rPr>
          </w:rPrChange>
        </w:rPr>
        <w:t>(</w:t>
      </w:r>
      <w:ins w:id="49" w:author="AP" w:date="2019-07-23T11:15:00Z">
        <w:r w:rsidR="00C85021" w:rsidRPr="00407344">
          <w:rPr>
            <w:rFonts w:ascii="Times New Roman" w:hAnsi="Times New Roman" w:cs="Times New Roman"/>
            <w:sz w:val="24"/>
            <w:szCs w:val="24"/>
            <w:rPrChange w:id="50" w:author="AP" w:date="2019-07-23T12:12:00Z">
              <w:rPr>
                <w:rFonts w:ascii="Times New Roman" w:hAnsi="Times New Roman" w:cs="Times New Roman"/>
                <w:sz w:val="24"/>
                <w:szCs w:val="24"/>
              </w:rPr>
            </w:rPrChange>
          </w:rPr>
          <w:t xml:space="preserve">obtener un </w:t>
        </w:r>
      </w:ins>
      <w:r w:rsidR="00D3036B" w:rsidRPr="00407344">
        <w:rPr>
          <w:rFonts w:ascii="Times New Roman" w:hAnsi="Times New Roman" w:cs="Times New Roman"/>
          <w:sz w:val="24"/>
          <w:szCs w:val="24"/>
          <w:rPrChange w:id="51" w:author="AP" w:date="2019-07-23T12:12:00Z">
            <w:rPr>
              <w:rFonts w:ascii="Times New Roman" w:hAnsi="Times New Roman" w:cs="Times New Roman"/>
              <w:sz w:val="24"/>
              <w:szCs w:val="24"/>
            </w:rPr>
          </w:rPrChange>
        </w:rPr>
        <w:t>ingreso monetario)</w:t>
      </w:r>
      <w:r w:rsidR="004734C2" w:rsidRPr="00407344">
        <w:rPr>
          <w:rFonts w:ascii="Times New Roman" w:hAnsi="Times New Roman" w:cs="Times New Roman"/>
          <w:sz w:val="24"/>
          <w:szCs w:val="24"/>
          <w:rPrChange w:id="52" w:author="AP" w:date="2019-07-23T12:12:00Z">
            <w:rPr>
              <w:rFonts w:ascii="Times New Roman" w:hAnsi="Times New Roman" w:cs="Times New Roman"/>
              <w:sz w:val="24"/>
              <w:szCs w:val="24"/>
            </w:rPr>
          </w:rPrChange>
        </w:rPr>
        <w:t xml:space="preserve">; </w:t>
      </w:r>
      <w:r w:rsidR="00375624" w:rsidRPr="00407344">
        <w:rPr>
          <w:rFonts w:ascii="Times New Roman" w:hAnsi="Times New Roman" w:cs="Times New Roman"/>
          <w:sz w:val="24"/>
          <w:szCs w:val="24"/>
          <w:rPrChange w:id="53" w:author="AP" w:date="2019-07-23T12:12:00Z">
            <w:rPr>
              <w:rFonts w:ascii="Times New Roman" w:hAnsi="Times New Roman" w:cs="Times New Roman"/>
              <w:sz w:val="24"/>
              <w:szCs w:val="24"/>
            </w:rPr>
          </w:rPrChange>
        </w:rPr>
        <w:t xml:space="preserve">(3) </w:t>
      </w:r>
      <w:del w:id="54" w:author="AP" w:date="2019-07-23T11:16:00Z">
        <w:r w:rsidR="004734C2" w:rsidRPr="00407344" w:rsidDel="00C85021">
          <w:rPr>
            <w:rFonts w:ascii="Times New Roman" w:hAnsi="Times New Roman" w:cs="Times New Roman"/>
            <w:sz w:val="24"/>
            <w:szCs w:val="24"/>
            <w:rPrChange w:id="55" w:author="AP" w:date="2019-07-23T12:12:00Z">
              <w:rPr>
                <w:rFonts w:ascii="Times New Roman" w:hAnsi="Times New Roman" w:cs="Times New Roman"/>
                <w:sz w:val="24"/>
                <w:szCs w:val="24"/>
              </w:rPr>
            </w:rPrChange>
          </w:rPr>
          <w:delText xml:space="preserve">utilizan diferentes </w:delText>
        </w:r>
      </w:del>
      <w:r w:rsidR="004734C2" w:rsidRPr="00407344">
        <w:rPr>
          <w:rFonts w:ascii="Times New Roman" w:hAnsi="Times New Roman" w:cs="Times New Roman"/>
          <w:sz w:val="24"/>
          <w:szCs w:val="24"/>
          <w:rPrChange w:id="56" w:author="AP" w:date="2019-07-23T12:12:00Z">
            <w:rPr>
              <w:rFonts w:ascii="Times New Roman" w:hAnsi="Times New Roman" w:cs="Times New Roman"/>
              <w:sz w:val="24"/>
              <w:szCs w:val="24"/>
            </w:rPr>
          </w:rPrChange>
        </w:rPr>
        <w:t>partes de la planta</w:t>
      </w:r>
      <w:ins w:id="57" w:author="AP" w:date="2019-07-23T11:16:00Z">
        <w:r w:rsidR="00C85021" w:rsidRPr="00407344">
          <w:rPr>
            <w:rFonts w:ascii="Times New Roman" w:hAnsi="Times New Roman" w:cs="Times New Roman"/>
            <w:sz w:val="24"/>
            <w:szCs w:val="24"/>
            <w:rPrChange w:id="58" w:author="AP" w:date="2019-07-23T12:12:00Z">
              <w:rPr>
                <w:rFonts w:ascii="Times New Roman" w:hAnsi="Times New Roman" w:cs="Times New Roman"/>
                <w:sz w:val="24"/>
                <w:szCs w:val="24"/>
              </w:rPr>
            </w:rPrChange>
          </w:rPr>
          <w:t xml:space="preserve"> (e.g. granos, hojas, etc)</w:t>
        </w:r>
      </w:ins>
      <w:del w:id="59" w:author="AP" w:date="2019-07-23T11:16:00Z">
        <w:r w:rsidR="00FA5915" w:rsidRPr="00407344" w:rsidDel="00C85021">
          <w:rPr>
            <w:rFonts w:ascii="Times New Roman" w:hAnsi="Times New Roman" w:cs="Times New Roman"/>
            <w:sz w:val="24"/>
            <w:szCs w:val="24"/>
            <w:rPrChange w:id="60" w:author="AP" w:date="2019-07-23T12:12:00Z">
              <w:rPr>
                <w:rFonts w:ascii="Times New Roman" w:hAnsi="Times New Roman" w:cs="Times New Roman"/>
                <w:sz w:val="24"/>
                <w:szCs w:val="24"/>
              </w:rPr>
            </w:rPrChange>
          </w:rPr>
          <w:delText>,</w:delText>
        </w:r>
      </w:del>
      <w:ins w:id="61" w:author="AP" w:date="2019-07-23T11:16:00Z">
        <w:r w:rsidR="00C85021" w:rsidRPr="00407344">
          <w:rPr>
            <w:rFonts w:ascii="Times New Roman" w:hAnsi="Times New Roman" w:cs="Times New Roman"/>
            <w:sz w:val="24"/>
            <w:szCs w:val="24"/>
            <w:rPrChange w:id="62" w:author="AP" w:date="2019-07-23T12:12:00Z">
              <w:rPr>
                <w:rFonts w:ascii="Times New Roman" w:hAnsi="Times New Roman" w:cs="Times New Roman"/>
                <w:sz w:val="24"/>
                <w:szCs w:val="24"/>
              </w:rPr>
            </w:rPrChange>
          </w:rPr>
          <w:t>; y</w:t>
        </w:r>
      </w:ins>
      <w:del w:id="63" w:author="AP" w:date="2019-07-23T11:16:00Z">
        <w:r w:rsidR="00FA5915" w:rsidRPr="00407344" w:rsidDel="00C85021">
          <w:rPr>
            <w:rFonts w:ascii="Times New Roman" w:hAnsi="Times New Roman" w:cs="Times New Roman"/>
            <w:sz w:val="24"/>
            <w:szCs w:val="24"/>
            <w:rPrChange w:id="64" w:author="AP" w:date="2019-07-23T12:12:00Z">
              <w:rPr>
                <w:rFonts w:ascii="Times New Roman" w:hAnsi="Times New Roman" w:cs="Times New Roman"/>
                <w:sz w:val="24"/>
                <w:szCs w:val="24"/>
              </w:rPr>
            </w:rPrChange>
          </w:rPr>
          <w:delText xml:space="preserve"> tales como granos, tallos, tubérculos, rizomas, hojas, flores, etc.</w:delText>
        </w:r>
        <w:r w:rsidR="00136039" w:rsidRPr="00407344" w:rsidDel="00C85021">
          <w:rPr>
            <w:rFonts w:ascii="Times New Roman" w:hAnsi="Times New Roman" w:cs="Times New Roman"/>
            <w:sz w:val="24"/>
            <w:szCs w:val="24"/>
            <w:rPrChange w:id="65" w:author="AP" w:date="2019-07-23T12:12:00Z">
              <w:rPr>
                <w:rFonts w:ascii="Times New Roman" w:hAnsi="Times New Roman" w:cs="Times New Roman"/>
                <w:sz w:val="24"/>
                <w:szCs w:val="24"/>
              </w:rPr>
            </w:rPrChange>
          </w:rPr>
          <w:delText>,</w:delText>
        </w:r>
        <w:r w:rsidR="00FA5915" w:rsidRPr="00407344" w:rsidDel="00C85021">
          <w:rPr>
            <w:rFonts w:ascii="Times New Roman" w:hAnsi="Times New Roman" w:cs="Times New Roman"/>
            <w:sz w:val="24"/>
            <w:szCs w:val="24"/>
            <w:rPrChange w:id="66" w:author="AP" w:date="2019-07-23T12:12:00Z">
              <w:rPr>
                <w:rFonts w:ascii="Times New Roman" w:hAnsi="Times New Roman" w:cs="Times New Roman"/>
                <w:sz w:val="24"/>
                <w:szCs w:val="24"/>
              </w:rPr>
            </w:rPrChange>
          </w:rPr>
          <w:delText xml:space="preserve"> </w:delText>
        </w:r>
      </w:del>
      <w:ins w:id="67" w:author="AP" w:date="2019-07-23T11:17:00Z">
        <w:r w:rsidR="00AB7A8A" w:rsidRPr="00407344">
          <w:rPr>
            <w:rFonts w:ascii="Times New Roman" w:hAnsi="Times New Roman" w:cs="Times New Roman"/>
            <w:sz w:val="24"/>
            <w:szCs w:val="24"/>
            <w:rPrChange w:id="68" w:author="AP" w:date="2019-07-23T12:12:00Z">
              <w:rPr>
                <w:rFonts w:ascii="Times New Roman" w:hAnsi="Times New Roman" w:cs="Times New Roman"/>
                <w:sz w:val="24"/>
                <w:szCs w:val="24"/>
              </w:rPr>
            </w:rPrChange>
          </w:rPr>
          <w:t xml:space="preserve"> </w:t>
        </w:r>
      </w:ins>
      <w:del w:id="69" w:author="AP" w:date="2019-07-23T11:17:00Z">
        <w:r w:rsidR="004734C2" w:rsidRPr="00407344" w:rsidDel="00AB7A8A">
          <w:rPr>
            <w:rFonts w:ascii="Times New Roman" w:hAnsi="Times New Roman" w:cs="Times New Roman"/>
            <w:sz w:val="24"/>
            <w:szCs w:val="24"/>
            <w:rPrChange w:id="70" w:author="AP" w:date="2019-07-23T12:12:00Z">
              <w:rPr>
                <w:rFonts w:ascii="Times New Roman" w:hAnsi="Times New Roman" w:cs="Times New Roman"/>
                <w:sz w:val="24"/>
                <w:szCs w:val="24"/>
              </w:rPr>
            </w:rPrChange>
          </w:rPr>
          <w:delText xml:space="preserve"> para </w:delText>
        </w:r>
      </w:del>
      <w:r w:rsidR="00375624" w:rsidRPr="00407344">
        <w:rPr>
          <w:rFonts w:ascii="Times New Roman" w:hAnsi="Times New Roman" w:cs="Times New Roman"/>
          <w:sz w:val="24"/>
          <w:szCs w:val="24"/>
          <w:rPrChange w:id="71" w:author="AP" w:date="2019-07-23T12:12:00Z">
            <w:rPr>
              <w:rFonts w:ascii="Times New Roman" w:hAnsi="Times New Roman" w:cs="Times New Roman"/>
              <w:sz w:val="24"/>
              <w:szCs w:val="24"/>
            </w:rPr>
          </w:rPrChange>
        </w:rPr>
        <w:t xml:space="preserve">(4) </w:t>
      </w:r>
      <w:r w:rsidR="004734C2" w:rsidRPr="00407344">
        <w:rPr>
          <w:rFonts w:ascii="Times New Roman" w:hAnsi="Times New Roman" w:cs="Times New Roman"/>
          <w:sz w:val="24"/>
          <w:szCs w:val="24"/>
          <w:rPrChange w:id="72" w:author="AP" w:date="2019-07-23T12:12:00Z">
            <w:rPr>
              <w:rFonts w:ascii="Times New Roman" w:hAnsi="Times New Roman" w:cs="Times New Roman"/>
              <w:sz w:val="24"/>
              <w:szCs w:val="24"/>
            </w:rPr>
          </w:rPrChange>
        </w:rPr>
        <w:t>diversos usos</w:t>
      </w:r>
      <w:ins w:id="73" w:author="AP" w:date="2019-07-23T11:18:00Z">
        <w:r w:rsidR="00AB7A8A" w:rsidRPr="00407344">
          <w:rPr>
            <w:rFonts w:ascii="Times New Roman" w:hAnsi="Times New Roman" w:cs="Times New Roman"/>
            <w:sz w:val="24"/>
            <w:szCs w:val="24"/>
            <w:rPrChange w:id="74" w:author="AP" w:date="2019-07-23T12:12:00Z">
              <w:rPr>
                <w:rFonts w:ascii="Times New Roman" w:hAnsi="Times New Roman" w:cs="Times New Roman"/>
                <w:sz w:val="24"/>
                <w:szCs w:val="24"/>
              </w:rPr>
            </w:rPrChange>
          </w:rPr>
          <w:t>,</w:t>
        </w:r>
      </w:ins>
      <w:r w:rsidR="00D3036B" w:rsidRPr="00407344">
        <w:rPr>
          <w:rFonts w:ascii="Times New Roman" w:hAnsi="Times New Roman" w:cs="Times New Roman"/>
          <w:sz w:val="24"/>
          <w:szCs w:val="24"/>
          <w:rPrChange w:id="75" w:author="AP" w:date="2019-07-23T12:12:00Z">
            <w:rPr>
              <w:rFonts w:ascii="Times New Roman" w:hAnsi="Times New Roman" w:cs="Times New Roman"/>
              <w:sz w:val="24"/>
              <w:szCs w:val="24"/>
            </w:rPr>
          </w:rPrChange>
        </w:rPr>
        <w:t xml:space="preserve"> </w:t>
      </w:r>
      <w:ins w:id="76" w:author="AP" w:date="2019-07-23T11:18:00Z">
        <w:r w:rsidR="00AB7A8A" w:rsidRPr="00407344">
          <w:rPr>
            <w:rFonts w:ascii="Times New Roman" w:hAnsi="Times New Roman" w:cs="Times New Roman"/>
            <w:sz w:val="24"/>
            <w:szCs w:val="24"/>
            <w:rPrChange w:id="77" w:author="AP" w:date="2019-07-23T12:12:00Z">
              <w:rPr>
                <w:rFonts w:ascii="Times New Roman" w:hAnsi="Times New Roman" w:cs="Times New Roman"/>
                <w:sz w:val="24"/>
                <w:szCs w:val="24"/>
              </w:rPr>
            </w:rPrChange>
          </w:rPr>
          <w:t>adicionales al consumo</w:t>
        </w:r>
      </w:ins>
      <w:del w:id="78" w:author="AP" w:date="2019-07-23T11:18:00Z">
        <w:r w:rsidR="00D3036B" w:rsidRPr="00407344" w:rsidDel="00AB7A8A">
          <w:rPr>
            <w:rFonts w:ascii="Times New Roman" w:hAnsi="Times New Roman" w:cs="Times New Roman"/>
            <w:sz w:val="24"/>
            <w:szCs w:val="24"/>
            <w:rPrChange w:id="79" w:author="AP" w:date="2019-07-23T12:12:00Z">
              <w:rPr>
                <w:rFonts w:ascii="Times New Roman" w:hAnsi="Times New Roman" w:cs="Times New Roman"/>
                <w:sz w:val="24"/>
                <w:szCs w:val="24"/>
              </w:rPr>
            </w:rPrChange>
          </w:rPr>
          <w:delText>además de la alimentación</w:delText>
        </w:r>
      </w:del>
      <w:r w:rsidR="00D3036B" w:rsidRPr="00407344">
        <w:rPr>
          <w:rFonts w:ascii="Times New Roman" w:hAnsi="Times New Roman" w:cs="Times New Roman"/>
          <w:sz w:val="24"/>
          <w:szCs w:val="24"/>
          <w:rPrChange w:id="80" w:author="AP" w:date="2019-07-23T12:12:00Z">
            <w:rPr>
              <w:rFonts w:ascii="Times New Roman" w:hAnsi="Times New Roman" w:cs="Times New Roman"/>
              <w:sz w:val="24"/>
              <w:szCs w:val="24"/>
            </w:rPr>
          </w:rPrChange>
        </w:rPr>
        <w:t xml:space="preserve"> y </w:t>
      </w:r>
      <w:del w:id="81" w:author="AP" w:date="2019-07-23T11:18:00Z">
        <w:r w:rsidR="00D3036B" w:rsidRPr="00407344" w:rsidDel="00AB7A8A">
          <w:rPr>
            <w:rFonts w:ascii="Times New Roman" w:hAnsi="Times New Roman" w:cs="Times New Roman"/>
            <w:sz w:val="24"/>
            <w:szCs w:val="24"/>
            <w:rPrChange w:id="82" w:author="AP" w:date="2019-07-23T12:12:00Z">
              <w:rPr>
                <w:rFonts w:ascii="Times New Roman" w:hAnsi="Times New Roman" w:cs="Times New Roman"/>
                <w:sz w:val="24"/>
                <w:szCs w:val="24"/>
              </w:rPr>
            </w:rPrChange>
          </w:rPr>
          <w:delText xml:space="preserve">la </w:delText>
        </w:r>
      </w:del>
      <w:r w:rsidR="00D3036B" w:rsidRPr="00407344">
        <w:rPr>
          <w:rFonts w:ascii="Times New Roman" w:hAnsi="Times New Roman" w:cs="Times New Roman"/>
          <w:sz w:val="24"/>
          <w:szCs w:val="24"/>
          <w:rPrChange w:id="83" w:author="AP" w:date="2019-07-23T12:12:00Z">
            <w:rPr>
              <w:rFonts w:ascii="Times New Roman" w:hAnsi="Times New Roman" w:cs="Times New Roman"/>
              <w:sz w:val="24"/>
              <w:szCs w:val="24"/>
            </w:rPr>
          </w:rPrChange>
        </w:rPr>
        <w:t xml:space="preserve">venta, tales como alimento para sus animales, material de construcción, </w:t>
      </w:r>
      <w:r w:rsidR="00FA5915" w:rsidRPr="00407344">
        <w:rPr>
          <w:rFonts w:ascii="Times New Roman" w:hAnsi="Times New Roman" w:cs="Times New Roman"/>
          <w:sz w:val="24"/>
          <w:szCs w:val="24"/>
          <w:rPrChange w:id="84" w:author="AP" w:date="2019-07-23T12:12:00Z">
            <w:rPr>
              <w:rFonts w:ascii="Times New Roman" w:hAnsi="Times New Roman" w:cs="Times New Roman"/>
              <w:sz w:val="24"/>
              <w:szCs w:val="24"/>
            </w:rPr>
          </w:rPrChange>
        </w:rPr>
        <w:t xml:space="preserve">medicina, </w:t>
      </w:r>
      <w:r w:rsidR="009475F2" w:rsidRPr="00407344">
        <w:rPr>
          <w:rFonts w:ascii="Times New Roman" w:hAnsi="Times New Roman" w:cs="Times New Roman"/>
          <w:sz w:val="24"/>
          <w:szCs w:val="24"/>
          <w:rPrChange w:id="85" w:author="AP" w:date="2019-07-23T12:12:00Z">
            <w:rPr>
              <w:rFonts w:ascii="Times New Roman" w:hAnsi="Times New Roman" w:cs="Times New Roman"/>
              <w:sz w:val="24"/>
              <w:szCs w:val="24"/>
            </w:rPr>
          </w:rPrChange>
        </w:rPr>
        <w:t xml:space="preserve">combustible. Sin embargo, muchos de los beneficios </w:t>
      </w:r>
      <w:r w:rsidR="006A5F57" w:rsidRPr="00407344">
        <w:rPr>
          <w:rFonts w:ascii="Times New Roman" w:hAnsi="Times New Roman" w:cs="Times New Roman"/>
          <w:sz w:val="24"/>
          <w:szCs w:val="24"/>
          <w:rPrChange w:id="86" w:author="AP" w:date="2019-07-23T12:12:00Z">
            <w:rPr>
              <w:rFonts w:ascii="Times New Roman" w:hAnsi="Times New Roman" w:cs="Times New Roman"/>
              <w:sz w:val="24"/>
              <w:szCs w:val="24"/>
            </w:rPr>
          </w:rPrChange>
        </w:rPr>
        <w:t>que estas poblaciones rurales derivan de estas</w:t>
      </w:r>
      <w:r w:rsidR="009475F2" w:rsidRPr="00407344">
        <w:rPr>
          <w:rFonts w:ascii="Times New Roman" w:hAnsi="Times New Roman" w:cs="Times New Roman"/>
          <w:sz w:val="24"/>
          <w:szCs w:val="24"/>
          <w:rPrChange w:id="87" w:author="AP" w:date="2019-07-23T12:12:00Z">
            <w:rPr>
              <w:rFonts w:ascii="Times New Roman" w:hAnsi="Times New Roman" w:cs="Times New Roman"/>
              <w:sz w:val="24"/>
              <w:szCs w:val="24"/>
            </w:rPr>
          </w:rPrChange>
        </w:rPr>
        <w:t xml:space="preserve"> plantas </w:t>
      </w:r>
      <w:r w:rsidR="00BF4325" w:rsidRPr="00407344">
        <w:rPr>
          <w:rFonts w:ascii="Times New Roman" w:hAnsi="Times New Roman" w:cs="Times New Roman"/>
          <w:sz w:val="24"/>
          <w:szCs w:val="24"/>
          <w:rPrChange w:id="88" w:author="AP" w:date="2019-07-23T12:12:00Z">
            <w:rPr>
              <w:rFonts w:ascii="Times New Roman" w:hAnsi="Times New Roman" w:cs="Times New Roman"/>
              <w:sz w:val="24"/>
              <w:szCs w:val="24"/>
            </w:rPr>
          </w:rPrChange>
        </w:rPr>
        <w:t>son invisibles</w:t>
      </w:r>
      <w:ins w:id="89" w:author="AP" w:date="2019-07-23T11:19:00Z">
        <w:r w:rsidR="00D203D4" w:rsidRPr="00407344">
          <w:rPr>
            <w:rFonts w:ascii="Times New Roman" w:hAnsi="Times New Roman" w:cs="Times New Roman"/>
            <w:sz w:val="24"/>
            <w:szCs w:val="24"/>
            <w:rPrChange w:id="90" w:author="AP" w:date="2019-07-23T12:12:00Z">
              <w:rPr>
                <w:rFonts w:ascii="Times New Roman" w:hAnsi="Times New Roman" w:cs="Times New Roman"/>
                <w:sz w:val="24"/>
                <w:szCs w:val="24"/>
              </w:rPr>
            </w:rPrChange>
          </w:rPr>
          <w:t xml:space="preserve"> o poco valorados</w:t>
        </w:r>
      </w:ins>
      <w:r w:rsidR="00BF4325" w:rsidRPr="00407344">
        <w:rPr>
          <w:rFonts w:ascii="Times New Roman" w:hAnsi="Times New Roman" w:cs="Times New Roman"/>
          <w:sz w:val="24"/>
          <w:szCs w:val="24"/>
          <w:rPrChange w:id="91" w:author="AP" w:date="2019-07-23T12:12:00Z">
            <w:rPr>
              <w:rFonts w:ascii="Times New Roman" w:hAnsi="Times New Roman" w:cs="Times New Roman"/>
              <w:sz w:val="24"/>
              <w:szCs w:val="24"/>
            </w:rPr>
          </w:rPrChange>
        </w:rPr>
        <w:t xml:space="preserve"> para el resto de la sociedad y </w:t>
      </w:r>
      <w:r w:rsidR="009475F2" w:rsidRPr="00407344">
        <w:rPr>
          <w:rFonts w:ascii="Times New Roman" w:hAnsi="Times New Roman" w:cs="Times New Roman"/>
          <w:sz w:val="24"/>
          <w:szCs w:val="24"/>
          <w:rPrChange w:id="92" w:author="AP" w:date="2019-07-23T12:12:00Z">
            <w:rPr>
              <w:rFonts w:ascii="Times New Roman" w:hAnsi="Times New Roman" w:cs="Times New Roman"/>
              <w:sz w:val="24"/>
              <w:szCs w:val="24"/>
            </w:rPr>
          </w:rPrChange>
        </w:rPr>
        <w:t xml:space="preserve">para las </w:t>
      </w:r>
      <w:r w:rsidR="00BF4325" w:rsidRPr="00407344">
        <w:rPr>
          <w:rFonts w:ascii="Times New Roman" w:hAnsi="Times New Roman" w:cs="Times New Roman"/>
          <w:sz w:val="24"/>
          <w:szCs w:val="24"/>
          <w:rPrChange w:id="93" w:author="AP" w:date="2019-07-23T12:12:00Z">
            <w:rPr>
              <w:rFonts w:ascii="Times New Roman" w:hAnsi="Times New Roman" w:cs="Times New Roman"/>
              <w:sz w:val="24"/>
              <w:szCs w:val="24"/>
            </w:rPr>
          </w:rPrChange>
        </w:rPr>
        <w:t>decisiones de otros actores económicos,</w:t>
      </w:r>
      <w:r w:rsidR="00EE30A4" w:rsidRPr="00407344">
        <w:rPr>
          <w:rFonts w:ascii="Times New Roman" w:hAnsi="Times New Roman" w:cs="Times New Roman"/>
          <w:sz w:val="24"/>
          <w:szCs w:val="24"/>
          <w:rPrChange w:id="94" w:author="AP" w:date="2019-07-23T12:12:00Z">
            <w:rPr>
              <w:rFonts w:ascii="Times New Roman" w:hAnsi="Times New Roman" w:cs="Times New Roman"/>
              <w:sz w:val="24"/>
              <w:szCs w:val="24"/>
            </w:rPr>
          </w:rPrChange>
        </w:rPr>
        <w:t xml:space="preserve"> incluyendo</w:t>
      </w:r>
      <w:r w:rsidR="009475F2" w:rsidRPr="00407344">
        <w:rPr>
          <w:rFonts w:ascii="Times New Roman" w:hAnsi="Times New Roman" w:cs="Times New Roman"/>
          <w:sz w:val="24"/>
          <w:szCs w:val="24"/>
          <w:rPrChange w:id="95" w:author="AP" w:date="2019-07-23T12:12:00Z">
            <w:rPr>
              <w:rFonts w:ascii="Times New Roman" w:hAnsi="Times New Roman" w:cs="Times New Roman"/>
              <w:sz w:val="24"/>
              <w:szCs w:val="24"/>
            </w:rPr>
          </w:rPrChange>
        </w:rPr>
        <w:t xml:space="preserve"> aquellos que desarrollan e implementan </w:t>
      </w:r>
      <w:r w:rsidR="00BF4325" w:rsidRPr="00407344">
        <w:rPr>
          <w:rFonts w:ascii="Times New Roman" w:hAnsi="Times New Roman" w:cs="Times New Roman"/>
          <w:sz w:val="24"/>
          <w:szCs w:val="24"/>
          <w:rPrChange w:id="96" w:author="AP" w:date="2019-07-23T12:12:00Z">
            <w:rPr>
              <w:rFonts w:ascii="Times New Roman" w:hAnsi="Times New Roman" w:cs="Times New Roman"/>
              <w:sz w:val="24"/>
              <w:szCs w:val="24"/>
            </w:rPr>
          </w:rPrChange>
        </w:rPr>
        <w:t xml:space="preserve">políticas públicas. </w:t>
      </w:r>
      <w:r w:rsidR="00DF392B" w:rsidRPr="00407344">
        <w:rPr>
          <w:rFonts w:ascii="Times New Roman" w:hAnsi="Times New Roman" w:cs="Times New Roman"/>
          <w:sz w:val="24"/>
          <w:szCs w:val="24"/>
          <w:rPrChange w:id="97" w:author="AP" w:date="2019-07-23T12:12:00Z">
            <w:rPr>
              <w:rFonts w:ascii="Times New Roman" w:hAnsi="Times New Roman" w:cs="Times New Roman"/>
              <w:sz w:val="24"/>
              <w:szCs w:val="24"/>
            </w:rPr>
          </w:rPrChange>
        </w:rPr>
        <w:t xml:space="preserve">Esta brecha entre el valor que tienen estas especies para la población rural y el resto de la sociedad se da en un contexto de </w:t>
      </w:r>
      <w:commentRangeStart w:id="98"/>
      <w:r w:rsidR="00DF392B" w:rsidRPr="00407344">
        <w:rPr>
          <w:rFonts w:ascii="Times New Roman" w:hAnsi="Times New Roman" w:cs="Times New Roman"/>
          <w:sz w:val="24"/>
          <w:szCs w:val="24"/>
          <w:rPrChange w:id="99" w:author="AP" w:date="2019-07-23T12:12:00Z">
            <w:rPr>
              <w:rFonts w:ascii="Times New Roman" w:hAnsi="Times New Roman" w:cs="Times New Roman"/>
              <w:sz w:val="24"/>
              <w:szCs w:val="24"/>
            </w:rPr>
          </w:rPrChange>
        </w:rPr>
        <w:t xml:space="preserve">mercados </w:t>
      </w:r>
      <w:ins w:id="100" w:author="AP" w:date="2019-07-23T11:35:00Z">
        <w:r w:rsidR="00484BF0" w:rsidRPr="00407344">
          <w:rPr>
            <w:rFonts w:ascii="Times New Roman" w:hAnsi="Times New Roman" w:cs="Times New Roman"/>
            <w:sz w:val="24"/>
            <w:szCs w:val="24"/>
            <w:rPrChange w:id="101" w:author="AP" w:date="2019-07-23T12:12:00Z">
              <w:rPr>
                <w:rFonts w:ascii="Times New Roman" w:hAnsi="Times New Roman" w:cs="Times New Roman"/>
                <w:sz w:val="24"/>
                <w:szCs w:val="24"/>
              </w:rPr>
            </w:rPrChange>
          </w:rPr>
          <w:t xml:space="preserve">e intercambios </w:t>
        </w:r>
      </w:ins>
      <w:r w:rsidR="00DF392B" w:rsidRPr="00407344">
        <w:rPr>
          <w:rFonts w:ascii="Times New Roman" w:hAnsi="Times New Roman" w:cs="Times New Roman"/>
          <w:sz w:val="24"/>
          <w:szCs w:val="24"/>
          <w:rPrChange w:id="102" w:author="AP" w:date="2019-07-23T12:12:00Z">
            <w:rPr>
              <w:rFonts w:ascii="Times New Roman" w:hAnsi="Times New Roman" w:cs="Times New Roman"/>
              <w:sz w:val="24"/>
              <w:szCs w:val="24"/>
            </w:rPr>
          </w:rPrChange>
        </w:rPr>
        <w:t>imperfectos</w:t>
      </w:r>
      <w:r w:rsidR="00EA6D9F" w:rsidRPr="00407344">
        <w:rPr>
          <w:rFonts w:ascii="Times New Roman" w:hAnsi="Times New Roman" w:cs="Times New Roman"/>
          <w:sz w:val="24"/>
          <w:szCs w:val="24"/>
          <w:rPrChange w:id="103" w:author="AP" w:date="2019-07-23T12:12:00Z">
            <w:rPr>
              <w:rFonts w:ascii="Times New Roman" w:hAnsi="Times New Roman" w:cs="Times New Roman"/>
              <w:sz w:val="24"/>
              <w:szCs w:val="24"/>
            </w:rPr>
          </w:rPrChange>
        </w:rPr>
        <w:t xml:space="preserve"> </w:t>
      </w:r>
      <w:commentRangeEnd w:id="98"/>
      <w:r w:rsidR="00641945" w:rsidRPr="00407344">
        <w:rPr>
          <w:rStyle w:val="CommentReference"/>
          <w:rFonts w:ascii="Times New Roman" w:eastAsia="Calibri" w:hAnsi="Times New Roman" w:cs="Times New Roman"/>
          <w:sz w:val="24"/>
          <w:szCs w:val="24"/>
          <w:lang w:val="en-US"/>
          <w:rPrChange w:id="104" w:author="AP" w:date="2019-07-23T12:12:00Z">
            <w:rPr>
              <w:rStyle w:val="CommentReference"/>
              <w:rFonts w:ascii="Calibri" w:eastAsia="Calibri" w:hAnsi="Calibri" w:cs="Times New Roman"/>
              <w:lang w:val="en-US"/>
            </w:rPr>
          </w:rPrChange>
        </w:rPr>
        <w:commentReference w:id="98"/>
      </w:r>
      <w:r w:rsidR="00EA6D9F" w:rsidRPr="00407344">
        <w:rPr>
          <w:rFonts w:ascii="Times New Roman" w:hAnsi="Times New Roman" w:cs="Times New Roman"/>
          <w:sz w:val="24"/>
          <w:szCs w:val="24"/>
        </w:rPr>
        <w:t>o aún inexistentes lo cual es muy común</w:t>
      </w:r>
      <w:r w:rsidR="00DF392B" w:rsidRPr="00407344">
        <w:rPr>
          <w:rFonts w:ascii="Times New Roman" w:hAnsi="Times New Roman" w:cs="Times New Roman"/>
          <w:sz w:val="24"/>
          <w:szCs w:val="24"/>
        </w:rPr>
        <w:t xml:space="preserve"> en zonas rurales</w:t>
      </w:r>
      <w:ins w:id="105" w:author="AP" w:date="2019-07-23T11:20:00Z">
        <w:r w:rsidR="00B014D2" w:rsidRPr="00407344">
          <w:rPr>
            <w:rFonts w:ascii="Times New Roman" w:hAnsi="Times New Roman" w:cs="Times New Roman"/>
            <w:sz w:val="24"/>
            <w:szCs w:val="24"/>
          </w:rPr>
          <w:t xml:space="preserve"> con </w:t>
        </w:r>
      </w:ins>
      <w:ins w:id="106" w:author="AP" w:date="2019-07-23T11:21:00Z">
        <w:r w:rsidR="00B014D2" w:rsidRPr="00407344">
          <w:rPr>
            <w:rFonts w:ascii="Times New Roman" w:hAnsi="Times New Roman" w:cs="Times New Roman"/>
            <w:sz w:val="24"/>
            <w:szCs w:val="24"/>
          </w:rPr>
          <w:t>vías de comunicació</w:t>
        </w:r>
        <w:r w:rsidR="00484BF0" w:rsidRPr="00407344">
          <w:rPr>
            <w:rFonts w:ascii="Times New Roman" w:hAnsi="Times New Roman" w:cs="Times New Roman"/>
            <w:sz w:val="24"/>
            <w:szCs w:val="24"/>
          </w:rPr>
          <w:t>n y comercializaci</w:t>
        </w:r>
      </w:ins>
      <w:ins w:id="107" w:author="AP" w:date="2019-07-23T11:35:00Z">
        <w:r w:rsidR="00484BF0" w:rsidRPr="00407344">
          <w:rPr>
            <w:rFonts w:ascii="Times New Roman" w:hAnsi="Times New Roman" w:cs="Times New Roman"/>
            <w:sz w:val="24"/>
            <w:szCs w:val="24"/>
            <w:rPrChange w:id="108" w:author="AP" w:date="2019-07-23T12:12:00Z">
              <w:rPr>
                <w:rFonts w:ascii="Times New Roman" w:hAnsi="Times New Roman" w:cs="Times New Roman"/>
                <w:sz w:val="24"/>
                <w:szCs w:val="24"/>
              </w:rPr>
            </w:rPrChange>
          </w:rPr>
          <w:t>ón</w:t>
        </w:r>
      </w:ins>
      <w:ins w:id="109" w:author="AP" w:date="2019-07-23T11:21:00Z">
        <w:r w:rsidR="00B014D2" w:rsidRPr="00407344">
          <w:rPr>
            <w:rFonts w:ascii="Times New Roman" w:hAnsi="Times New Roman" w:cs="Times New Roman"/>
            <w:sz w:val="24"/>
            <w:szCs w:val="24"/>
            <w:rPrChange w:id="110" w:author="AP" w:date="2019-07-23T12:12:00Z">
              <w:rPr>
                <w:rFonts w:ascii="Times New Roman" w:hAnsi="Times New Roman" w:cs="Times New Roman"/>
                <w:sz w:val="24"/>
                <w:szCs w:val="24"/>
              </w:rPr>
            </w:rPrChange>
          </w:rPr>
          <w:t xml:space="preserve"> deficientes</w:t>
        </w:r>
      </w:ins>
      <w:r w:rsidR="00EA6D9F" w:rsidRPr="00407344">
        <w:rPr>
          <w:rFonts w:ascii="Times New Roman" w:hAnsi="Times New Roman" w:cs="Times New Roman"/>
          <w:sz w:val="24"/>
          <w:szCs w:val="24"/>
          <w:rPrChange w:id="111" w:author="AP" w:date="2019-07-23T12:12:00Z">
            <w:rPr>
              <w:rFonts w:ascii="Times New Roman" w:hAnsi="Times New Roman" w:cs="Times New Roman"/>
              <w:sz w:val="24"/>
              <w:szCs w:val="24"/>
            </w:rPr>
          </w:rPrChange>
        </w:rPr>
        <w:t>. Además las decisiones de producción y consumo de los hogares están vinculados, de tal manera que los precios son una señal engañosa de valor de estas especies, y su rentabili</w:t>
      </w:r>
      <w:bookmarkStart w:id="112" w:name="_GoBack"/>
      <w:bookmarkEnd w:id="112"/>
      <w:r w:rsidR="00EA6D9F" w:rsidRPr="00407344">
        <w:rPr>
          <w:rFonts w:ascii="Times New Roman" w:hAnsi="Times New Roman" w:cs="Times New Roman"/>
          <w:sz w:val="24"/>
          <w:szCs w:val="24"/>
          <w:rPrChange w:id="113" w:author="AP" w:date="2019-07-23T12:12:00Z">
            <w:rPr>
              <w:rFonts w:ascii="Times New Roman" w:hAnsi="Times New Roman" w:cs="Times New Roman"/>
              <w:sz w:val="24"/>
              <w:szCs w:val="24"/>
            </w:rPr>
          </w:rPrChange>
        </w:rPr>
        <w:t xml:space="preserve">dad puede ser una fuente de información distorsionada para comprender las decisiones agrícolas de los pequeños agricultores y sus resultados sobre su bienestar. </w:t>
      </w:r>
    </w:p>
    <w:p w14:paraId="2AAF240E" w14:textId="733F49C7" w:rsidR="00AA24A6" w:rsidRPr="00407344" w:rsidDel="00ED3921" w:rsidRDefault="00DF392B" w:rsidP="00407344">
      <w:pPr>
        <w:spacing w:line="360" w:lineRule="auto"/>
        <w:jc w:val="both"/>
        <w:rPr>
          <w:del w:id="114" w:author="AP" w:date="2019-07-23T12:31:00Z"/>
          <w:rFonts w:ascii="Times New Roman" w:hAnsi="Times New Roman" w:cs="Times New Roman"/>
          <w:sz w:val="24"/>
          <w:szCs w:val="24"/>
          <w:rPrChange w:id="115" w:author="AP" w:date="2019-07-23T12:12:00Z">
            <w:rPr>
              <w:del w:id="116" w:author="AP" w:date="2019-07-23T12:31:00Z"/>
              <w:rFonts w:ascii="Times New Roman" w:hAnsi="Times New Roman" w:cs="Times New Roman"/>
              <w:sz w:val="24"/>
              <w:szCs w:val="24"/>
            </w:rPr>
          </w:rPrChange>
        </w:rPr>
        <w:pPrChange w:id="117" w:author="AP" w:date="2019-07-23T12:12:00Z">
          <w:pPr>
            <w:spacing w:line="360" w:lineRule="auto"/>
            <w:jc w:val="both"/>
          </w:pPr>
        </w:pPrChange>
      </w:pPr>
      <w:r w:rsidRPr="00407344">
        <w:rPr>
          <w:rFonts w:ascii="Times New Roman" w:hAnsi="Times New Roman" w:cs="Times New Roman"/>
          <w:sz w:val="24"/>
          <w:szCs w:val="24"/>
          <w:rPrChange w:id="118" w:author="AP" w:date="2019-07-23T12:12:00Z">
            <w:rPr>
              <w:rFonts w:ascii="Times New Roman" w:hAnsi="Times New Roman" w:cs="Times New Roman"/>
              <w:sz w:val="24"/>
              <w:szCs w:val="24"/>
            </w:rPr>
          </w:rPrChange>
        </w:rPr>
        <w:t xml:space="preserve">Con el objeto de </w:t>
      </w:r>
      <w:del w:id="119" w:author="AP" w:date="2019-07-23T11:38:00Z">
        <w:r w:rsidRPr="00407344" w:rsidDel="00166340">
          <w:rPr>
            <w:rFonts w:ascii="Times New Roman" w:hAnsi="Times New Roman" w:cs="Times New Roman"/>
            <w:sz w:val="24"/>
            <w:szCs w:val="24"/>
            <w:rPrChange w:id="120" w:author="AP" w:date="2019-07-23T12:12:00Z">
              <w:rPr>
                <w:rFonts w:ascii="Times New Roman" w:hAnsi="Times New Roman" w:cs="Times New Roman"/>
                <w:sz w:val="24"/>
                <w:szCs w:val="24"/>
              </w:rPr>
            </w:rPrChange>
          </w:rPr>
          <w:delText>dar visibilidad</w:delText>
        </w:r>
      </w:del>
      <w:ins w:id="121" w:author="AP" w:date="2019-07-23T11:38:00Z">
        <w:r w:rsidR="00166340" w:rsidRPr="00407344">
          <w:rPr>
            <w:rFonts w:ascii="Times New Roman" w:hAnsi="Times New Roman" w:cs="Times New Roman"/>
            <w:sz w:val="24"/>
            <w:szCs w:val="24"/>
            <w:rPrChange w:id="122" w:author="AP" w:date="2019-07-23T12:12:00Z">
              <w:rPr>
                <w:rFonts w:ascii="Times New Roman" w:hAnsi="Times New Roman" w:cs="Times New Roman"/>
                <w:sz w:val="24"/>
                <w:szCs w:val="24"/>
              </w:rPr>
            </w:rPrChange>
          </w:rPr>
          <w:t>visibilizar</w:t>
        </w:r>
      </w:ins>
      <w:r w:rsidRPr="00407344">
        <w:rPr>
          <w:rFonts w:ascii="Times New Roman" w:hAnsi="Times New Roman" w:cs="Times New Roman"/>
          <w:sz w:val="24"/>
          <w:szCs w:val="24"/>
          <w:rPrChange w:id="123" w:author="AP" w:date="2019-07-23T12:12:00Z">
            <w:rPr>
              <w:rFonts w:ascii="Times New Roman" w:hAnsi="Times New Roman" w:cs="Times New Roman"/>
              <w:sz w:val="24"/>
              <w:szCs w:val="24"/>
            </w:rPr>
          </w:rPrChange>
        </w:rPr>
        <w:t xml:space="preserve"> y de tener una métrica </w:t>
      </w:r>
      <w:r w:rsidR="002F4B80" w:rsidRPr="00407344">
        <w:rPr>
          <w:rFonts w:ascii="Times New Roman" w:hAnsi="Times New Roman" w:cs="Times New Roman"/>
          <w:sz w:val="24"/>
          <w:szCs w:val="24"/>
          <w:rPrChange w:id="124" w:author="AP" w:date="2019-07-23T12:12:00Z">
            <w:rPr>
              <w:rFonts w:ascii="Times New Roman" w:hAnsi="Times New Roman" w:cs="Times New Roman"/>
              <w:sz w:val="24"/>
              <w:szCs w:val="24"/>
            </w:rPr>
          </w:rPrChange>
        </w:rPr>
        <w:t xml:space="preserve">para </w:t>
      </w:r>
      <w:del w:id="125" w:author="AP" w:date="2019-07-23T11:38:00Z">
        <w:r w:rsidRPr="00407344" w:rsidDel="00166340">
          <w:rPr>
            <w:rFonts w:ascii="Times New Roman" w:hAnsi="Times New Roman" w:cs="Times New Roman"/>
            <w:sz w:val="24"/>
            <w:szCs w:val="24"/>
            <w:rPrChange w:id="126" w:author="AP" w:date="2019-07-23T12:12:00Z">
              <w:rPr>
                <w:rFonts w:ascii="Times New Roman" w:hAnsi="Times New Roman" w:cs="Times New Roman"/>
                <w:sz w:val="24"/>
                <w:szCs w:val="24"/>
              </w:rPr>
            </w:rPrChange>
          </w:rPr>
          <w:delText xml:space="preserve">el </w:delText>
        </w:r>
      </w:del>
      <w:r w:rsidR="00CE14B3" w:rsidRPr="00407344">
        <w:rPr>
          <w:rFonts w:ascii="Times New Roman" w:hAnsi="Times New Roman" w:cs="Times New Roman"/>
          <w:sz w:val="24"/>
          <w:szCs w:val="24"/>
          <w:rPrChange w:id="127" w:author="AP" w:date="2019-07-23T12:12:00Z">
            <w:rPr>
              <w:rFonts w:ascii="Times New Roman" w:hAnsi="Times New Roman" w:cs="Times New Roman"/>
              <w:sz w:val="24"/>
              <w:szCs w:val="24"/>
            </w:rPr>
          </w:rPrChange>
        </w:rPr>
        <w:t xml:space="preserve">valorar la contribución de </w:t>
      </w:r>
      <w:r w:rsidRPr="00407344">
        <w:rPr>
          <w:rFonts w:ascii="Times New Roman" w:hAnsi="Times New Roman" w:cs="Times New Roman"/>
          <w:sz w:val="24"/>
          <w:szCs w:val="24"/>
          <w:rPrChange w:id="128" w:author="AP" w:date="2019-07-23T12:12:00Z">
            <w:rPr>
              <w:rFonts w:ascii="Times New Roman" w:hAnsi="Times New Roman" w:cs="Times New Roman"/>
              <w:sz w:val="24"/>
              <w:szCs w:val="24"/>
            </w:rPr>
          </w:rPrChange>
        </w:rPr>
        <w:t>estas especies</w:t>
      </w:r>
      <w:r w:rsidR="002F4B80" w:rsidRPr="00407344">
        <w:rPr>
          <w:rFonts w:ascii="Times New Roman" w:hAnsi="Times New Roman" w:cs="Times New Roman"/>
          <w:sz w:val="24"/>
          <w:szCs w:val="24"/>
          <w:rPrChange w:id="129" w:author="AP" w:date="2019-07-23T12:12:00Z">
            <w:rPr>
              <w:rFonts w:ascii="Times New Roman" w:hAnsi="Times New Roman" w:cs="Times New Roman"/>
              <w:sz w:val="24"/>
              <w:szCs w:val="24"/>
            </w:rPr>
          </w:rPrChange>
        </w:rPr>
        <w:t xml:space="preserve"> tienen</w:t>
      </w:r>
      <w:r w:rsidRPr="00407344">
        <w:rPr>
          <w:rFonts w:ascii="Times New Roman" w:hAnsi="Times New Roman" w:cs="Times New Roman"/>
          <w:sz w:val="24"/>
          <w:szCs w:val="24"/>
          <w:rPrChange w:id="130" w:author="AP" w:date="2019-07-23T12:12:00Z">
            <w:rPr>
              <w:rFonts w:ascii="Times New Roman" w:hAnsi="Times New Roman" w:cs="Times New Roman"/>
              <w:sz w:val="24"/>
              <w:szCs w:val="24"/>
            </w:rPr>
          </w:rPrChange>
        </w:rPr>
        <w:t xml:space="preserve">, tanto a nivel de especies </w:t>
      </w:r>
      <w:r w:rsidR="002F4B80" w:rsidRPr="00407344">
        <w:rPr>
          <w:rFonts w:ascii="Times New Roman" w:hAnsi="Times New Roman" w:cs="Times New Roman"/>
          <w:sz w:val="24"/>
          <w:szCs w:val="24"/>
          <w:rPrChange w:id="131" w:author="AP" w:date="2019-07-23T12:12:00Z">
            <w:rPr>
              <w:rFonts w:ascii="Times New Roman" w:hAnsi="Times New Roman" w:cs="Times New Roman"/>
              <w:sz w:val="24"/>
              <w:szCs w:val="24"/>
            </w:rPr>
          </w:rPrChange>
        </w:rPr>
        <w:t>individual</w:t>
      </w:r>
      <w:r w:rsidR="009A41D1" w:rsidRPr="00407344">
        <w:rPr>
          <w:rFonts w:ascii="Times New Roman" w:hAnsi="Times New Roman" w:cs="Times New Roman"/>
          <w:sz w:val="24"/>
          <w:szCs w:val="24"/>
          <w:rPrChange w:id="132" w:author="AP" w:date="2019-07-23T12:12:00Z">
            <w:rPr>
              <w:rFonts w:ascii="Times New Roman" w:hAnsi="Times New Roman" w:cs="Times New Roman"/>
              <w:sz w:val="24"/>
              <w:szCs w:val="24"/>
            </w:rPr>
          </w:rPrChange>
        </w:rPr>
        <w:t>es</w:t>
      </w:r>
      <w:r w:rsidR="002F4B80" w:rsidRPr="00407344">
        <w:rPr>
          <w:rFonts w:ascii="Times New Roman" w:hAnsi="Times New Roman" w:cs="Times New Roman"/>
          <w:sz w:val="24"/>
          <w:szCs w:val="24"/>
          <w:rPrChange w:id="133" w:author="AP" w:date="2019-07-23T12:12:00Z">
            <w:rPr>
              <w:rFonts w:ascii="Times New Roman" w:hAnsi="Times New Roman" w:cs="Times New Roman"/>
              <w:sz w:val="24"/>
              <w:szCs w:val="24"/>
            </w:rPr>
          </w:rPrChange>
        </w:rPr>
        <w:t>, así como parte de</w:t>
      </w:r>
      <w:r w:rsidRPr="00407344">
        <w:rPr>
          <w:rFonts w:ascii="Times New Roman" w:hAnsi="Times New Roman" w:cs="Times New Roman"/>
          <w:sz w:val="24"/>
          <w:szCs w:val="24"/>
          <w:rPrChange w:id="134" w:author="AP" w:date="2019-07-23T12:12:00Z">
            <w:rPr>
              <w:rFonts w:ascii="Times New Roman" w:hAnsi="Times New Roman" w:cs="Times New Roman"/>
              <w:sz w:val="24"/>
              <w:szCs w:val="24"/>
            </w:rPr>
          </w:rPrChange>
        </w:rPr>
        <w:t xml:space="preserve"> portafolio</w:t>
      </w:r>
      <w:r w:rsidR="002F4B80" w:rsidRPr="00407344">
        <w:rPr>
          <w:rFonts w:ascii="Times New Roman" w:hAnsi="Times New Roman" w:cs="Times New Roman"/>
          <w:sz w:val="24"/>
          <w:szCs w:val="24"/>
          <w:rPrChange w:id="135" w:author="AP" w:date="2019-07-23T12:12:00Z">
            <w:rPr>
              <w:rFonts w:ascii="Times New Roman" w:hAnsi="Times New Roman" w:cs="Times New Roman"/>
              <w:sz w:val="24"/>
              <w:szCs w:val="24"/>
            </w:rPr>
          </w:rPrChange>
        </w:rPr>
        <w:t>s específicos</w:t>
      </w:r>
      <w:r w:rsidR="00CE14B3" w:rsidRPr="00407344">
        <w:rPr>
          <w:rFonts w:ascii="Times New Roman" w:hAnsi="Times New Roman" w:cs="Times New Roman"/>
          <w:sz w:val="24"/>
          <w:szCs w:val="24"/>
          <w:rPrChange w:id="136" w:author="AP" w:date="2019-07-23T12:12:00Z">
            <w:rPr>
              <w:rFonts w:ascii="Times New Roman" w:hAnsi="Times New Roman" w:cs="Times New Roman"/>
              <w:sz w:val="24"/>
              <w:szCs w:val="24"/>
            </w:rPr>
          </w:rPrChange>
        </w:rPr>
        <w:t xml:space="preserve"> de especies,</w:t>
      </w:r>
      <w:r w:rsidRPr="00407344">
        <w:rPr>
          <w:rFonts w:ascii="Times New Roman" w:hAnsi="Times New Roman" w:cs="Times New Roman"/>
          <w:sz w:val="24"/>
          <w:szCs w:val="24"/>
          <w:rPrChange w:id="137" w:author="AP" w:date="2019-07-23T12:12:00Z">
            <w:rPr>
              <w:rFonts w:ascii="Times New Roman" w:hAnsi="Times New Roman" w:cs="Times New Roman"/>
              <w:sz w:val="24"/>
              <w:szCs w:val="24"/>
            </w:rPr>
          </w:rPrChange>
        </w:rPr>
        <w:t xml:space="preserve"> p</w:t>
      </w:r>
      <w:r w:rsidR="002F4B80" w:rsidRPr="00407344">
        <w:rPr>
          <w:rFonts w:ascii="Times New Roman" w:hAnsi="Times New Roman" w:cs="Times New Roman"/>
          <w:sz w:val="24"/>
          <w:szCs w:val="24"/>
          <w:rPrChange w:id="138" w:author="AP" w:date="2019-07-23T12:12:00Z">
            <w:rPr>
              <w:rFonts w:ascii="Times New Roman" w:hAnsi="Times New Roman" w:cs="Times New Roman"/>
              <w:sz w:val="24"/>
              <w:szCs w:val="24"/>
            </w:rPr>
          </w:rPrChange>
        </w:rPr>
        <w:t>ara los</w:t>
      </w:r>
      <w:r w:rsidRPr="00407344">
        <w:rPr>
          <w:rFonts w:ascii="Times New Roman" w:hAnsi="Times New Roman" w:cs="Times New Roman"/>
          <w:sz w:val="24"/>
          <w:szCs w:val="24"/>
          <w:rPrChange w:id="139" w:author="AP" w:date="2019-07-23T12:12:00Z">
            <w:rPr>
              <w:rFonts w:ascii="Times New Roman" w:hAnsi="Times New Roman" w:cs="Times New Roman"/>
              <w:sz w:val="24"/>
              <w:szCs w:val="24"/>
            </w:rPr>
          </w:rPrChange>
        </w:rPr>
        <w:t xml:space="preserve"> hogares rurales proponemos un </w:t>
      </w:r>
      <w:ins w:id="140" w:author="AP" w:date="2019-07-22T17:52:00Z">
        <w:r w:rsidR="005378D5" w:rsidRPr="00407344">
          <w:rPr>
            <w:rFonts w:ascii="Times New Roman" w:hAnsi="Times New Roman" w:cs="Times New Roman"/>
            <w:sz w:val="24"/>
            <w:szCs w:val="24"/>
            <w:rPrChange w:id="141" w:author="AP" w:date="2019-07-23T12:12:00Z">
              <w:rPr>
                <w:rFonts w:ascii="Times New Roman" w:hAnsi="Times New Roman" w:cs="Times New Roman"/>
                <w:sz w:val="24"/>
                <w:szCs w:val="24"/>
              </w:rPr>
            </w:rPrChange>
          </w:rPr>
          <w:t>‘</w:t>
        </w:r>
        <w:r w:rsidR="005378D5" w:rsidRPr="00407344">
          <w:rPr>
            <w:rFonts w:ascii="Times New Roman" w:hAnsi="Times New Roman" w:cs="Times New Roman"/>
            <w:i/>
            <w:sz w:val="24"/>
            <w:szCs w:val="24"/>
            <w:rPrChange w:id="142" w:author="AP" w:date="2019-07-23T12:12:00Z">
              <w:rPr>
                <w:rFonts w:ascii="Times New Roman" w:hAnsi="Times New Roman" w:cs="Times New Roman"/>
                <w:sz w:val="24"/>
                <w:szCs w:val="24"/>
              </w:rPr>
            </w:rPrChange>
          </w:rPr>
          <w:t>í</w:t>
        </w:r>
      </w:ins>
      <w:del w:id="143" w:author="AP" w:date="2019-07-22T17:52:00Z">
        <w:r w:rsidRPr="00407344" w:rsidDel="005378D5">
          <w:rPr>
            <w:rFonts w:ascii="Times New Roman" w:hAnsi="Times New Roman" w:cs="Times New Roman"/>
            <w:i/>
            <w:sz w:val="24"/>
            <w:szCs w:val="24"/>
            <w:rPrChange w:id="144" w:author="AP" w:date="2019-07-23T12:12:00Z">
              <w:rPr>
                <w:rFonts w:ascii="Times New Roman" w:hAnsi="Times New Roman" w:cs="Times New Roman"/>
                <w:sz w:val="24"/>
                <w:szCs w:val="24"/>
              </w:rPr>
            </w:rPrChange>
          </w:rPr>
          <w:delText>Í</w:delText>
        </w:r>
      </w:del>
      <w:r w:rsidRPr="00407344">
        <w:rPr>
          <w:rFonts w:ascii="Times New Roman" w:hAnsi="Times New Roman" w:cs="Times New Roman"/>
          <w:i/>
          <w:sz w:val="24"/>
          <w:szCs w:val="24"/>
          <w:rPrChange w:id="145" w:author="AP" w:date="2019-07-23T12:12:00Z">
            <w:rPr>
              <w:rFonts w:ascii="Times New Roman" w:hAnsi="Times New Roman" w:cs="Times New Roman"/>
              <w:sz w:val="24"/>
              <w:szCs w:val="24"/>
            </w:rPr>
          </w:rPrChange>
        </w:rPr>
        <w:t xml:space="preserve">ndice </w:t>
      </w:r>
      <w:del w:id="146" w:author="AP" w:date="2019-07-22T17:52:00Z">
        <w:r w:rsidRPr="00407344" w:rsidDel="005378D5">
          <w:rPr>
            <w:rFonts w:ascii="Times New Roman" w:hAnsi="Times New Roman" w:cs="Times New Roman"/>
            <w:i/>
            <w:sz w:val="24"/>
            <w:szCs w:val="24"/>
            <w:rPrChange w:id="147" w:author="AP" w:date="2019-07-23T12:12:00Z">
              <w:rPr>
                <w:rFonts w:ascii="Times New Roman" w:hAnsi="Times New Roman" w:cs="Times New Roman"/>
                <w:sz w:val="24"/>
                <w:szCs w:val="24"/>
              </w:rPr>
            </w:rPrChange>
          </w:rPr>
          <w:delText>subjetivo</w:delText>
        </w:r>
        <w:r w:rsidRPr="00407344" w:rsidDel="005378D5">
          <w:rPr>
            <w:rFonts w:ascii="Times New Roman" w:hAnsi="Times New Roman" w:cs="Times New Roman"/>
            <w:sz w:val="24"/>
            <w:szCs w:val="24"/>
          </w:rPr>
          <w:delText xml:space="preserve"> </w:delText>
        </w:r>
      </w:del>
      <w:ins w:id="148" w:author="AP" w:date="2019-07-22T17:52:00Z">
        <w:r w:rsidR="005378D5" w:rsidRPr="00407344">
          <w:rPr>
            <w:rFonts w:ascii="Times New Roman" w:hAnsi="Times New Roman" w:cs="Times New Roman"/>
            <w:i/>
            <w:sz w:val="24"/>
            <w:szCs w:val="24"/>
          </w:rPr>
          <w:t>local</w:t>
        </w:r>
        <w:r w:rsidR="005378D5" w:rsidRPr="00407344">
          <w:rPr>
            <w:rFonts w:ascii="Times New Roman" w:hAnsi="Times New Roman" w:cs="Times New Roman"/>
            <w:i/>
            <w:sz w:val="24"/>
            <w:szCs w:val="24"/>
          </w:rPr>
          <w:t>’</w:t>
        </w:r>
        <w:r w:rsidR="005378D5" w:rsidRPr="00407344">
          <w:rPr>
            <w:rFonts w:ascii="Times New Roman" w:hAnsi="Times New Roman" w:cs="Times New Roman"/>
            <w:sz w:val="24"/>
            <w:szCs w:val="24"/>
          </w:rPr>
          <w:t xml:space="preserve"> </w:t>
        </w:r>
      </w:ins>
      <w:r w:rsidRPr="00407344">
        <w:rPr>
          <w:rFonts w:ascii="Times New Roman" w:hAnsi="Times New Roman" w:cs="Times New Roman"/>
          <w:sz w:val="24"/>
          <w:szCs w:val="24"/>
        </w:rPr>
        <w:t>de</w:t>
      </w:r>
      <w:ins w:id="149" w:author="AP" w:date="2019-07-22T17:53:00Z">
        <w:r w:rsidR="005378D5" w:rsidRPr="00407344">
          <w:rPr>
            <w:rFonts w:ascii="Times New Roman" w:hAnsi="Times New Roman" w:cs="Times New Roman"/>
            <w:sz w:val="24"/>
            <w:szCs w:val="24"/>
          </w:rPr>
          <w:t>l</w:t>
        </w:r>
      </w:ins>
      <w:r w:rsidRPr="00407344">
        <w:rPr>
          <w:rFonts w:ascii="Times New Roman" w:hAnsi="Times New Roman" w:cs="Times New Roman"/>
          <w:sz w:val="24"/>
          <w:szCs w:val="24"/>
        </w:rPr>
        <w:t xml:space="preserve"> valor de uso para estas plantas. Es </w:t>
      </w:r>
      <w:ins w:id="150" w:author="AP" w:date="2019-07-23T11:41:00Z">
        <w:r w:rsidR="00C71BD0" w:rsidRPr="00407344">
          <w:rPr>
            <w:rFonts w:ascii="Times New Roman" w:hAnsi="Times New Roman" w:cs="Times New Roman"/>
            <w:sz w:val="24"/>
            <w:szCs w:val="24"/>
          </w:rPr>
          <w:t>local</w:t>
        </w:r>
      </w:ins>
      <w:del w:id="151" w:author="AP" w:date="2019-07-23T11:41:00Z">
        <w:r w:rsidRPr="00407344" w:rsidDel="00C71BD0">
          <w:rPr>
            <w:rFonts w:ascii="Times New Roman" w:hAnsi="Times New Roman" w:cs="Times New Roman"/>
            <w:sz w:val="24"/>
            <w:szCs w:val="24"/>
          </w:rPr>
          <w:delText>subjetivo</w:delText>
        </w:r>
      </w:del>
      <w:r w:rsidRPr="00407344">
        <w:rPr>
          <w:rFonts w:ascii="Times New Roman" w:hAnsi="Times New Roman" w:cs="Times New Roman"/>
          <w:sz w:val="24"/>
          <w:szCs w:val="24"/>
        </w:rPr>
        <w:t xml:space="preserve"> ya que se basa en la percepción de los pobladores rurales que cultivan o cosechan estas plantas y que las combinan en portafolios que manejan en su</w:t>
      </w:r>
      <w:r w:rsidR="00CE14B3" w:rsidRPr="00407344">
        <w:rPr>
          <w:rFonts w:ascii="Times New Roman" w:hAnsi="Times New Roman" w:cs="Times New Roman"/>
          <w:sz w:val="24"/>
          <w:szCs w:val="24"/>
          <w:rPrChange w:id="152" w:author="AP" w:date="2019-07-23T12:12:00Z">
            <w:rPr>
              <w:rFonts w:ascii="Times New Roman" w:hAnsi="Times New Roman" w:cs="Times New Roman"/>
              <w:sz w:val="24"/>
              <w:szCs w:val="24"/>
            </w:rPr>
          </w:rPrChange>
        </w:rPr>
        <w:t>s</w:t>
      </w:r>
      <w:r w:rsidRPr="00407344">
        <w:rPr>
          <w:rFonts w:ascii="Times New Roman" w:hAnsi="Times New Roman" w:cs="Times New Roman"/>
          <w:sz w:val="24"/>
          <w:szCs w:val="24"/>
          <w:rPrChange w:id="153" w:author="AP" w:date="2019-07-23T12:12:00Z">
            <w:rPr>
              <w:rFonts w:ascii="Times New Roman" w:hAnsi="Times New Roman" w:cs="Times New Roman"/>
              <w:sz w:val="24"/>
              <w:szCs w:val="24"/>
            </w:rPr>
          </w:rPrChange>
        </w:rPr>
        <w:t xml:space="preserve"> tierra</w:t>
      </w:r>
      <w:r w:rsidR="00CE14B3" w:rsidRPr="00407344">
        <w:rPr>
          <w:rFonts w:ascii="Times New Roman" w:hAnsi="Times New Roman" w:cs="Times New Roman"/>
          <w:sz w:val="24"/>
          <w:szCs w:val="24"/>
          <w:rPrChange w:id="154" w:author="AP" w:date="2019-07-23T12:12:00Z">
            <w:rPr>
              <w:rFonts w:ascii="Times New Roman" w:hAnsi="Times New Roman" w:cs="Times New Roman"/>
              <w:sz w:val="24"/>
              <w:szCs w:val="24"/>
            </w:rPr>
          </w:rPrChange>
        </w:rPr>
        <w:t>s</w:t>
      </w:r>
      <w:r w:rsidRPr="00407344">
        <w:rPr>
          <w:rFonts w:ascii="Times New Roman" w:hAnsi="Times New Roman" w:cs="Times New Roman"/>
          <w:sz w:val="24"/>
          <w:szCs w:val="24"/>
          <w:rPrChange w:id="155" w:author="AP" w:date="2019-07-23T12:12:00Z">
            <w:rPr>
              <w:rFonts w:ascii="Times New Roman" w:hAnsi="Times New Roman" w:cs="Times New Roman"/>
              <w:sz w:val="24"/>
              <w:szCs w:val="24"/>
            </w:rPr>
          </w:rPrChange>
        </w:rPr>
        <w:t xml:space="preserve"> y con su trabajo. </w:t>
      </w:r>
      <w:r w:rsidR="00E95511" w:rsidRPr="00407344">
        <w:rPr>
          <w:rFonts w:ascii="Times New Roman" w:hAnsi="Times New Roman" w:cs="Times New Roman"/>
          <w:sz w:val="24"/>
          <w:szCs w:val="24"/>
          <w:rPrChange w:id="156" w:author="AP" w:date="2019-07-23T12:12:00Z">
            <w:rPr>
              <w:rFonts w:ascii="Times New Roman" w:hAnsi="Times New Roman" w:cs="Times New Roman"/>
              <w:sz w:val="24"/>
              <w:szCs w:val="24"/>
            </w:rPr>
          </w:rPrChange>
        </w:rPr>
        <w:t>El índice se compo</w:t>
      </w:r>
      <w:r w:rsidR="000641DF" w:rsidRPr="00407344">
        <w:rPr>
          <w:rFonts w:ascii="Times New Roman" w:hAnsi="Times New Roman" w:cs="Times New Roman"/>
          <w:sz w:val="24"/>
          <w:szCs w:val="24"/>
          <w:rPrChange w:id="157" w:author="AP" w:date="2019-07-23T12:12:00Z">
            <w:rPr>
              <w:rFonts w:ascii="Times New Roman" w:hAnsi="Times New Roman" w:cs="Times New Roman"/>
              <w:sz w:val="24"/>
              <w:szCs w:val="24"/>
            </w:rPr>
          </w:rPrChange>
        </w:rPr>
        <w:t>ne a partir de cuatro elementos,</w:t>
      </w:r>
      <w:r w:rsidR="00E95511" w:rsidRPr="00407344">
        <w:rPr>
          <w:rFonts w:ascii="Times New Roman" w:hAnsi="Times New Roman" w:cs="Times New Roman"/>
          <w:sz w:val="24"/>
          <w:szCs w:val="24"/>
          <w:rPrChange w:id="158" w:author="AP" w:date="2019-07-23T12:12:00Z">
            <w:rPr>
              <w:rFonts w:ascii="Times New Roman" w:hAnsi="Times New Roman" w:cs="Times New Roman"/>
              <w:sz w:val="24"/>
              <w:szCs w:val="24"/>
            </w:rPr>
          </w:rPrChange>
        </w:rPr>
        <w:t xml:space="preserve"> dos </w:t>
      </w:r>
      <w:r w:rsidR="00A425DC" w:rsidRPr="00407344">
        <w:rPr>
          <w:rFonts w:ascii="Times New Roman" w:hAnsi="Times New Roman" w:cs="Times New Roman"/>
          <w:sz w:val="24"/>
          <w:szCs w:val="24"/>
          <w:rPrChange w:id="159" w:author="AP" w:date="2019-07-23T12:12:00Z">
            <w:rPr>
              <w:rFonts w:ascii="Times New Roman" w:hAnsi="Times New Roman" w:cs="Times New Roman"/>
              <w:sz w:val="24"/>
              <w:szCs w:val="24"/>
            </w:rPr>
          </w:rPrChange>
        </w:rPr>
        <w:t>puntajes (scores)</w:t>
      </w:r>
      <w:r w:rsidR="00E95511" w:rsidRPr="00407344">
        <w:rPr>
          <w:rFonts w:ascii="Times New Roman" w:hAnsi="Times New Roman" w:cs="Times New Roman"/>
          <w:sz w:val="24"/>
          <w:szCs w:val="24"/>
          <w:rPrChange w:id="160" w:author="AP" w:date="2019-07-23T12:12:00Z">
            <w:rPr>
              <w:rFonts w:ascii="Times New Roman" w:hAnsi="Times New Roman" w:cs="Times New Roman"/>
              <w:sz w:val="24"/>
              <w:szCs w:val="24"/>
            </w:rPr>
          </w:rPrChange>
        </w:rPr>
        <w:t xml:space="preserve"> de la contribución de cada especies</w:t>
      </w:r>
      <w:r w:rsidR="00A425DC" w:rsidRPr="00407344">
        <w:rPr>
          <w:rFonts w:ascii="Times New Roman" w:hAnsi="Times New Roman" w:cs="Times New Roman"/>
          <w:sz w:val="24"/>
          <w:szCs w:val="24"/>
          <w:rPrChange w:id="161" w:author="AP" w:date="2019-07-23T12:12:00Z">
            <w:rPr>
              <w:rFonts w:ascii="Times New Roman" w:hAnsi="Times New Roman" w:cs="Times New Roman"/>
              <w:sz w:val="24"/>
              <w:szCs w:val="24"/>
            </w:rPr>
          </w:rPrChange>
        </w:rPr>
        <w:t>:</w:t>
      </w:r>
      <w:r w:rsidR="00E95511" w:rsidRPr="00407344">
        <w:rPr>
          <w:rFonts w:ascii="Times New Roman" w:hAnsi="Times New Roman" w:cs="Times New Roman"/>
          <w:sz w:val="24"/>
          <w:szCs w:val="24"/>
          <w:rPrChange w:id="162" w:author="AP" w:date="2019-07-23T12:12:00Z">
            <w:rPr>
              <w:rFonts w:ascii="Times New Roman" w:hAnsi="Times New Roman" w:cs="Times New Roman"/>
              <w:sz w:val="24"/>
              <w:szCs w:val="24"/>
            </w:rPr>
          </w:rPrChange>
        </w:rPr>
        <w:t xml:space="preserve"> </w:t>
      </w:r>
      <w:r w:rsidR="00A425DC" w:rsidRPr="00407344">
        <w:rPr>
          <w:rFonts w:ascii="Times New Roman" w:hAnsi="Times New Roman" w:cs="Times New Roman"/>
          <w:sz w:val="24"/>
          <w:szCs w:val="24"/>
          <w:rPrChange w:id="163" w:author="AP" w:date="2019-07-23T12:12:00Z">
            <w:rPr>
              <w:rFonts w:ascii="Times New Roman" w:hAnsi="Times New Roman" w:cs="Times New Roman"/>
              <w:sz w:val="24"/>
              <w:szCs w:val="24"/>
            </w:rPr>
          </w:rPrChange>
        </w:rPr>
        <w:t xml:space="preserve">(i) </w:t>
      </w:r>
      <w:r w:rsidR="00E95511" w:rsidRPr="00407344">
        <w:rPr>
          <w:rFonts w:ascii="Times New Roman" w:hAnsi="Times New Roman" w:cs="Times New Roman"/>
          <w:sz w:val="24"/>
          <w:szCs w:val="24"/>
          <w:rPrChange w:id="164" w:author="AP" w:date="2019-07-23T12:12:00Z">
            <w:rPr>
              <w:rFonts w:ascii="Times New Roman" w:hAnsi="Times New Roman" w:cs="Times New Roman"/>
              <w:sz w:val="24"/>
              <w:szCs w:val="24"/>
            </w:rPr>
          </w:rPrChange>
        </w:rPr>
        <w:t xml:space="preserve">como alimento para auto-consumo y para </w:t>
      </w:r>
      <w:r w:rsidR="00A425DC" w:rsidRPr="00407344">
        <w:rPr>
          <w:rFonts w:ascii="Times New Roman" w:hAnsi="Times New Roman" w:cs="Times New Roman"/>
          <w:sz w:val="24"/>
          <w:szCs w:val="24"/>
          <w:rPrChange w:id="165" w:author="AP" w:date="2019-07-23T12:12:00Z">
            <w:rPr>
              <w:rFonts w:ascii="Times New Roman" w:hAnsi="Times New Roman" w:cs="Times New Roman"/>
              <w:sz w:val="24"/>
              <w:szCs w:val="24"/>
            </w:rPr>
          </w:rPrChange>
        </w:rPr>
        <w:lastRenderedPageBreak/>
        <w:t xml:space="preserve">(ii) </w:t>
      </w:r>
      <w:r w:rsidR="00E95511" w:rsidRPr="00407344">
        <w:rPr>
          <w:rFonts w:ascii="Times New Roman" w:hAnsi="Times New Roman" w:cs="Times New Roman"/>
          <w:sz w:val="24"/>
          <w:szCs w:val="24"/>
          <w:rPrChange w:id="166" w:author="AP" w:date="2019-07-23T12:12:00Z">
            <w:rPr>
              <w:rFonts w:ascii="Times New Roman" w:hAnsi="Times New Roman" w:cs="Times New Roman"/>
              <w:sz w:val="24"/>
              <w:szCs w:val="24"/>
            </w:rPr>
          </w:rPrChange>
        </w:rPr>
        <w:t>el ingreso monetario del hogar en una escala de cuatro puntos</w:t>
      </w:r>
      <w:r w:rsidR="00A425DC" w:rsidRPr="00407344">
        <w:rPr>
          <w:rFonts w:ascii="Times New Roman" w:hAnsi="Times New Roman" w:cs="Times New Roman"/>
          <w:sz w:val="24"/>
          <w:szCs w:val="24"/>
          <w:rPrChange w:id="167" w:author="AP" w:date="2019-07-23T12:12:00Z">
            <w:rPr>
              <w:rFonts w:ascii="Times New Roman" w:hAnsi="Times New Roman" w:cs="Times New Roman"/>
              <w:sz w:val="24"/>
              <w:szCs w:val="24"/>
            </w:rPr>
          </w:rPrChange>
        </w:rPr>
        <w:t xml:space="preserve"> de contribución</w:t>
      </w:r>
      <w:r w:rsidR="00CF1F1F" w:rsidRPr="00407344">
        <w:rPr>
          <w:rFonts w:ascii="Times New Roman" w:hAnsi="Times New Roman" w:cs="Times New Roman"/>
          <w:sz w:val="24"/>
          <w:szCs w:val="24"/>
          <w:rPrChange w:id="168" w:author="AP" w:date="2019-07-23T12:12:00Z">
            <w:rPr>
              <w:rFonts w:ascii="Times New Roman" w:hAnsi="Times New Roman" w:cs="Times New Roman"/>
              <w:sz w:val="24"/>
              <w:szCs w:val="24"/>
            </w:rPr>
          </w:rPrChange>
        </w:rPr>
        <w:t>: nula</w:t>
      </w:r>
      <w:r w:rsidR="00A425DC" w:rsidRPr="00407344">
        <w:rPr>
          <w:rFonts w:ascii="Times New Roman" w:hAnsi="Times New Roman" w:cs="Times New Roman"/>
          <w:sz w:val="24"/>
          <w:szCs w:val="24"/>
          <w:rPrChange w:id="169" w:author="AP" w:date="2019-07-23T12:12:00Z">
            <w:rPr>
              <w:rFonts w:ascii="Times New Roman" w:hAnsi="Times New Roman" w:cs="Times New Roman"/>
              <w:sz w:val="24"/>
              <w:szCs w:val="24"/>
            </w:rPr>
          </w:rPrChange>
        </w:rPr>
        <w:t xml:space="preserve"> (</w:t>
      </w:r>
      <w:del w:id="170" w:author="AP" w:date="2019-07-23T13:28:00Z">
        <w:r w:rsidR="00A425DC" w:rsidRPr="00407344" w:rsidDel="001D57BC">
          <w:rPr>
            <w:rFonts w:ascii="Times New Roman" w:hAnsi="Times New Roman" w:cs="Times New Roman"/>
            <w:sz w:val="24"/>
            <w:szCs w:val="24"/>
            <w:rPrChange w:id="171" w:author="AP" w:date="2019-07-23T12:12:00Z">
              <w:rPr>
                <w:rFonts w:ascii="Times New Roman" w:hAnsi="Times New Roman" w:cs="Times New Roman"/>
                <w:sz w:val="24"/>
                <w:szCs w:val="24"/>
              </w:rPr>
            </w:rPrChange>
          </w:rPr>
          <w:delText>0</w:delText>
        </w:r>
      </w:del>
      <w:ins w:id="172" w:author="AP" w:date="2019-07-23T13:28:00Z">
        <w:r w:rsidR="001D57BC">
          <w:rPr>
            <w:rFonts w:ascii="Times New Roman" w:hAnsi="Times New Roman" w:cs="Times New Roman"/>
            <w:sz w:val="24"/>
            <w:szCs w:val="24"/>
          </w:rPr>
          <w:t>1</w:t>
        </w:r>
      </w:ins>
      <w:r w:rsidR="00A425DC" w:rsidRPr="001D57BC">
        <w:rPr>
          <w:rFonts w:ascii="Times New Roman" w:hAnsi="Times New Roman" w:cs="Times New Roman"/>
          <w:sz w:val="24"/>
          <w:szCs w:val="24"/>
        </w:rPr>
        <w:t>)</w:t>
      </w:r>
      <w:r w:rsidR="00CF1F1F" w:rsidRPr="001D57BC">
        <w:rPr>
          <w:rFonts w:ascii="Times New Roman" w:hAnsi="Times New Roman" w:cs="Times New Roman"/>
          <w:sz w:val="24"/>
          <w:szCs w:val="24"/>
        </w:rPr>
        <w:t>, menor</w:t>
      </w:r>
      <w:r w:rsidR="00A425DC" w:rsidRPr="001D57BC">
        <w:rPr>
          <w:rFonts w:ascii="Times New Roman" w:hAnsi="Times New Roman" w:cs="Times New Roman"/>
          <w:sz w:val="24"/>
          <w:szCs w:val="24"/>
        </w:rPr>
        <w:t xml:space="preserve"> (</w:t>
      </w:r>
      <w:del w:id="173" w:author="AP" w:date="2019-07-23T13:28:00Z">
        <w:r w:rsidR="00A425DC" w:rsidRPr="00872071" w:rsidDel="001D57BC">
          <w:rPr>
            <w:rFonts w:ascii="Times New Roman" w:hAnsi="Times New Roman" w:cs="Times New Roman"/>
            <w:sz w:val="24"/>
            <w:szCs w:val="24"/>
          </w:rPr>
          <w:delText>1</w:delText>
        </w:r>
      </w:del>
      <w:ins w:id="174" w:author="AP" w:date="2019-07-23T13:28:00Z">
        <w:r w:rsidR="001D57BC">
          <w:rPr>
            <w:rFonts w:ascii="Times New Roman" w:hAnsi="Times New Roman" w:cs="Times New Roman"/>
            <w:sz w:val="24"/>
            <w:szCs w:val="24"/>
          </w:rPr>
          <w:t>2</w:t>
        </w:r>
      </w:ins>
      <w:r w:rsidR="00A425DC" w:rsidRPr="001D57BC">
        <w:rPr>
          <w:rFonts w:ascii="Times New Roman" w:hAnsi="Times New Roman" w:cs="Times New Roman"/>
          <w:sz w:val="24"/>
          <w:szCs w:val="24"/>
        </w:rPr>
        <w:t>)</w:t>
      </w:r>
      <w:r w:rsidR="00CF1F1F" w:rsidRPr="001D57BC">
        <w:rPr>
          <w:rFonts w:ascii="Times New Roman" w:hAnsi="Times New Roman" w:cs="Times New Roman"/>
          <w:sz w:val="24"/>
          <w:szCs w:val="24"/>
        </w:rPr>
        <w:t>, media</w:t>
      </w:r>
      <w:r w:rsidR="00A425DC" w:rsidRPr="00872071">
        <w:rPr>
          <w:rFonts w:ascii="Times New Roman" w:hAnsi="Times New Roman" w:cs="Times New Roman"/>
          <w:sz w:val="24"/>
          <w:szCs w:val="24"/>
        </w:rPr>
        <w:t xml:space="preserve"> (3)</w:t>
      </w:r>
      <w:r w:rsidR="00CF1F1F" w:rsidRPr="00BD127D">
        <w:rPr>
          <w:rFonts w:ascii="Times New Roman" w:hAnsi="Times New Roman" w:cs="Times New Roman"/>
          <w:sz w:val="24"/>
          <w:szCs w:val="24"/>
        </w:rPr>
        <w:t>, y alta</w:t>
      </w:r>
      <w:r w:rsidR="00A425DC" w:rsidRPr="00D612E1">
        <w:rPr>
          <w:rFonts w:ascii="Times New Roman" w:hAnsi="Times New Roman" w:cs="Times New Roman"/>
          <w:sz w:val="24"/>
          <w:szCs w:val="24"/>
        </w:rPr>
        <w:t xml:space="preserve"> (4)</w:t>
      </w:r>
      <w:ins w:id="175" w:author="AP" w:date="2019-07-23T11:42:00Z">
        <w:r w:rsidR="00C71BD0" w:rsidRPr="00D612E1">
          <w:rPr>
            <w:rFonts w:ascii="Times New Roman" w:hAnsi="Times New Roman" w:cs="Times New Roman"/>
            <w:sz w:val="24"/>
            <w:szCs w:val="24"/>
          </w:rPr>
          <w:t xml:space="preserve"> (</w:t>
        </w:r>
      </w:ins>
      <w:ins w:id="176" w:author="AP" w:date="2019-07-23T12:31:00Z">
        <w:r w:rsidR="00ED3921">
          <w:rPr>
            <w:rFonts w:ascii="Times New Roman" w:hAnsi="Times New Roman" w:cs="Times New Roman"/>
            <w:sz w:val="24"/>
            <w:szCs w:val="24"/>
          </w:rPr>
          <w:t>Cuadro</w:t>
        </w:r>
      </w:ins>
      <w:ins w:id="177" w:author="AP" w:date="2019-07-23T11:42:00Z">
        <w:r w:rsidR="00C71BD0" w:rsidRPr="00ED3921">
          <w:rPr>
            <w:rFonts w:ascii="Times New Roman" w:hAnsi="Times New Roman" w:cs="Times New Roman"/>
            <w:sz w:val="24"/>
            <w:szCs w:val="24"/>
          </w:rPr>
          <w:t xml:space="preserve"> 1)</w:t>
        </w:r>
      </w:ins>
      <w:r w:rsidR="00A425DC" w:rsidRPr="00ED3921">
        <w:rPr>
          <w:rFonts w:ascii="Times New Roman" w:hAnsi="Times New Roman" w:cs="Times New Roman"/>
          <w:sz w:val="24"/>
          <w:szCs w:val="24"/>
        </w:rPr>
        <w:t>. Además se da un punto por cada parte de la planta utilizada con base en una lista estandarizada de partes y otro punto por cada uso dado a cualquier parte de la planta también con base en una lista estandarizada de usos.</w:t>
      </w:r>
      <w:r w:rsidR="00AA24A6" w:rsidRPr="00ED3921">
        <w:rPr>
          <w:rFonts w:ascii="Times New Roman" w:hAnsi="Times New Roman" w:cs="Times New Roman"/>
          <w:sz w:val="24"/>
          <w:szCs w:val="24"/>
        </w:rPr>
        <w:t xml:space="preserve"> Obtener estos datos es fácil y rápido en una en</w:t>
      </w:r>
      <w:r w:rsidR="00AA24A6" w:rsidRPr="00407344">
        <w:rPr>
          <w:rFonts w:ascii="Times New Roman" w:hAnsi="Times New Roman" w:cs="Times New Roman"/>
          <w:sz w:val="24"/>
          <w:szCs w:val="24"/>
          <w:rPrChange w:id="178" w:author="AP" w:date="2019-07-23T12:12:00Z">
            <w:rPr>
              <w:rFonts w:ascii="Times New Roman" w:hAnsi="Times New Roman" w:cs="Times New Roman"/>
              <w:sz w:val="24"/>
              <w:szCs w:val="24"/>
            </w:rPr>
          </w:rPrChange>
        </w:rPr>
        <w:t>cuesta, lo cual es muy importante cuando se trata de obtenerlos para múltiples especies y donde además se obtiene información de otros aspectos sobre la diversidad de estas especies utilizadas por hogares rurales.</w:t>
      </w:r>
    </w:p>
    <w:p w14:paraId="1C06EFC6" w14:textId="77777777" w:rsidR="00AA24A6" w:rsidRPr="00407344" w:rsidRDefault="00AA24A6" w:rsidP="00407344">
      <w:pPr>
        <w:spacing w:line="360" w:lineRule="auto"/>
        <w:jc w:val="both"/>
        <w:rPr>
          <w:rFonts w:ascii="Times New Roman" w:hAnsi="Times New Roman" w:cs="Times New Roman"/>
          <w:sz w:val="24"/>
          <w:szCs w:val="24"/>
          <w:rPrChange w:id="179" w:author="AP" w:date="2019-07-23T12:12:00Z">
            <w:rPr>
              <w:rFonts w:ascii="Times New Roman" w:hAnsi="Times New Roman" w:cs="Times New Roman"/>
              <w:sz w:val="24"/>
              <w:szCs w:val="24"/>
            </w:rPr>
          </w:rPrChange>
        </w:rPr>
      </w:pPr>
    </w:p>
    <w:p w14:paraId="51294BBB" w14:textId="1B34B187" w:rsidR="00423FD4" w:rsidRPr="00407344" w:rsidDel="00407344" w:rsidRDefault="00CF2327" w:rsidP="002D085B">
      <w:pPr>
        <w:spacing w:line="360" w:lineRule="auto"/>
        <w:jc w:val="both"/>
        <w:rPr>
          <w:del w:id="180" w:author="AP" w:date="2019-07-23T12:12:00Z"/>
          <w:rFonts w:ascii="Times New Roman" w:hAnsi="Times New Roman" w:cs="Times New Roman"/>
          <w:sz w:val="24"/>
          <w:szCs w:val="24"/>
        </w:rPr>
        <w:pPrChange w:id="181" w:author="AP" w:date="2019-07-23T13:26:00Z">
          <w:pPr>
            <w:spacing w:line="360" w:lineRule="auto"/>
            <w:jc w:val="both"/>
          </w:pPr>
        </w:pPrChange>
      </w:pPr>
      <w:del w:id="182" w:author="AP" w:date="2019-07-23T12:31:00Z">
        <w:r w:rsidRPr="00407344" w:rsidDel="00ED3921">
          <w:rPr>
            <w:rFonts w:ascii="Times New Roman" w:hAnsi="Times New Roman" w:cs="Times New Roman"/>
            <w:sz w:val="24"/>
            <w:szCs w:val="24"/>
            <w:rPrChange w:id="183" w:author="AP" w:date="2019-07-23T12:12:00Z">
              <w:rPr>
                <w:rFonts w:ascii="Times New Roman" w:hAnsi="Times New Roman" w:cs="Times New Roman"/>
                <w:sz w:val="24"/>
                <w:szCs w:val="24"/>
              </w:rPr>
            </w:rPrChange>
          </w:rPr>
          <w:delText xml:space="preserve"> </w:delText>
        </w:r>
      </w:del>
      <w:r w:rsidR="00CF748B" w:rsidRPr="00407344">
        <w:rPr>
          <w:rFonts w:ascii="Times New Roman" w:hAnsi="Times New Roman" w:cs="Times New Roman"/>
          <w:sz w:val="24"/>
          <w:szCs w:val="24"/>
          <w:rPrChange w:id="184" w:author="AP" w:date="2019-07-23T12:12:00Z">
            <w:rPr>
              <w:rFonts w:ascii="Times New Roman" w:hAnsi="Times New Roman" w:cs="Times New Roman"/>
              <w:sz w:val="24"/>
              <w:szCs w:val="24"/>
            </w:rPr>
          </w:rPrChange>
        </w:rPr>
        <w:t xml:space="preserve">Intuitivamente la manera más sencilla de obtener un índice sería simplemente sumar los puntos </w:t>
      </w:r>
      <w:r w:rsidR="009A13CD" w:rsidRPr="00407344">
        <w:rPr>
          <w:rFonts w:ascii="Times New Roman" w:hAnsi="Times New Roman" w:cs="Times New Roman"/>
          <w:sz w:val="24"/>
          <w:szCs w:val="24"/>
          <w:rPrChange w:id="185" w:author="AP" w:date="2019-07-23T12:12:00Z">
            <w:rPr>
              <w:rFonts w:ascii="Times New Roman" w:hAnsi="Times New Roman" w:cs="Times New Roman"/>
              <w:sz w:val="24"/>
              <w:szCs w:val="24"/>
            </w:rPr>
          </w:rPrChange>
        </w:rPr>
        <w:t xml:space="preserve">derivados de estos cuatro elementos </w:t>
      </w:r>
      <w:r w:rsidR="00CF748B" w:rsidRPr="00407344">
        <w:rPr>
          <w:rFonts w:ascii="Times New Roman" w:hAnsi="Times New Roman" w:cs="Times New Roman"/>
          <w:sz w:val="24"/>
          <w:szCs w:val="24"/>
          <w:rPrChange w:id="186" w:author="AP" w:date="2019-07-23T12:12:00Z">
            <w:rPr>
              <w:rFonts w:ascii="Times New Roman" w:hAnsi="Times New Roman" w:cs="Times New Roman"/>
              <w:sz w:val="24"/>
              <w:szCs w:val="24"/>
            </w:rPr>
          </w:rPrChange>
        </w:rPr>
        <w:t>y obtener un puntaje total por especie para todos los hogares que la cultivan o cosechan en un área determinada. Sin embargo</w:t>
      </w:r>
      <w:r w:rsidR="00FE082B" w:rsidRPr="00407344">
        <w:rPr>
          <w:rFonts w:ascii="Times New Roman" w:hAnsi="Times New Roman" w:cs="Times New Roman"/>
          <w:sz w:val="24"/>
          <w:szCs w:val="24"/>
          <w:rPrChange w:id="187" w:author="AP" w:date="2019-07-23T12:12:00Z">
            <w:rPr>
              <w:rFonts w:ascii="Times New Roman" w:hAnsi="Times New Roman" w:cs="Times New Roman"/>
              <w:sz w:val="24"/>
              <w:szCs w:val="24"/>
            </w:rPr>
          </w:rPrChange>
        </w:rPr>
        <w:t xml:space="preserve">, los elementos del índice no ocurren en una misma dimensión, sino en distintas. </w:t>
      </w:r>
      <w:r w:rsidR="00423FD4" w:rsidRPr="00407344">
        <w:rPr>
          <w:rFonts w:ascii="Times New Roman" w:hAnsi="Times New Roman" w:cs="Times New Roman"/>
          <w:sz w:val="24"/>
          <w:szCs w:val="24"/>
          <w:rPrChange w:id="188" w:author="AP" w:date="2019-07-23T12:12:00Z">
            <w:rPr>
              <w:rFonts w:ascii="Times New Roman" w:hAnsi="Times New Roman" w:cs="Times New Roman"/>
              <w:sz w:val="24"/>
              <w:szCs w:val="24"/>
            </w:rPr>
          </w:rPrChange>
        </w:rPr>
        <w:t xml:space="preserve"> </w:t>
      </w:r>
      <w:r w:rsidR="00AE6954" w:rsidRPr="00407344">
        <w:rPr>
          <w:rFonts w:ascii="Times New Roman" w:hAnsi="Times New Roman" w:cs="Times New Roman"/>
          <w:sz w:val="24"/>
          <w:szCs w:val="24"/>
          <w:rPrChange w:id="189" w:author="AP" w:date="2019-07-23T12:12:00Z">
            <w:rPr>
              <w:rFonts w:ascii="Times New Roman" w:hAnsi="Times New Roman" w:cs="Times New Roman"/>
              <w:sz w:val="24"/>
              <w:szCs w:val="24"/>
            </w:rPr>
          </w:rPrChange>
        </w:rPr>
        <w:t xml:space="preserve">Al </w:t>
      </w:r>
      <w:r w:rsidR="00FE082B" w:rsidRPr="00407344">
        <w:rPr>
          <w:rFonts w:ascii="Times New Roman" w:hAnsi="Times New Roman" w:cs="Times New Roman"/>
          <w:sz w:val="24"/>
          <w:szCs w:val="24"/>
          <w:rPrChange w:id="190" w:author="AP" w:date="2019-07-23T12:12:00Z">
            <w:rPr>
              <w:rFonts w:ascii="Times New Roman" w:hAnsi="Times New Roman" w:cs="Times New Roman"/>
              <w:sz w:val="24"/>
              <w:szCs w:val="24"/>
            </w:rPr>
          </w:rPrChange>
        </w:rPr>
        <w:t>agregar</w:t>
      </w:r>
      <w:r w:rsidR="00AE6954" w:rsidRPr="00407344">
        <w:rPr>
          <w:rFonts w:ascii="Times New Roman" w:hAnsi="Times New Roman" w:cs="Times New Roman"/>
          <w:sz w:val="24"/>
          <w:szCs w:val="24"/>
          <w:rPrChange w:id="191" w:author="AP" w:date="2019-07-23T12:12:00Z">
            <w:rPr>
              <w:rFonts w:ascii="Times New Roman" w:hAnsi="Times New Roman" w:cs="Times New Roman"/>
              <w:sz w:val="24"/>
              <w:szCs w:val="24"/>
            </w:rPr>
          </w:rPrChange>
        </w:rPr>
        <w:t xml:space="preserve"> estos elementos</w:t>
      </w:r>
      <w:r w:rsidR="00FE082B" w:rsidRPr="00407344">
        <w:rPr>
          <w:rFonts w:ascii="Times New Roman" w:hAnsi="Times New Roman" w:cs="Times New Roman"/>
          <w:sz w:val="24"/>
          <w:szCs w:val="24"/>
          <w:rPrChange w:id="192" w:author="AP" w:date="2019-07-23T12:12:00Z">
            <w:rPr>
              <w:rFonts w:ascii="Times New Roman" w:hAnsi="Times New Roman" w:cs="Times New Roman"/>
              <w:sz w:val="24"/>
              <w:szCs w:val="24"/>
            </w:rPr>
          </w:rPrChange>
        </w:rPr>
        <w:t xml:space="preserve"> sin tomar en cuenta </w:t>
      </w:r>
      <w:r w:rsidR="009C6B0E" w:rsidRPr="00407344">
        <w:rPr>
          <w:rFonts w:ascii="Times New Roman" w:hAnsi="Times New Roman" w:cs="Times New Roman"/>
          <w:sz w:val="24"/>
          <w:szCs w:val="24"/>
          <w:rPrChange w:id="193" w:author="AP" w:date="2019-07-23T12:12:00Z">
            <w:rPr>
              <w:rFonts w:ascii="Times New Roman" w:hAnsi="Times New Roman" w:cs="Times New Roman"/>
              <w:sz w:val="24"/>
              <w:szCs w:val="24"/>
            </w:rPr>
          </w:rPrChange>
        </w:rPr>
        <w:t xml:space="preserve">que cada uno se refiere a aspectos distintos </w:t>
      </w:r>
      <w:r w:rsidR="00FE082B" w:rsidRPr="00407344">
        <w:rPr>
          <w:rFonts w:ascii="Times New Roman" w:hAnsi="Times New Roman" w:cs="Times New Roman"/>
          <w:sz w:val="24"/>
          <w:szCs w:val="24"/>
          <w:rPrChange w:id="194" w:author="AP" w:date="2019-07-23T12:12:00Z">
            <w:rPr>
              <w:rFonts w:ascii="Times New Roman" w:hAnsi="Times New Roman" w:cs="Times New Roman"/>
              <w:sz w:val="24"/>
              <w:szCs w:val="24"/>
            </w:rPr>
          </w:rPrChange>
        </w:rPr>
        <w:t xml:space="preserve">podría llevar a un índice sin sentido o difícil de interpretar. Por lo que proponemos el uso de </w:t>
      </w:r>
      <w:r w:rsidR="00FE082B" w:rsidRPr="00407344">
        <w:rPr>
          <w:rFonts w:ascii="Times New Roman" w:hAnsi="Times New Roman" w:cs="Times New Roman"/>
          <w:sz w:val="24"/>
          <w:szCs w:val="24"/>
          <w:highlight w:val="yellow"/>
          <w:rPrChange w:id="195" w:author="AP" w:date="2019-07-23T12:12:00Z">
            <w:rPr>
              <w:rFonts w:ascii="Times New Roman" w:hAnsi="Times New Roman" w:cs="Times New Roman"/>
              <w:sz w:val="24"/>
              <w:szCs w:val="24"/>
              <w:highlight w:val="yellow"/>
            </w:rPr>
          </w:rPrChange>
        </w:rPr>
        <w:t xml:space="preserve">Análisis </w:t>
      </w:r>
      <w:ins w:id="196" w:author="AP" w:date="2019-07-22T17:59:00Z">
        <w:r w:rsidR="00AB54B0" w:rsidRPr="00407344">
          <w:rPr>
            <w:rFonts w:ascii="Times New Roman" w:hAnsi="Times New Roman" w:cs="Times New Roman"/>
            <w:sz w:val="24"/>
            <w:szCs w:val="24"/>
            <w:highlight w:val="yellow"/>
            <w:rPrChange w:id="197" w:author="AP" w:date="2019-07-23T12:12:00Z">
              <w:rPr>
                <w:rFonts w:ascii="Times New Roman" w:hAnsi="Times New Roman" w:cs="Times New Roman"/>
                <w:sz w:val="24"/>
                <w:szCs w:val="24"/>
                <w:highlight w:val="yellow"/>
              </w:rPr>
            </w:rPrChange>
          </w:rPr>
          <w:t>de factores múltiples</w:t>
        </w:r>
      </w:ins>
      <w:del w:id="198" w:author="AP" w:date="2019-07-22T18:00:00Z">
        <w:r w:rsidR="00FE082B" w:rsidRPr="00407344" w:rsidDel="00AB54B0">
          <w:rPr>
            <w:rFonts w:ascii="Times New Roman" w:hAnsi="Times New Roman" w:cs="Times New Roman"/>
            <w:sz w:val="24"/>
            <w:szCs w:val="24"/>
            <w:highlight w:val="yellow"/>
            <w:rPrChange w:id="199" w:author="AP" w:date="2019-07-23T12:12:00Z">
              <w:rPr>
                <w:rFonts w:ascii="Times New Roman" w:hAnsi="Times New Roman" w:cs="Times New Roman"/>
                <w:sz w:val="24"/>
                <w:szCs w:val="24"/>
                <w:highlight w:val="yellow"/>
              </w:rPr>
            </w:rPrChange>
          </w:rPr>
          <w:delText>de Correspondencia</w:delText>
        </w:r>
        <w:r w:rsidR="007E2E25" w:rsidRPr="00407344" w:rsidDel="00AB54B0">
          <w:rPr>
            <w:rFonts w:ascii="Times New Roman" w:hAnsi="Times New Roman" w:cs="Times New Roman"/>
            <w:sz w:val="24"/>
            <w:szCs w:val="24"/>
            <w:highlight w:val="yellow"/>
            <w:rPrChange w:id="200" w:author="AP" w:date="2019-07-23T12:12:00Z">
              <w:rPr>
                <w:rFonts w:ascii="Times New Roman" w:hAnsi="Times New Roman" w:cs="Times New Roman"/>
                <w:sz w:val="24"/>
                <w:szCs w:val="24"/>
                <w:highlight w:val="yellow"/>
              </w:rPr>
            </w:rPrChange>
          </w:rPr>
          <w:delText xml:space="preserve"> Múltiple</w:delText>
        </w:r>
        <w:r w:rsidR="00423FD4" w:rsidRPr="00407344" w:rsidDel="00AB54B0">
          <w:rPr>
            <w:rFonts w:ascii="Times New Roman" w:hAnsi="Times New Roman" w:cs="Times New Roman"/>
            <w:sz w:val="24"/>
            <w:szCs w:val="24"/>
            <w:highlight w:val="yellow"/>
            <w:rPrChange w:id="201" w:author="AP" w:date="2019-07-23T12:12:00Z">
              <w:rPr>
                <w:rFonts w:ascii="Times New Roman" w:hAnsi="Times New Roman" w:cs="Times New Roman"/>
                <w:sz w:val="24"/>
                <w:szCs w:val="24"/>
                <w:highlight w:val="yellow"/>
              </w:rPr>
            </w:rPrChange>
          </w:rPr>
          <w:delText xml:space="preserve"> </w:delText>
        </w:r>
        <w:r w:rsidR="009C6B0E" w:rsidRPr="00407344" w:rsidDel="00AB54B0">
          <w:rPr>
            <w:rFonts w:ascii="Times New Roman" w:hAnsi="Times New Roman" w:cs="Times New Roman"/>
            <w:sz w:val="24"/>
            <w:szCs w:val="24"/>
            <w:highlight w:val="yellow"/>
            <w:rPrChange w:id="202" w:author="AP" w:date="2019-07-23T12:12:00Z">
              <w:rPr>
                <w:rFonts w:ascii="Times New Roman" w:hAnsi="Times New Roman" w:cs="Times New Roman"/>
                <w:sz w:val="24"/>
                <w:szCs w:val="24"/>
                <w:highlight w:val="yellow"/>
              </w:rPr>
            </w:rPrChange>
          </w:rPr>
          <w:delText>(ACM)</w:delText>
        </w:r>
      </w:del>
      <w:ins w:id="203" w:author="AP" w:date="2019-07-22T18:00:00Z">
        <w:r w:rsidR="00AB54B0" w:rsidRPr="00407344">
          <w:rPr>
            <w:rFonts w:ascii="Times New Roman" w:hAnsi="Times New Roman" w:cs="Times New Roman"/>
            <w:sz w:val="24"/>
            <w:szCs w:val="24"/>
            <w:rPrChange w:id="204" w:author="AP" w:date="2019-07-23T12:12:00Z">
              <w:rPr>
                <w:rFonts w:ascii="Times New Roman" w:hAnsi="Times New Roman" w:cs="Times New Roman"/>
                <w:sz w:val="24"/>
                <w:szCs w:val="24"/>
              </w:rPr>
            </w:rPrChange>
          </w:rPr>
          <w:t xml:space="preserve"> propuesto por Escofier-Pagés (MFA, Escofier and Pagés 1998)</w:t>
        </w:r>
      </w:ins>
      <w:ins w:id="205" w:author="AP" w:date="2019-07-23T12:31:00Z">
        <w:r w:rsidR="00ED3921">
          <w:rPr>
            <w:rFonts w:ascii="Times New Roman" w:hAnsi="Times New Roman" w:cs="Times New Roman"/>
            <w:sz w:val="24"/>
            <w:szCs w:val="24"/>
          </w:rPr>
          <w:t>.</w:t>
        </w:r>
      </w:ins>
      <w:r w:rsidR="009C6B0E" w:rsidRPr="00ED3921">
        <w:rPr>
          <w:rFonts w:ascii="Times New Roman" w:hAnsi="Times New Roman" w:cs="Times New Roman"/>
          <w:sz w:val="24"/>
          <w:szCs w:val="24"/>
        </w:rPr>
        <w:t xml:space="preserve"> </w:t>
      </w:r>
      <w:ins w:id="206" w:author="AP" w:date="2019-07-23T12:00:00Z">
        <w:r w:rsidR="0010730C" w:rsidRPr="00407344">
          <w:rPr>
            <w:rFonts w:ascii="Times New Roman" w:hAnsi="Times New Roman" w:cs="Times New Roman"/>
            <w:color w:val="000000"/>
            <w:sz w:val="24"/>
            <w:szCs w:val="24"/>
            <w:lang w:val="es-ES"/>
            <w:rPrChange w:id="207" w:author="AP" w:date="2019-07-23T12:12:00Z">
              <w:rPr>
                <w:rFonts w:ascii="Times" w:hAnsi="Times" w:cs="Times"/>
                <w:color w:val="000000"/>
                <w:sz w:val="26"/>
                <w:szCs w:val="26"/>
                <w:lang w:val="en-US"/>
              </w:rPr>
            </w:rPrChange>
          </w:rPr>
          <w:t>El MFA</w:t>
        </w:r>
      </w:ins>
      <w:ins w:id="208" w:author="AP" w:date="2019-07-23T12:14:00Z">
        <w:r w:rsidR="00407344">
          <w:rPr>
            <w:rFonts w:ascii="Times New Roman" w:hAnsi="Times New Roman" w:cs="Times New Roman"/>
            <w:color w:val="000000"/>
            <w:sz w:val="24"/>
            <w:szCs w:val="24"/>
            <w:lang w:val="es-ES"/>
          </w:rPr>
          <w:t xml:space="preserve"> </w:t>
        </w:r>
      </w:ins>
      <w:ins w:id="209" w:author="AP" w:date="2019-07-23T12:00:00Z">
        <w:r w:rsidR="0010730C" w:rsidRPr="00407344">
          <w:rPr>
            <w:rFonts w:ascii="Times New Roman" w:hAnsi="Times New Roman" w:cs="Times New Roman"/>
            <w:color w:val="000000"/>
            <w:sz w:val="24"/>
            <w:szCs w:val="24"/>
            <w:lang w:val="es-ES"/>
            <w:rPrChange w:id="210" w:author="AP" w:date="2019-07-23T12:12:00Z">
              <w:rPr>
                <w:rFonts w:ascii="Times" w:hAnsi="Times" w:cs="Times"/>
                <w:color w:val="000000"/>
                <w:sz w:val="26"/>
                <w:szCs w:val="26"/>
                <w:lang w:val="en-US"/>
              </w:rPr>
            </w:rPrChange>
          </w:rPr>
          <w:t>es un aná</w:t>
        </w:r>
      </w:ins>
      <w:ins w:id="211" w:author="AP" w:date="2019-07-23T12:01:00Z">
        <w:r w:rsidR="0010730C" w:rsidRPr="00407344">
          <w:rPr>
            <w:rFonts w:ascii="Times New Roman" w:hAnsi="Times New Roman" w:cs="Times New Roman"/>
            <w:color w:val="000000"/>
            <w:sz w:val="24"/>
            <w:szCs w:val="24"/>
            <w:lang w:val="es-ES"/>
            <w:rPrChange w:id="212" w:author="AP" w:date="2019-07-23T12:12:00Z">
              <w:rPr>
                <w:rFonts w:ascii="Times" w:hAnsi="Times" w:cs="Times"/>
                <w:color w:val="000000"/>
                <w:sz w:val="26"/>
                <w:szCs w:val="26"/>
                <w:lang w:val="en-US"/>
              </w:rPr>
            </w:rPrChange>
          </w:rPr>
          <w:t xml:space="preserve">lisis </w:t>
        </w:r>
        <w:r w:rsidR="00407344" w:rsidRPr="00474A40">
          <w:rPr>
            <w:rFonts w:ascii="Times New Roman" w:hAnsi="Times New Roman" w:cs="Times New Roman"/>
            <w:color w:val="000000"/>
            <w:sz w:val="24"/>
            <w:szCs w:val="24"/>
            <w:lang w:val="es-ES"/>
          </w:rPr>
          <w:t>correlativo</w:t>
        </w:r>
        <w:r w:rsidR="00040DB0" w:rsidRPr="00407344">
          <w:rPr>
            <w:rFonts w:ascii="Times New Roman" w:hAnsi="Times New Roman" w:cs="Times New Roman"/>
            <w:color w:val="000000"/>
            <w:sz w:val="24"/>
            <w:szCs w:val="24"/>
            <w:lang w:val="es-ES"/>
            <w:rPrChange w:id="213" w:author="AP" w:date="2019-07-23T12:12:00Z">
              <w:rPr>
                <w:rFonts w:ascii="Times" w:hAnsi="Times" w:cs="Times"/>
                <w:color w:val="000000"/>
                <w:sz w:val="26"/>
                <w:szCs w:val="26"/>
                <w:lang w:val="en-US"/>
              </w:rPr>
            </w:rPrChange>
          </w:rPr>
          <w:t xml:space="preserve">, el cual excluye cualquier hipótesis o influencia causal entre los datos. Las variables deben pertenecer al mismo tipo (cualitativo o cuantitativo) dentro de la misma variable. </w:t>
        </w:r>
      </w:ins>
      <w:ins w:id="214" w:author="AP" w:date="2019-07-23T12:02:00Z">
        <w:r w:rsidR="00040DB0" w:rsidRPr="00407344">
          <w:rPr>
            <w:rFonts w:ascii="Times New Roman" w:hAnsi="Times New Roman" w:cs="Times New Roman"/>
            <w:color w:val="000000"/>
            <w:sz w:val="24"/>
            <w:szCs w:val="24"/>
            <w:lang w:val="es-ES"/>
            <w:rPrChange w:id="215" w:author="AP" w:date="2019-07-23T12:12:00Z">
              <w:rPr>
                <w:rFonts w:ascii="Times" w:hAnsi="Times" w:cs="Times"/>
                <w:color w:val="000000"/>
                <w:sz w:val="26"/>
                <w:szCs w:val="26"/>
                <w:lang w:val="es-ES"/>
              </w:rPr>
            </w:rPrChange>
          </w:rPr>
          <w:t>Si la variable es cuantitativa, el MFA es básicamente un análisis de componentes principales</w:t>
        </w:r>
      </w:ins>
      <w:ins w:id="216" w:author="AP" w:date="2019-07-23T12:03:00Z">
        <w:r w:rsidR="00040DB0" w:rsidRPr="00407344">
          <w:rPr>
            <w:rFonts w:ascii="Times New Roman" w:hAnsi="Times New Roman" w:cs="Times New Roman"/>
            <w:color w:val="000000"/>
            <w:sz w:val="24"/>
            <w:szCs w:val="24"/>
            <w:lang w:val="en-US"/>
            <w:rPrChange w:id="217" w:author="AP" w:date="2019-07-23T12:12:00Z">
              <w:rPr>
                <w:rFonts w:ascii="Times" w:hAnsi="Times" w:cs="Times"/>
                <w:color w:val="000000"/>
                <w:sz w:val="26"/>
                <w:szCs w:val="26"/>
                <w:lang w:val="en-US"/>
              </w:rPr>
            </w:rPrChange>
          </w:rPr>
          <w:t xml:space="preserve"> </w:t>
        </w:r>
      </w:ins>
      <w:ins w:id="218" w:author="AP" w:date="2019-07-23T12:18:00Z">
        <w:r w:rsidR="00474A40">
          <w:rPr>
            <w:rFonts w:ascii="Times New Roman" w:hAnsi="Times New Roman" w:cs="Times New Roman"/>
            <w:color w:val="000000"/>
            <w:sz w:val="24"/>
            <w:szCs w:val="24"/>
            <w:lang w:val="en-US"/>
          </w:rPr>
          <w:t xml:space="preserve">(PCA) </w:t>
        </w:r>
      </w:ins>
      <w:ins w:id="219" w:author="AP" w:date="2019-07-23T12:03:00Z">
        <w:r w:rsidR="00040DB0" w:rsidRPr="00407344">
          <w:rPr>
            <w:rFonts w:ascii="Times New Roman" w:hAnsi="Times New Roman" w:cs="Times New Roman"/>
            <w:color w:val="000000"/>
            <w:sz w:val="24"/>
            <w:szCs w:val="24"/>
            <w:lang w:val="en-US"/>
            <w:rPrChange w:id="220" w:author="AP" w:date="2019-07-23T12:12:00Z">
              <w:rPr>
                <w:rFonts w:ascii="Times" w:hAnsi="Times" w:cs="Times"/>
                <w:color w:val="000000"/>
                <w:sz w:val="26"/>
                <w:szCs w:val="26"/>
                <w:lang w:val="en-US"/>
              </w:rPr>
            </w:rPrChange>
          </w:rPr>
          <w:t>dentro de cada grupo de variables</w:t>
        </w:r>
      </w:ins>
      <w:ins w:id="221" w:author="AP" w:date="2019-07-23T12:08:00Z">
        <w:r w:rsidR="00D07B56" w:rsidRPr="00407344">
          <w:rPr>
            <w:rFonts w:ascii="Times New Roman" w:hAnsi="Times New Roman" w:cs="Times New Roman"/>
            <w:color w:val="000000"/>
            <w:sz w:val="24"/>
            <w:szCs w:val="24"/>
            <w:lang w:val="en-US"/>
            <w:rPrChange w:id="222" w:author="AP" w:date="2019-07-23T12:12:00Z">
              <w:rPr>
                <w:rFonts w:ascii="Times" w:hAnsi="Times" w:cs="Times"/>
                <w:color w:val="000000"/>
                <w:sz w:val="26"/>
                <w:szCs w:val="26"/>
                <w:lang w:val="en-US"/>
              </w:rPr>
            </w:rPrChange>
          </w:rPr>
          <w:t>; si tiene variables nominales o alfanum</w:t>
        </w:r>
      </w:ins>
      <w:ins w:id="223" w:author="AP" w:date="2019-07-23T12:09:00Z">
        <w:r w:rsidR="00D07B56" w:rsidRPr="00407344">
          <w:rPr>
            <w:rFonts w:ascii="Times New Roman" w:hAnsi="Times New Roman" w:cs="Times New Roman"/>
            <w:color w:val="000000"/>
            <w:sz w:val="24"/>
            <w:szCs w:val="24"/>
            <w:lang w:val="en-US"/>
            <w:rPrChange w:id="224" w:author="AP" w:date="2019-07-23T12:12:00Z">
              <w:rPr>
                <w:rFonts w:ascii="Times" w:hAnsi="Times" w:cs="Times"/>
                <w:color w:val="000000"/>
                <w:sz w:val="26"/>
                <w:szCs w:val="26"/>
                <w:lang w:val="en-US"/>
              </w:rPr>
            </w:rPrChange>
          </w:rPr>
          <w:t>éricas utilizar</w:t>
        </w:r>
      </w:ins>
      <w:ins w:id="225" w:author="AP" w:date="2019-07-23T12:15:00Z">
        <w:r w:rsidR="00407344">
          <w:rPr>
            <w:rFonts w:ascii="Times New Roman" w:hAnsi="Times New Roman" w:cs="Times New Roman"/>
            <w:color w:val="000000"/>
            <w:sz w:val="24"/>
            <w:szCs w:val="24"/>
            <w:lang w:val="en-US"/>
          </w:rPr>
          <w:t>á</w:t>
        </w:r>
      </w:ins>
      <w:ins w:id="226" w:author="AP" w:date="2019-07-23T12:09:00Z">
        <w:r w:rsidR="00D07B56" w:rsidRPr="00407344">
          <w:rPr>
            <w:rFonts w:ascii="Times New Roman" w:hAnsi="Times New Roman" w:cs="Times New Roman"/>
            <w:color w:val="000000"/>
            <w:sz w:val="24"/>
            <w:szCs w:val="24"/>
            <w:lang w:val="en-US"/>
            <w:rPrChange w:id="227" w:author="AP" w:date="2019-07-23T12:12:00Z">
              <w:rPr>
                <w:rFonts w:ascii="Times" w:hAnsi="Times" w:cs="Times"/>
                <w:color w:val="000000"/>
                <w:sz w:val="26"/>
                <w:szCs w:val="26"/>
                <w:lang w:val="en-US"/>
              </w:rPr>
            </w:rPrChange>
          </w:rPr>
          <w:t xml:space="preserve"> un análisis de correspondencia múltiple</w:t>
        </w:r>
      </w:ins>
      <w:ins w:id="228" w:author="AP" w:date="2019-07-23T12:07:00Z">
        <w:r w:rsidR="00B43DF9" w:rsidRPr="00407344">
          <w:rPr>
            <w:rFonts w:ascii="Times New Roman" w:hAnsi="Times New Roman" w:cs="Times New Roman"/>
            <w:color w:val="000000"/>
            <w:sz w:val="24"/>
            <w:szCs w:val="24"/>
            <w:lang w:val="en-US"/>
            <w:rPrChange w:id="229" w:author="AP" w:date="2019-07-23T12:12:00Z">
              <w:rPr>
                <w:rFonts w:ascii="Times" w:hAnsi="Times" w:cs="Times"/>
                <w:color w:val="000000"/>
                <w:sz w:val="26"/>
                <w:szCs w:val="26"/>
                <w:lang w:val="en-US"/>
              </w:rPr>
            </w:rPrChange>
          </w:rPr>
          <w:t xml:space="preserve"> (</w:t>
        </w:r>
      </w:ins>
      <w:ins w:id="230" w:author="AP" w:date="2019-07-23T12:18:00Z">
        <w:r w:rsidR="00474A40">
          <w:rPr>
            <w:rFonts w:ascii="Times New Roman" w:hAnsi="Times New Roman" w:cs="Times New Roman"/>
            <w:color w:val="000000"/>
            <w:sz w:val="24"/>
            <w:szCs w:val="24"/>
            <w:lang w:val="en-US"/>
          </w:rPr>
          <w:t xml:space="preserve">MCA; </w:t>
        </w:r>
      </w:ins>
      <w:ins w:id="231" w:author="AP" w:date="2019-07-23T12:10:00Z">
        <w:r w:rsidR="00407344" w:rsidRPr="00407344">
          <w:rPr>
            <w:rFonts w:ascii="Times New Roman" w:hAnsi="Times New Roman" w:cs="Times New Roman"/>
            <w:color w:val="000000"/>
            <w:sz w:val="24"/>
            <w:szCs w:val="24"/>
            <w:lang w:val="en-US"/>
            <w:rPrChange w:id="232" w:author="AP" w:date="2019-07-23T12:12:00Z">
              <w:rPr>
                <w:rFonts w:ascii="Times" w:hAnsi="Times" w:cs="Times"/>
                <w:color w:val="000000"/>
                <w:sz w:val="26"/>
                <w:szCs w:val="26"/>
                <w:lang w:val="en-US"/>
              </w:rPr>
            </w:rPrChange>
          </w:rPr>
          <w:t>Borcard et al., 2018</w:t>
        </w:r>
      </w:ins>
      <w:ins w:id="233" w:author="AP" w:date="2019-07-23T12:07:00Z">
        <w:r w:rsidR="00B43DF9" w:rsidRPr="00407344">
          <w:rPr>
            <w:rFonts w:ascii="Times New Roman" w:hAnsi="Times New Roman" w:cs="Times New Roman"/>
            <w:color w:val="000000"/>
            <w:sz w:val="24"/>
            <w:szCs w:val="24"/>
            <w:lang w:val="en-US"/>
            <w:rPrChange w:id="234" w:author="AP" w:date="2019-07-23T12:12:00Z">
              <w:rPr>
                <w:rFonts w:ascii="Times" w:hAnsi="Times" w:cs="Times"/>
                <w:color w:val="000000"/>
                <w:sz w:val="26"/>
                <w:szCs w:val="26"/>
                <w:lang w:val="en-US"/>
              </w:rPr>
            </w:rPrChange>
          </w:rPr>
          <w:t>)</w:t>
        </w:r>
      </w:ins>
      <w:ins w:id="235" w:author="AP" w:date="2019-07-23T12:03:00Z">
        <w:r w:rsidR="00040DB0" w:rsidRPr="00407344">
          <w:rPr>
            <w:rFonts w:ascii="Times New Roman" w:hAnsi="Times New Roman" w:cs="Times New Roman"/>
            <w:color w:val="000000"/>
            <w:sz w:val="24"/>
            <w:szCs w:val="24"/>
            <w:lang w:val="en-US"/>
            <w:rPrChange w:id="236" w:author="AP" w:date="2019-07-23T12:12:00Z">
              <w:rPr>
                <w:rFonts w:ascii="Times" w:hAnsi="Times" w:cs="Times"/>
                <w:color w:val="000000"/>
                <w:sz w:val="26"/>
                <w:szCs w:val="26"/>
                <w:lang w:val="en-US"/>
              </w:rPr>
            </w:rPrChange>
          </w:rPr>
          <w:t>.</w:t>
        </w:r>
      </w:ins>
      <w:ins w:id="237" w:author="AP" w:date="2019-07-23T12:04:00Z">
        <w:r w:rsidR="00B43DF9" w:rsidRPr="00407344">
          <w:rPr>
            <w:rFonts w:ascii="Times New Roman" w:hAnsi="Times New Roman" w:cs="Times New Roman"/>
            <w:color w:val="000000"/>
            <w:sz w:val="24"/>
            <w:szCs w:val="24"/>
            <w:lang w:val="en-US"/>
            <w:rPrChange w:id="238" w:author="AP" w:date="2019-07-23T12:12:00Z">
              <w:rPr>
                <w:rFonts w:ascii="Times" w:hAnsi="Times" w:cs="Times"/>
                <w:color w:val="000000"/>
                <w:sz w:val="26"/>
                <w:szCs w:val="26"/>
                <w:lang w:val="en-US"/>
              </w:rPr>
            </w:rPrChange>
          </w:rPr>
          <w:t xml:space="preserve"> </w:t>
        </w:r>
      </w:ins>
      <w:ins w:id="239" w:author="AP" w:date="2019-07-23T12:16:00Z">
        <w:r w:rsidR="00474A40" w:rsidRPr="00474A40">
          <w:rPr>
            <w:rFonts w:ascii="Times New Roman" w:hAnsi="Times New Roman" w:cs="Times New Roman"/>
            <w:color w:val="000000"/>
            <w:sz w:val="24"/>
            <w:szCs w:val="24"/>
            <w:lang w:val="es-ES"/>
            <w:rPrChange w:id="240" w:author="AP" w:date="2019-07-23T12:16:00Z">
              <w:rPr>
                <w:rFonts w:ascii="Times New Roman" w:hAnsi="Times New Roman" w:cs="Times New Roman"/>
                <w:color w:val="000000"/>
                <w:sz w:val="24"/>
                <w:szCs w:val="24"/>
                <w:lang w:val="en-US"/>
              </w:rPr>
            </w:rPrChange>
          </w:rPr>
          <w:t>El MFA tiene la ventaja que incluye el tipo de variable que se usará</w:t>
        </w:r>
        <w:r w:rsidR="00474A40">
          <w:rPr>
            <w:rFonts w:ascii="Times New Roman" w:hAnsi="Times New Roman" w:cs="Times New Roman"/>
            <w:color w:val="000000"/>
            <w:sz w:val="24"/>
            <w:szCs w:val="24"/>
            <w:lang w:val="es-ES"/>
          </w:rPr>
          <w:t xml:space="preserve">: “c” para variables </w:t>
        </w:r>
      </w:ins>
      <w:ins w:id="241" w:author="AP" w:date="2019-07-23T12:18:00Z">
        <w:r w:rsidR="00474A40">
          <w:rPr>
            <w:rFonts w:ascii="Times New Roman" w:hAnsi="Times New Roman" w:cs="Times New Roman"/>
            <w:color w:val="000000"/>
            <w:sz w:val="24"/>
            <w:szCs w:val="24"/>
            <w:lang w:val="es-ES"/>
          </w:rPr>
          <w:t>continuas (usa un PCA)</w:t>
        </w:r>
      </w:ins>
      <w:ins w:id="242" w:author="AP" w:date="2019-07-23T12:17:00Z">
        <w:r w:rsidR="00474A40">
          <w:rPr>
            <w:rFonts w:ascii="Times New Roman" w:hAnsi="Times New Roman" w:cs="Times New Roman"/>
            <w:color w:val="000000"/>
            <w:sz w:val="24"/>
            <w:szCs w:val="24"/>
            <w:lang w:val="es-ES"/>
          </w:rPr>
          <w:t xml:space="preserve">, “s” para variables continuas que requieren una estandarización </w:t>
        </w:r>
      </w:ins>
      <w:ins w:id="243" w:author="AP" w:date="2019-07-23T12:18:00Z">
        <w:r w:rsidR="00474A40">
          <w:rPr>
            <w:rFonts w:ascii="Times New Roman" w:hAnsi="Times New Roman" w:cs="Times New Roman"/>
            <w:color w:val="000000"/>
            <w:sz w:val="24"/>
            <w:szCs w:val="24"/>
            <w:lang w:val="es-ES"/>
          </w:rPr>
          <w:t xml:space="preserve">(usa un PCA) </w:t>
        </w:r>
      </w:ins>
      <w:ins w:id="244" w:author="AP" w:date="2019-07-23T12:17:00Z">
        <w:r w:rsidR="00474A40">
          <w:rPr>
            <w:rFonts w:ascii="Times New Roman" w:hAnsi="Times New Roman" w:cs="Times New Roman"/>
            <w:color w:val="000000"/>
            <w:sz w:val="24"/>
            <w:szCs w:val="24"/>
            <w:lang w:val="es-ES"/>
          </w:rPr>
          <w:t>o “n” para variables nominales (se usaría un MCA)</w:t>
        </w:r>
      </w:ins>
      <w:ins w:id="245" w:author="AP" w:date="2019-07-23T12:30:00Z">
        <w:r w:rsidR="006843C4">
          <w:rPr>
            <w:rFonts w:ascii="Times New Roman" w:hAnsi="Times New Roman" w:cs="Times New Roman"/>
            <w:color w:val="000000"/>
            <w:sz w:val="24"/>
            <w:szCs w:val="24"/>
            <w:lang w:val="es-ES"/>
          </w:rPr>
          <w:t>.</w:t>
        </w:r>
      </w:ins>
      <w:ins w:id="246" w:author="AP" w:date="2019-07-23T13:26:00Z">
        <w:r w:rsidR="002D085B">
          <w:rPr>
            <w:rFonts w:ascii="Times New Roman" w:hAnsi="Times New Roman" w:cs="Times New Roman"/>
            <w:sz w:val="24"/>
            <w:szCs w:val="24"/>
          </w:rPr>
          <w:t xml:space="preserve"> </w:t>
        </w:r>
      </w:ins>
      <w:ins w:id="247" w:author="AP" w:date="2019-07-23T12:04:00Z">
        <w:r w:rsidR="00B43DF9" w:rsidRPr="00407344">
          <w:rPr>
            <w:rFonts w:ascii="Times New Roman" w:hAnsi="Times New Roman" w:cs="Times New Roman"/>
            <w:color w:val="000000"/>
            <w:sz w:val="24"/>
            <w:szCs w:val="24"/>
            <w:lang w:val="es-ES"/>
            <w:rPrChange w:id="248" w:author="AP" w:date="2019-07-23T12:12:00Z">
              <w:rPr>
                <w:rFonts w:ascii="Times" w:hAnsi="Times" w:cs="Times"/>
                <w:color w:val="000000"/>
                <w:sz w:val="26"/>
                <w:szCs w:val="26"/>
                <w:lang w:val="en-US"/>
              </w:rPr>
            </w:rPrChange>
          </w:rPr>
          <w:t>Para llevar a c</w:t>
        </w:r>
      </w:ins>
      <w:ins w:id="249" w:author="AP" w:date="2019-07-23T12:05:00Z">
        <w:r w:rsidR="00B43DF9" w:rsidRPr="00407344">
          <w:rPr>
            <w:rFonts w:ascii="Times New Roman" w:hAnsi="Times New Roman" w:cs="Times New Roman"/>
            <w:color w:val="000000"/>
            <w:sz w:val="24"/>
            <w:szCs w:val="24"/>
            <w:lang w:val="es-ES"/>
            <w:rPrChange w:id="250" w:author="AP" w:date="2019-07-23T12:12:00Z">
              <w:rPr>
                <w:rFonts w:ascii="Times" w:hAnsi="Times" w:cs="Times"/>
                <w:color w:val="000000"/>
                <w:sz w:val="26"/>
                <w:szCs w:val="26"/>
                <w:lang w:val="en-US"/>
              </w:rPr>
            </w:rPrChange>
          </w:rPr>
          <w:t xml:space="preserve">abo el MFA se </w:t>
        </w:r>
        <w:r w:rsidR="006843C4" w:rsidRPr="006843C4">
          <w:rPr>
            <w:rFonts w:ascii="Times New Roman" w:hAnsi="Times New Roman" w:cs="Times New Roman"/>
            <w:color w:val="000000"/>
            <w:sz w:val="24"/>
            <w:szCs w:val="24"/>
            <w:lang w:val="es-ES"/>
          </w:rPr>
          <w:t>utiliz</w:t>
        </w:r>
      </w:ins>
      <w:ins w:id="251" w:author="AP" w:date="2019-07-23T12:30:00Z">
        <w:r w:rsidR="006843C4">
          <w:rPr>
            <w:rFonts w:ascii="Times New Roman" w:hAnsi="Times New Roman" w:cs="Times New Roman"/>
            <w:color w:val="000000"/>
            <w:sz w:val="24"/>
            <w:szCs w:val="24"/>
            <w:lang w:val="es-ES"/>
          </w:rPr>
          <w:t>ó</w:t>
        </w:r>
      </w:ins>
      <w:ins w:id="252" w:author="AP" w:date="2019-07-23T12:05:00Z">
        <w:r w:rsidR="00B43DF9" w:rsidRPr="00407344">
          <w:rPr>
            <w:rFonts w:ascii="Times New Roman" w:hAnsi="Times New Roman" w:cs="Times New Roman"/>
            <w:color w:val="000000"/>
            <w:sz w:val="24"/>
            <w:szCs w:val="24"/>
            <w:lang w:val="es-ES"/>
            <w:rPrChange w:id="253" w:author="AP" w:date="2019-07-23T12:12:00Z">
              <w:rPr>
                <w:rFonts w:ascii="Times" w:hAnsi="Times" w:cs="Times"/>
                <w:color w:val="000000"/>
                <w:sz w:val="26"/>
                <w:szCs w:val="26"/>
                <w:lang w:val="en-US"/>
              </w:rPr>
            </w:rPrChange>
          </w:rPr>
          <w:t xml:space="preserve"> la función ‘MFA’</w:t>
        </w:r>
      </w:ins>
      <w:ins w:id="254" w:author="AP" w:date="2019-07-23T12:19:00Z">
        <w:r w:rsidR="00474A40">
          <w:rPr>
            <w:rFonts w:ascii="Times New Roman" w:hAnsi="Times New Roman" w:cs="Times New Roman"/>
            <w:color w:val="000000"/>
            <w:sz w:val="24"/>
            <w:szCs w:val="24"/>
            <w:lang w:val="es-ES"/>
          </w:rPr>
          <w:t xml:space="preserve"> con tipo de variable “c”</w:t>
        </w:r>
      </w:ins>
      <w:ins w:id="255" w:author="AP" w:date="2019-07-23T12:05:00Z">
        <w:r w:rsidR="00B43DF9" w:rsidRPr="00407344">
          <w:rPr>
            <w:rFonts w:ascii="Times New Roman" w:hAnsi="Times New Roman" w:cs="Times New Roman"/>
            <w:color w:val="000000"/>
            <w:sz w:val="24"/>
            <w:szCs w:val="24"/>
            <w:lang w:val="es-ES"/>
            <w:rPrChange w:id="256" w:author="AP" w:date="2019-07-23T12:12:00Z">
              <w:rPr>
                <w:rFonts w:ascii="Times" w:hAnsi="Times" w:cs="Times"/>
                <w:color w:val="000000"/>
                <w:sz w:val="26"/>
                <w:szCs w:val="26"/>
                <w:lang w:val="es-ES"/>
              </w:rPr>
            </w:rPrChange>
          </w:rPr>
          <w:t xml:space="preserve"> del paquete ‘FactoMineR’ (Le et al., 2008)</w:t>
        </w:r>
      </w:ins>
      <w:ins w:id="257" w:author="AP" w:date="2019-07-23T12:06:00Z">
        <w:r w:rsidR="00B43DF9" w:rsidRPr="00407344">
          <w:rPr>
            <w:rFonts w:ascii="Times New Roman" w:hAnsi="Times New Roman" w:cs="Times New Roman"/>
            <w:color w:val="000000"/>
            <w:sz w:val="24"/>
            <w:szCs w:val="24"/>
            <w:lang w:val="es-ES"/>
            <w:rPrChange w:id="258" w:author="AP" w:date="2019-07-23T12:12:00Z">
              <w:rPr>
                <w:rFonts w:ascii="Times" w:hAnsi="Times" w:cs="Times"/>
                <w:color w:val="000000"/>
                <w:sz w:val="26"/>
                <w:szCs w:val="26"/>
                <w:lang w:val="es-ES"/>
              </w:rPr>
            </w:rPrChange>
          </w:rPr>
          <w:t xml:space="preserve"> en R (</w:t>
        </w:r>
      </w:ins>
      <w:ins w:id="259" w:author="AP" w:date="2019-07-23T12:07:00Z">
        <w:r w:rsidR="00B43DF9" w:rsidRPr="00407344">
          <w:rPr>
            <w:rFonts w:ascii="Times New Roman" w:hAnsi="Times New Roman" w:cs="Times New Roman"/>
            <w:color w:val="000000"/>
            <w:sz w:val="24"/>
            <w:szCs w:val="24"/>
            <w:lang w:val="es-ES"/>
            <w:rPrChange w:id="260" w:author="AP" w:date="2019-07-23T12:12:00Z">
              <w:rPr>
                <w:rFonts w:ascii="Times" w:hAnsi="Times" w:cs="Times"/>
                <w:color w:val="000000"/>
                <w:sz w:val="26"/>
                <w:szCs w:val="26"/>
                <w:lang w:val="es-ES"/>
              </w:rPr>
            </w:rPrChange>
          </w:rPr>
          <w:t>R Core Team, 2919</w:t>
        </w:r>
      </w:ins>
      <w:ins w:id="261" w:author="AP" w:date="2019-07-23T12:06:00Z">
        <w:r w:rsidR="00B43DF9" w:rsidRPr="00407344">
          <w:rPr>
            <w:rFonts w:ascii="Times New Roman" w:hAnsi="Times New Roman" w:cs="Times New Roman"/>
            <w:color w:val="000000"/>
            <w:sz w:val="24"/>
            <w:szCs w:val="24"/>
            <w:lang w:val="es-ES"/>
            <w:rPrChange w:id="262" w:author="AP" w:date="2019-07-23T12:12:00Z">
              <w:rPr>
                <w:rFonts w:ascii="Times" w:hAnsi="Times" w:cs="Times"/>
                <w:color w:val="000000"/>
                <w:sz w:val="26"/>
                <w:szCs w:val="26"/>
                <w:lang w:val="es-ES"/>
              </w:rPr>
            </w:rPrChange>
          </w:rPr>
          <w:t>)</w:t>
        </w:r>
      </w:ins>
      <w:ins w:id="263" w:author="AP" w:date="2019-07-23T12:12:00Z">
        <w:r w:rsidR="00407344">
          <w:rPr>
            <w:rFonts w:ascii="Times New Roman" w:hAnsi="Times New Roman" w:cs="Times New Roman"/>
            <w:color w:val="000000"/>
            <w:sz w:val="24"/>
            <w:szCs w:val="24"/>
            <w:lang w:val="es-ES"/>
          </w:rPr>
          <w:t>.</w:t>
        </w:r>
      </w:ins>
      <w:del w:id="264" w:author="AP" w:date="2019-07-23T11:59:00Z">
        <w:r w:rsidR="00423FD4" w:rsidRPr="00407344" w:rsidDel="0010730C">
          <w:rPr>
            <w:rFonts w:ascii="Times New Roman" w:hAnsi="Times New Roman" w:cs="Times New Roman"/>
            <w:sz w:val="24"/>
            <w:szCs w:val="24"/>
          </w:rPr>
          <w:delText>para sintetizar</w:delText>
        </w:r>
        <w:r w:rsidR="009C6B0E" w:rsidRPr="00407344" w:rsidDel="0010730C">
          <w:rPr>
            <w:rFonts w:ascii="Times New Roman" w:hAnsi="Times New Roman" w:cs="Times New Roman"/>
            <w:sz w:val="24"/>
            <w:szCs w:val="24"/>
          </w:rPr>
          <w:delText xml:space="preserve"> estas diferentes aspectos</w:delText>
        </w:r>
        <w:r w:rsidR="00AA24A6" w:rsidRPr="00407344" w:rsidDel="0010730C">
          <w:rPr>
            <w:rFonts w:ascii="Times New Roman" w:hAnsi="Times New Roman" w:cs="Times New Roman"/>
            <w:sz w:val="24"/>
            <w:szCs w:val="24"/>
          </w:rPr>
          <w:delText xml:space="preserve"> del valor de uso </w:delText>
        </w:r>
        <w:r w:rsidR="009C6B0E" w:rsidRPr="00407344" w:rsidDel="0010730C">
          <w:rPr>
            <w:rFonts w:ascii="Times New Roman" w:hAnsi="Times New Roman" w:cs="Times New Roman"/>
            <w:sz w:val="24"/>
            <w:szCs w:val="24"/>
          </w:rPr>
          <w:delText xml:space="preserve">de una especie </w:delText>
        </w:r>
        <w:r w:rsidR="00AA24A6" w:rsidRPr="00407344" w:rsidDel="0010730C">
          <w:rPr>
            <w:rFonts w:ascii="Times New Roman" w:hAnsi="Times New Roman" w:cs="Times New Roman"/>
            <w:sz w:val="24"/>
            <w:szCs w:val="24"/>
          </w:rPr>
          <w:delText xml:space="preserve">ya que </w:delText>
        </w:r>
        <w:r w:rsidR="00423FD4" w:rsidRPr="00407344" w:rsidDel="0010730C">
          <w:rPr>
            <w:rFonts w:ascii="Times New Roman" w:hAnsi="Times New Roman" w:cs="Times New Roman"/>
            <w:sz w:val="24"/>
            <w:szCs w:val="24"/>
          </w:rPr>
          <w:delText xml:space="preserve"> los elementos usados </w:delText>
        </w:r>
        <w:r w:rsidR="009A13CD" w:rsidRPr="00407344" w:rsidDel="0010730C">
          <w:rPr>
            <w:rFonts w:ascii="Times New Roman" w:hAnsi="Times New Roman" w:cs="Times New Roman"/>
            <w:sz w:val="24"/>
            <w:szCs w:val="24"/>
          </w:rPr>
          <w:delText>se miden en</w:delText>
        </w:r>
        <w:r w:rsidR="00423FD4" w:rsidRPr="00407344" w:rsidDel="0010730C">
          <w:rPr>
            <w:rFonts w:ascii="Times New Roman" w:hAnsi="Times New Roman" w:cs="Times New Roman"/>
            <w:sz w:val="24"/>
            <w:szCs w:val="24"/>
          </w:rPr>
          <w:delText xml:space="preserve"> dos escalas distintas: ordinal (puntajes de contribución al auto-consumo y al ingreso) y categórico (presencia/ausencia de un uso o una parte de la planta utilizada). </w:delText>
        </w:r>
        <w:r w:rsidR="009A13CD" w:rsidRPr="00407344" w:rsidDel="0010730C">
          <w:rPr>
            <w:rFonts w:ascii="Times New Roman" w:hAnsi="Times New Roman" w:cs="Times New Roman"/>
            <w:sz w:val="24"/>
            <w:szCs w:val="24"/>
          </w:rPr>
          <w:delText>L</w:delText>
        </w:r>
        <w:r w:rsidR="00423FD4" w:rsidRPr="00407344" w:rsidDel="0010730C">
          <w:rPr>
            <w:rFonts w:ascii="Times New Roman" w:hAnsi="Times New Roman" w:cs="Times New Roman"/>
            <w:sz w:val="24"/>
            <w:szCs w:val="24"/>
          </w:rPr>
          <w:delText xml:space="preserve">a manera más sencilla de </w:delText>
        </w:r>
        <w:r w:rsidR="00AA24A6" w:rsidRPr="00407344" w:rsidDel="0010730C">
          <w:rPr>
            <w:rFonts w:ascii="Times New Roman" w:hAnsi="Times New Roman" w:cs="Times New Roman"/>
            <w:sz w:val="24"/>
            <w:szCs w:val="24"/>
          </w:rPr>
          <w:delText>agregar este tipo de datos es</w:delText>
        </w:r>
        <w:r w:rsidR="009C6B0E" w:rsidRPr="00407344" w:rsidDel="0010730C">
          <w:rPr>
            <w:rFonts w:ascii="Times New Roman" w:hAnsi="Times New Roman" w:cs="Times New Roman"/>
            <w:sz w:val="24"/>
            <w:szCs w:val="24"/>
          </w:rPr>
          <w:delText xml:space="preserve"> con este tipo de a</w:delText>
        </w:r>
        <w:r w:rsidR="00423FD4" w:rsidRPr="00407344" w:rsidDel="0010730C">
          <w:rPr>
            <w:rFonts w:ascii="Times New Roman" w:hAnsi="Times New Roman" w:cs="Times New Roman"/>
            <w:sz w:val="24"/>
            <w:szCs w:val="24"/>
          </w:rPr>
          <w:delText xml:space="preserve">nálisis que toma en cuenta </w:delText>
        </w:r>
        <w:r w:rsidR="00AA24A6" w:rsidRPr="00407344" w:rsidDel="0010730C">
          <w:rPr>
            <w:rFonts w:ascii="Times New Roman" w:hAnsi="Times New Roman" w:cs="Times New Roman"/>
            <w:sz w:val="24"/>
            <w:szCs w:val="24"/>
          </w:rPr>
          <w:delText>su estructura</w:delText>
        </w:r>
        <w:r w:rsidR="00423FD4" w:rsidRPr="00407344" w:rsidDel="0010730C">
          <w:rPr>
            <w:rFonts w:ascii="Times New Roman" w:hAnsi="Times New Roman" w:cs="Times New Roman"/>
            <w:sz w:val="24"/>
            <w:szCs w:val="24"/>
          </w:rPr>
          <w:delText xml:space="preserve">. Esto es, no es lo mismo usar un tallo y una flor, que un rizoma y </w:delText>
        </w:r>
        <w:r w:rsidR="00D06DE0" w:rsidRPr="00407344" w:rsidDel="0010730C">
          <w:rPr>
            <w:rFonts w:ascii="Times New Roman" w:hAnsi="Times New Roman" w:cs="Times New Roman"/>
            <w:sz w:val="24"/>
            <w:szCs w:val="24"/>
          </w:rPr>
          <w:delText>una hoja. En ambos casos se utilizan dos partes de la planta, pero son distintos y la variación de que partes de la planta se usan depender</w:delText>
        </w:r>
        <w:r w:rsidR="009A13CD" w:rsidRPr="00407344" w:rsidDel="0010730C">
          <w:rPr>
            <w:rFonts w:ascii="Times New Roman" w:hAnsi="Times New Roman" w:cs="Times New Roman"/>
            <w:sz w:val="24"/>
            <w:szCs w:val="24"/>
          </w:rPr>
          <w:delText>á de la especie.</w:delText>
        </w:r>
        <w:r w:rsidR="001B0FB0" w:rsidRPr="00407344" w:rsidDel="0010730C">
          <w:rPr>
            <w:rFonts w:ascii="Times New Roman" w:hAnsi="Times New Roman" w:cs="Times New Roman"/>
            <w:sz w:val="24"/>
            <w:szCs w:val="24"/>
          </w:rPr>
          <w:delText xml:space="preserve"> El </w:delText>
        </w:r>
      </w:del>
      <w:del w:id="265" w:author="AP" w:date="2019-07-22T18:01:00Z">
        <w:r w:rsidR="001B0FB0" w:rsidRPr="00407344" w:rsidDel="00AB54B0">
          <w:rPr>
            <w:rFonts w:ascii="Times New Roman" w:hAnsi="Times New Roman" w:cs="Times New Roman"/>
            <w:sz w:val="24"/>
            <w:szCs w:val="24"/>
          </w:rPr>
          <w:delText>ACM</w:delText>
        </w:r>
      </w:del>
      <w:del w:id="266" w:author="AP" w:date="2019-07-23T11:59:00Z">
        <w:r w:rsidR="001B0FB0" w:rsidRPr="00407344" w:rsidDel="0010730C">
          <w:rPr>
            <w:rFonts w:ascii="Times New Roman" w:hAnsi="Times New Roman" w:cs="Times New Roman"/>
            <w:sz w:val="24"/>
            <w:szCs w:val="24"/>
          </w:rPr>
          <w:delText xml:space="preserve"> permite agrupar especies que tienen puntajes con </w:delText>
        </w:r>
        <w:r w:rsidR="00506E83" w:rsidRPr="00407344" w:rsidDel="0010730C">
          <w:rPr>
            <w:rFonts w:ascii="Times New Roman" w:hAnsi="Times New Roman" w:cs="Times New Roman"/>
            <w:sz w:val="24"/>
            <w:szCs w:val="24"/>
          </w:rPr>
          <w:delText xml:space="preserve">similares, así como presencia/ausencia de usos y partes de la planta utilizados con estructuras semejantes; permitiendo a su vez medir la distancia de las diversas especies </w:delText>
        </w:r>
        <w:r w:rsidR="001B0FB0" w:rsidRPr="00407344" w:rsidDel="0010730C">
          <w:rPr>
            <w:rFonts w:ascii="Times New Roman" w:hAnsi="Times New Roman" w:cs="Times New Roman"/>
            <w:sz w:val="24"/>
            <w:szCs w:val="24"/>
          </w:rPr>
          <w:delText>en un espacio multidimensional que refleja los diferentes aspectos que sustenta</w:delText>
        </w:r>
        <w:r w:rsidR="00506E83" w:rsidRPr="00407344" w:rsidDel="0010730C">
          <w:rPr>
            <w:rFonts w:ascii="Times New Roman" w:hAnsi="Times New Roman" w:cs="Times New Roman"/>
            <w:sz w:val="24"/>
            <w:szCs w:val="24"/>
          </w:rPr>
          <w:delText>n el valor de uso de cada una de ellas</w:delText>
        </w:r>
        <w:r w:rsidR="001B0FB0" w:rsidRPr="00407344" w:rsidDel="0010730C">
          <w:rPr>
            <w:rFonts w:ascii="Times New Roman" w:hAnsi="Times New Roman" w:cs="Times New Roman"/>
            <w:sz w:val="24"/>
            <w:szCs w:val="24"/>
          </w:rPr>
          <w:delText xml:space="preserve">. </w:delText>
        </w:r>
      </w:del>
    </w:p>
    <w:p w14:paraId="0CD9F1BB" w14:textId="77777777" w:rsidR="00B804C5" w:rsidRPr="00407344" w:rsidRDefault="00B804C5" w:rsidP="00407344">
      <w:pPr>
        <w:widowControl w:val="0"/>
        <w:autoSpaceDE w:val="0"/>
        <w:autoSpaceDN w:val="0"/>
        <w:adjustRightInd w:val="0"/>
        <w:spacing w:after="240" w:line="360" w:lineRule="auto"/>
        <w:rPr>
          <w:ins w:id="267" w:author="AP" w:date="2019-07-22T22:23:00Z"/>
          <w:rFonts w:ascii="Times New Roman" w:hAnsi="Times New Roman" w:cs="Times New Roman"/>
          <w:sz w:val="24"/>
          <w:szCs w:val="24"/>
        </w:rPr>
        <w:pPrChange w:id="268" w:author="AP" w:date="2019-07-23T12:12:00Z">
          <w:pPr>
            <w:spacing w:line="360" w:lineRule="auto"/>
            <w:jc w:val="both"/>
          </w:pPr>
        </w:pPrChange>
      </w:pPr>
    </w:p>
    <w:p w14:paraId="0A414763" w14:textId="055C544B" w:rsidR="00407344" w:rsidRPr="00407344" w:rsidRDefault="00407344" w:rsidP="00407344">
      <w:pPr>
        <w:spacing w:line="360" w:lineRule="auto"/>
        <w:jc w:val="both"/>
        <w:rPr>
          <w:ins w:id="269" w:author="AP" w:date="2019-07-23T12:12:00Z"/>
          <w:rFonts w:ascii="Times New Roman" w:hAnsi="Times New Roman" w:cs="Times New Roman"/>
          <w:b/>
          <w:sz w:val="24"/>
          <w:szCs w:val="24"/>
          <w:rPrChange w:id="270" w:author="AP" w:date="2019-07-23T12:12:00Z">
            <w:rPr>
              <w:ins w:id="271" w:author="AP" w:date="2019-07-23T12:12:00Z"/>
              <w:rFonts w:ascii="Times New Roman" w:hAnsi="Times New Roman" w:cs="Times New Roman"/>
              <w:sz w:val="24"/>
              <w:szCs w:val="24"/>
            </w:rPr>
          </w:rPrChange>
        </w:rPr>
      </w:pPr>
      <w:ins w:id="272" w:author="AP" w:date="2019-07-23T12:12:00Z">
        <w:r w:rsidRPr="00407344">
          <w:rPr>
            <w:rFonts w:ascii="Times New Roman" w:hAnsi="Times New Roman" w:cs="Times New Roman"/>
            <w:b/>
            <w:sz w:val="24"/>
            <w:szCs w:val="24"/>
            <w:rPrChange w:id="273" w:author="AP" w:date="2019-07-23T12:12:00Z">
              <w:rPr>
                <w:rFonts w:ascii="Times New Roman" w:hAnsi="Times New Roman" w:cs="Times New Roman"/>
                <w:sz w:val="24"/>
                <w:szCs w:val="24"/>
              </w:rPr>
            </w:rPrChange>
          </w:rPr>
          <w:t>Caso de Estudio</w:t>
        </w:r>
      </w:ins>
    </w:p>
    <w:p w14:paraId="384B25BE" w14:textId="77777777" w:rsidR="00A809C0" w:rsidRPr="00407344" w:rsidRDefault="00AD3FB8" w:rsidP="00407344">
      <w:pPr>
        <w:spacing w:line="360" w:lineRule="auto"/>
        <w:jc w:val="both"/>
        <w:rPr>
          <w:rFonts w:ascii="Times New Roman" w:hAnsi="Times New Roman" w:cs="Times New Roman"/>
          <w:sz w:val="24"/>
          <w:szCs w:val="24"/>
          <w:rPrChange w:id="274" w:author="AP" w:date="2019-07-23T12:12:00Z">
            <w:rPr>
              <w:rFonts w:ascii="Times New Roman" w:hAnsi="Times New Roman" w:cs="Times New Roman"/>
              <w:sz w:val="24"/>
              <w:szCs w:val="24"/>
            </w:rPr>
          </w:rPrChange>
        </w:rPr>
      </w:pPr>
      <w:r w:rsidRPr="00407344">
        <w:rPr>
          <w:rFonts w:ascii="Times New Roman" w:hAnsi="Times New Roman" w:cs="Times New Roman"/>
          <w:sz w:val="24"/>
          <w:szCs w:val="24"/>
        </w:rPr>
        <w:t>A continuación presentamos un ejemplo del método propuesto. Los datos fueron recabados en Ghana, África occidental sub-sahariana, en tres localidades con una muestra aleatoria de 175 pequeños agricultores</w:t>
      </w:r>
      <w:r w:rsidR="009B25C9" w:rsidRPr="00ED3921">
        <w:rPr>
          <w:rFonts w:ascii="Times New Roman" w:hAnsi="Times New Roman" w:cs="Times New Roman"/>
          <w:sz w:val="24"/>
          <w:szCs w:val="24"/>
        </w:rPr>
        <w:t xml:space="preserve"> (protocolo y cuestionario utilizados, </w:t>
      </w:r>
      <w:r w:rsidR="00BA18F7" w:rsidRPr="00ED3921">
        <w:rPr>
          <w:rFonts w:ascii="Times New Roman" w:hAnsi="Times New Roman" w:cs="Times New Roman"/>
          <w:sz w:val="24"/>
          <w:szCs w:val="24"/>
        </w:rPr>
        <w:t>así</w:t>
      </w:r>
      <w:r w:rsidR="009B25C9" w:rsidRPr="00ED3921">
        <w:rPr>
          <w:rFonts w:ascii="Times New Roman" w:hAnsi="Times New Roman" w:cs="Times New Roman"/>
          <w:sz w:val="24"/>
          <w:szCs w:val="24"/>
        </w:rPr>
        <w:t xml:space="preserve"> como los datos recabados están disponibles en: </w:t>
      </w:r>
      <w:r w:rsidR="009537F1" w:rsidRPr="00407344">
        <w:rPr>
          <w:rFonts w:ascii="Times New Roman" w:hAnsi="Times New Roman" w:cs="Times New Roman"/>
          <w:sz w:val="24"/>
          <w:szCs w:val="24"/>
          <w:rPrChange w:id="275" w:author="AP" w:date="2019-07-23T12:12:00Z">
            <w:rPr/>
          </w:rPrChange>
        </w:rPr>
        <w:fldChar w:fldCharType="begin"/>
      </w:r>
      <w:r w:rsidR="009537F1" w:rsidRPr="00407344">
        <w:rPr>
          <w:rFonts w:ascii="Times New Roman" w:hAnsi="Times New Roman" w:cs="Times New Roman"/>
          <w:sz w:val="24"/>
          <w:szCs w:val="24"/>
          <w:rPrChange w:id="276" w:author="AP" w:date="2019-07-23T12:12:00Z">
            <w:rPr/>
          </w:rPrChange>
        </w:rPr>
        <w:instrText xml:space="preserve"> HYPERLINK "http://dx.doi.org/10.7910/DVN/IXSOMM" </w:instrText>
      </w:r>
      <w:r w:rsidR="009537F1" w:rsidRPr="00407344">
        <w:rPr>
          <w:rFonts w:ascii="Times New Roman" w:hAnsi="Times New Roman" w:cs="Times New Roman"/>
          <w:sz w:val="24"/>
          <w:szCs w:val="24"/>
          <w:rPrChange w:id="277" w:author="AP" w:date="2019-07-23T12:12:00Z">
            <w:rPr/>
          </w:rPrChange>
        </w:rPr>
        <w:fldChar w:fldCharType="separate"/>
      </w:r>
      <w:r w:rsidR="009B25C9" w:rsidRPr="00407344">
        <w:rPr>
          <w:rStyle w:val="Hyperlink"/>
          <w:rFonts w:ascii="Times New Roman" w:hAnsi="Times New Roman" w:cs="Times New Roman"/>
          <w:sz w:val="24"/>
          <w:szCs w:val="24"/>
          <w:rPrChange w:id="278" w:author="AP" w:date="2019-07-23T12:12:00Z">
            <w:rPr>
              <w:rStyle w:val="Hyperlink"/>
              <w:rFonts w:ascii="Times New Roman" w:hAnsi="Times New Roman"/>
            </w:rPr>
          </w:rPrChange>
        </w:rPr>
        <w:t>http://dx.doi.org/10.7910/DVN/IXSOMM</w:t>
      </w:r>
      <w:r w:rsidR="009537F1" w:rsidRPr="00407344">
        <w:rPr>
          <w:rStyle w:val="Hyperlink"/>
          <w:rFonts w:ascii="Times New Roman" w:hAnsi="Times New Roman" w:cs="Times New Roman"/>
          <w:sz w:val="24"/>
          <w:szCs w:val="24"/>
          <w:rPrChange w:id="279" w:author="AP" w:date="2019-07-23T12:12:00Z">
            <w:rPr>
              <w:rStyle w:val="Hyperlink"/>
              <w:rFonts w:ascii="Times New Roman" w:hAnsi="Times New Roman"/>
            </w:rPr>
          </w:rPrChange>
        </w:rPr>
        <w:fldChar w:fldCharType="end"/>
      </w:r>
      <w:r w:rsidR="0072342F" w:rsidRPr="00407344">
        <w:rPr>
          <w:rStyle w:val="Hyperlink"/>
          <w:rFonts w:ascii="Times New Roman" w:hAnsi="Times New Roman" w:cs="Times New Roman"/>
          <w:sz w:val="24"/>
          <w:szCs w:val="24"/>
          <w:rPrChange w:id="280" w:author="AP" w:date="2019-07-23T12:12:00Z">
            <w:rPr>
              <w:rStyle w:val="Hyperlink"/>
              <w:rFonts w:ascii="Times New Roman" w:hAnsi="Times New Roman" w:cs="Times New Roman"/>
            </w:rPr>
          </w:rPrChange>
        </w:rPr>
        <w:t xml:space="preserve"> </w:t>
      </w:r>
      <w:r w:rsidR="0072342F" w:rsidRPr="00407344">
        <w:rPr>
          <w:rStyle w:val="Hyperlink"/>
          <w:rFonts w:ascii="Times New Roman" w:hAnsi="Times New Roman" w:cs="Times New Roman"/>
          <w:color w:val="auto"/>
          <w:sz w:val="24"/>
          <w:szCs w:val="24"/>
          <w:rPrChange w:id="281" w:author="AP" w:date="2019-07-23T12:12:00Z">
            <w:rPr>
              <w:rStyle w:val="Hyperlink"/>
              <w:rFonts w:ascii="Times New Roman" w:hAnsi="Times New Roman"/>
              <w:color w:val="auto"/>
            </w:rPr>
          </w:rPrChange>
        </w:rPr>
        <w:t>)</w:t>
      </w:r>
      <w:r w:rsidRPr="00407344">
        <w:rPr>
          <w:rFonts w:ascii="Times New Roman" w:hAnsi="Times New Roman" w:cs="Times New Roman"/>
          <w:sz w:val="24"/>
          <w:szCs w:val="24"/>
        </w:rPr>
        <w:t xml:space="preserve">. </w:t>
      </w:r>
      <w:r w:rsidR="0072342F" w:rsidRPr="00407344">
        <w:rPr>
          <w:rFonts w:ascii="Times New Roman" w:hAnsi="Times New Roman" w:cs="Times New Roman"/>
          <w:sz w:val="24"/>
          <w:szCs w:val="24"/>
        </w:rPr>
        <w:t>Para generar los datos s</w:t>
      </w:r>
      <w:r w:rsidRPr="00407344">
        <w:rPr>
          <w:rFonts w:ascii="Times New Roman" w:hAnsi="Times New Roman" w:cs="Times New Roman"/>
          <w:sz w:val="24"/>
          <w:szCs w:val="24"/>
          <w:rPrChange w:id="282" w:author="AP" w:date="2019-07-23T12:12:00Z">
            <w:rPr>
              <w:rFonts w:ascii="Times New Roman" w:hAnsi="Times New Roman" w:cs="Times New Roman"/>
              <w:sz w:val="24"/>
              <w:szCs w:val="24"/>
            </w:rPr>
          </w:rPrChange>
        </w:rPr>
        <w:t xml:space="preserve">e utilizó el método </w:t>
      </w:r>
      <w:r w:rsidR="00C34FC8" w:rsidRPr="00407344">
        <w:rPr>
          <w:rFonts w:ascii="Times New Roman" w:hAnsi="Times New Roman" w:cs="Times New Roman"/>
          <w:sz w:val="24"/>
          <w:szCs w:val="24"/>
          <w:rPrChange w:id="283" w:author="AP" w:date="2019-07-23T12:12:00Z">
            <w:rPr>
              <w:rFonts w:ascii="Times New Roman" w:hAnsi="Times New Roman" w:cs="Times New Roman"/>
              <w:sz w:val="24"/>
              <w:szCs w:val="24"/>
            </w:rPr>
          </w:rPrChange>
        </w:rPr>
        <w:t>propuesto por Bellon (2017</w:t>
      </w:r>
      <w:r w:rsidRPr="00407344">
        <w:rPr>
          <w:rFonts w:ascii="Times New Roman" w:hAnsi="Times New Roman" w:cs="Times New Roman"/>
          <w:sz w:val="24"/>
          <w:szCs w:val="24"/>
          <w:rPrChange w:id="284" w:author="AP" w:date="2019-07-23T12:12:00Z">
            <w:rPr>
              <w:rFonts w:ascii="Times New Roman" w:hAnsi="Times New Roman" w:cs="Times New Roman"/>
              <w:sz w:val="24"/>
              <w:szCs w:val="24"/>
            </w:rPr>
          </w:rPrChange>
        </w:rPr>
        <w:t>)</w:t>
      </w:r>
      <w:r w:rsidR="00BA18F7" w:rsidRPr="00407344">
        <w:rPr>
          <w:rFonts w:ascii="Times New Roman" w:hAnsi="Times New Roman" w:cs="Times New Roman"/>
          <w:sz w:val="24"/>
          <w:szCs w:val="24"/>
          <w:rPrChange w:id="285" w:author="AP" w:date="2019-07-23T12:12:00Z">
            <w:rPr>
              <w:rFonts w:ascii="Times New Roman" w:hAnsi="Times New Roman" w:cs="Times New Roman"/>
              <w:sz w:val="24"/>
              <w:szCs w:val="24"/>
            </w:rPr>
          </w:rPrChange>
        </w:rPr>
        <w:t xml:space="preserve">. Este método </w:t>
      </w:r>
      <w:r w:rsidRPr="00407344">
        <w:rPr>
          <w:rFonts w:ascii="Times New Roman" w:hAnsi="Times New Roman" w:cs="Times New Roman"/>
          <w:sz w:val="24"/>
          <w:szCs w:val="24"/>
          <w:rPrChange w:id="286" w:author="AP" w:date="2019-07-23T12:12:00Z">
            <w:rPr>
              <w:rFonts w:ascii="Times New Roman" w:hAnsi="Times New Roman" w:cs="Times New Roman"/>
              <w:sz w:val="24"/>
              <w:szCs w:val="24"/>
            </w:rPr>
          </w:rPrChange>
        </w:rPr>
        <w:t xml:space="preserve">trata de obtener la </w:t>
      </w:r>
      <w:r w:rsidRPr="00407344">
        <w:rPr>
          <w:rFonts w:ascii="Times New Roman" w:hAnsi="Times New Roman" w:cs="Times New Roman"/>
          <w:sz w:val="24"/>
          <w:szCs w:val="24"/>
          <w:rPrChange w:id="287" w:author="AP" w:date="2019-07-23T12:12:00Z">
            <w:rPr>
              <w:rFonts w:ascii="Times New Roman" w:hAnsi="Times New Roman" w:cs="Times New Roman"/>
              <w:sz w:val="24"/>
              <w:szCs w:val="24"/>
            </w:rPr>
          </w:rPrChange>
        </w:rPr>
        <w:lastRenderedPageBreak/>
        <w:t>mayor cantidad de especies vegetales alimentarias cultivadas o recolectadas por un hogar. N</w:t>
      </w:r>
      <w:r w:rsidR="00C34FC8" w:rsidRPr="00407344">
        <w:rPr>
          <w:rFonts w:ascii="Times New Roman" w:hAnsi="Times New Roman" w:cs="Times New Roman"/>
          <w:sz w:val="24"/>
          <w:szCs w:val="24"/>
          <w:rPrChange w:id="288" w:author="AP" w:date="2019-07-23T12:12:00Z">
            <w:rPr>
              <w:rFonts w:ascii="Times New Roman" w:hAnsi="Times New Roman" w:cs="Times New Roman"/>
              <w:sz w:val="24"/>
              <w:szCs w:val="24"/>
            </w:rPr>
          </w:rPrChange>
        </w:rPr>
        <w:t>o se basa en una lista predeterminada</w:t>
      </w:r>
      <w:r w:rsidRPr="00407344">
        <w:rPr>
          <w:rFonts w:ascii="Times New Roman" w:hAnsi="Times New Roman" w:cs="Times New Roman"/>
          <w:sz w:val="24"/>
          <w:szCs w:val="24"/>
          <w:rPrChange w:id="289" w:author="AP" w:date="2019-07-23T12:12:00Z">
            <w:rPr>
              <w:rFonts w:ascii="Times New Roman" w:hAnsi="Times New Roman" w:cs="Times New Roman"/>
              <w:sz w:val="24"/>
              <w:szCs w:val="24"/>
            </w:rPr>
          </w:rPrChange>
        </w:rPr>
        <w:t xml:space="preserve"> de especies, sino que trata de obtener de manera libre (free listing) las especies utilizadas por un hogar en una temporada específica.</w:t>
      </w:r>
      <w:r w:rsidR="00F1317E" w:rsidRPr="00407344">
        <w:rPr>
          <w:rFonts w:ascii="Times New Roman" w:hAnsi="Times New Roman" w:cs="Times New Roman"/>
          <w:sz w:val="24"/>
          <w:szCs w:val="24"/>
          <w:rPrChange w:id="290" w:author="AP" w:date="2019-07-23T12:12:00Z">
            <w:rPr>
              <w:rFonts w:ascii="Times New Roman" w:hAnsi="Times New Roman" w:cs="Times New Roman"/>
              <w:sz w:val="24"/>
              <w:szCs w:val="24"/>
            </w:rPr>
          </w:rPrChange>
        </w:rPr>
        <w:t xml:space="preserve"> El ejemplo se limita a plantas anuales cultivadas durante la temporada de lluvias de la zona</w:t>
      </w:r>
      <w:r w:rsidR="00780F06" w:rsidRPr="00407344">
        <w:rPr>
          <w:rFonts w:ascii="Times New Roman" w:hAnsi="Times New Roman" w:cs="Times New Roman"/>
          <w:sz w:val="24"/>
          <w:szCs w:val="24"/>
          <w:rPrChange w:id="291" w:author="AP" w:date="2019-07-23T12:12:00Z">
            <w:rPr>
              <w:rFonts w:ascii="Times New Roman" w:hAnsi="Times New Roman" w:cs="Times New Roman"/>
              <w:sz w:val="24"/>
              <w:szCs w:val="24"/>
            </w:rPr>
          </w:rPrChange>
        </w:rPr>
        <w:t>. S</w:t>
      </w:r>
      <w:r w:rsidR="00F1317E" w:rsidRPr="00407344">
        <w:rPr>
          <w:rFonts w:ascii="Times New Roman" w:hAnsi="Times New Roman" w:cs="Times New Roman"/>
          <w:sz w:val="24"/>
          <w:szCs w:val="24"/>
          <w:rPrChange w:id="292" w:author="AP" w:date="2019-07-23T12:12:00Z">
            <w:rPr>
              <w:rFonts w:ascii="Times New Roman" w:hAnsi="Times New Roman" w:cs="Times New Roman"/>
              <w:sz w:val="24"/>
              <w:szCs w:val="24"/>
            </w:rPr>
          </w:rPrChange>
        </w:rPr>
        <w:t xml:space="preserve">in embargo, también se obtuvo información sobre árboles y arbustos, y plantas semi-domesticadas y silvestres. </w:t>
      </w:r>
    </w:p>
    <w:p w14:paraId="35F3B793" w14:textId="1A03038B" w:rsidR="00AD3FB8" w:rsidRPr="00407344" w:rsidRDefault="00F1317E" w:rsidP="00474A40">
      <w:pPr>
        <w:spacing w:line="360" w:lineRule="auto"/>
        <w:jc w:val="both"/>
        <w:rPr>
          <w:rFonts w:ascii="Times New Roman" w:hAnsi="Times New Roman" w:cs="Times New Roman"/>
          <w:sz w:val="24"/>
          <w:szCs w:val="24"/>
          <w:rPrChange w:id="293" w:author="AP" w:date="2019-07-23T12:12:00Z">
            <w:rPr>
              <w:rFonts w:ascii="Times New Roman" w:hAnsi="Times New Roman" w:cs="Times New Roman"/>
              <w:sz w:val="24"/>
              <w:szCs w:val="24"/>
            </w:rPr>
          </w:rPrChange>
        </w:rPr>
      </w:pPr>
      <w:r w:rsidRPr="00407344">
        <w:rPr>
          <w:rFonts w:ascii="Times New Roman" w:hAnsi="Times New Roman" w:cs="Times New Roman"/>
          <w:sz w:val="24"/>
          <w:szCs w:val="24"/>
          <w:rPrChange w:id="294" w:author="AP" w:date="2019-07-23T12:12:00Z">
            <w:rPr>
              <w:rFonts w:ascii="Times New Roman" w:hAnsi="Times New Roman" w:cs="Times New Roman"/>
              <w:sz w:val="24"/>
              <w:szCs w:val="24"/>
            </w:rPr>
          </w:rPrChange>
        </w:rPr>
        <w:t xml:space="preserve">El </w:t>
      </w:r>
      <w:r w:rsidR="004F44A2" w:rsidRPr="00407344">
        <w:rPr>
          <w:rFonts w:ascii="Times New Roman" w:hAnsi="Times New Roman" w:cs="Times New Roman"/>
          <w:sz w:val="24"/>
          <w:szCs w:val="24"/>
          <w:rPrChange w:id="295" w:author="AP" w:date="2019-07-23T12:12:00Z">
            <w:rPr>
              <w:rFonts w:ascii="Times New Roman" w:hAnsi="Times New Roman" w:cs="Times New Roman"/>
              <w:sz w:val="24"/>
              <w:szCs w:val="24"/>
            </w:rPr>
          </w:rPrChange>
        </w:rPr>
        <w:t>índice se basa en las cuatro</w:t>
      </w:r>
      <w:r w:rsidRPr="00407344">
        <w:rPr>
          <w:rFonts w:ascii="Times New Roman" w:hAnsi="Times New Roman" w:cs="Times New Roman"/>
          <w:sz w:val="24"/>
          <w:szCs w:val="24"/>
          <w:rPrChange w:id="296" w:author="AP" w:date="2019-07-23T12:12:00Z">
            <w:rPr>
              <w:rFonts w:ascii="Times New Roman" w:hAnsi="Times New Roman" w:cs="Times New Roman"/>
              <w:sz w:val="24"/>
              <w:szCs w:val="24"/>
            </w:rPr>
          </w:rPrChange>
        </w:rPr>
        <w:t xml:space="preserve"> preguntas para cada especie mencionada por el agricultor</w:t>
      </w:r>
      <w:r w:rsidR="00DB6D75" w:rsidRPr="00407344">
        <w:rPr>
          <w:rFonts w:ascii="Times New Roman" w:hAnsi="Times New Roman" w:cs="Times New Roman"/>
          <w:sz w:val="24"/>
          <w:szCs w:val="24"/>
          <w:rPrChange w:id="297" w:author="AP" w:date="2019-07-23T12:12:00Z">
            <w:rPr>
              <w:rFonts w:ascii="Times New Roman" w:hAnsi="Times New Roman" w:cs="Times New Roman"/>
              <w:sz w:val="24"/>
              <w:szCs w:val="24"/>
            </w:rPr>
          </w:rPrChange>
        </w:rPr>
        <w:t xml:space="preserve"> (Cuadro 1)</w:t>
      </w:r>
      <w:r w:rsidR="005F27DB" w:rsidRPr="00407344">
        <w:rPr>
          <w:rFonts w:ascii="Times New Roman" w:hAnsi="Times New Roman" w:cs="Times New Roman"/>
          <w:sz w:val="24"/>
          <w:szCs w:val="24"/>
          <w:rPrChange w:id="298" w:author="AP" w:date="2019-07-23T12:12:00Z">
            <w:rPr>
              <w:rFonts w:ascii="Times New Roman" w:hAnsi="Times New Roman" w:cs="Times New Roman"/>
              <w:sz w:val="24"/>
              <w:szCs w:val="24"/>
            </w:rPr>
          </w:rPrChange>
        </w:rPr>
        <w:t xml:space="preserve">. </w:t>
      </w:r>
      <w:r w:rsidR="004F44A2" w:rsidRPr="00407344">
        <w:rPr>
          <w:rFonts w:ascii="Times New Roman" w:hAnsi="Times New Roman" w:cs="Times New Roman"/>
          <w:sz w:val="24"/>
          <w:szCs w:val="24"/>
          <w:rPrChange w:id="299" w:author="AP" w:date="2019-07-23T12:12:00Z">
            <w:rPr>
              <w:rFonts w:ascii="Times New Roman" w:hAnsi="Times New Roman" w:cs="Times New Roman"/>
              <w:sz w:val="24"/>
              <w:szCs w:val="24"/>
            </w:rPr>
          </w:rPrChange>
        </w:rPr>
        <w:t>En el caso que nos ocupa, los agricultores mencionaron 23 especies de plantas</w:t>
      </w:r>
      <w:r w:rsidR="00A809C0" w:rsidRPr="00407344">
        <w:rPr>
          <w:rFonts w:ascii="Times New Roman" w:hAnsi="Times New Roman" w:cs="Times New Roman"/>
          <w:sz w:val="24"/>
          <w:szCs w:val="24"/>
          <w:rPrChange w:id="300" w:author="AP" w:date="2019-07-23T12:12:00Z">
            <w:rPr>
              <w:rFonts w:ascii="Times New Roman" w:hAnsi="Times New Roman" w:cs="Times New Roman"/>
              <w:sz w:val="24"/>
              <w:szCs w:val="24"/>
            </w:rPr>
          </w:rPrChange>
        </w:rPr>
        <w:t xml:space="preserve"> (Cuadro 2)</w:t>
      </w:r>
      <w:r w:rsidR="00606D9F" w:rsidRPr="00407344">
        <w:rPr>
          <w:rFonts w:ascii="Times New Roman" w:hAnsi="Times New Roman" w:cs="Times New Roman"/>
          <w:sz w:val="24"/>
          <w:szCs w:val="24"/>
          <w:rPrChange w:id="301" w:author="AP" w:date="2019-07-23T12:12:00Z">
            <w:rPr>
              <w:rFonts w:ascii="Times New Roman" w:hAnsi="Times New Roman" w:cs="Times New Roman"/>
              <w:sz w:val="24"/>
              <w:szCs w:val="24"/>
            </w:rPr>
          </w:rPrChange>
        </w:rPr>
        <w:t xml:space="preserve">, de las cuales </w:t>
      </w:r>
      <w:commentRangeStart w:id="302"/>
      <w:del w:id="303" w:author="AP" w:date="2019-07-23T13:31:00Z">
        <w:r w:rsidR="00606D9F" w:rsidRPr="00407344" w:rsidDel="001D57BC">
          <w:rPr>
            <w:rFonts w:ascii="Times New Roman" w:hAnsi="Times New Roman" w:cs="Times New Roman"/>
            <w:sz w:val="24"/>
            <w:szCs w:val="24"/>
            <w:rPrChange w:id="304" w:author="AP" w:date="2019-07-23T12:12:00Z">
              <w:rPr>
                <w:rFonts w:ascii="Times New Roman" w:hAnsi="Times New Roman" w:cs="Times New Roman"/>
                <w:sz w:val="24"/>
                <w:szCs w:val="24"/>
              </w:rPr>
            </w:rPrChange>
          </w:rPr>
          <w:delText xml:space="preserve">seis </w:delText>
        </w:r>
      </w:del>
      <w:ins w:id="305" w:author="AP" w:date="2019-07-23T13:31:00Z">
        <w:r w:rsidR="001D57BC">
          <w:rPr>
            <w:rFonts w:ascii="Times New Roman" w:hAnsi="Times New Roman" w:cs="Times New Roman"/>
            <w:sz w:val="24"/>
            <w:szCs w:val="24"/>
          </w:rPr>
          <w:t>siete</w:t>
        </w:r>
        <w:r w:rsidR="001D57BC" w:rsidRPr="001D57BC">
          <w:rPr>
            <w:rFonts w:ascii="Times New Roman" w:hAnsi="Times New Roman" w:cs="Times New Roman"/>
            <w:sz w:val="24"/>
            <w:szCs w:val="24"/>
          </w:rPr>
          <w:t xml:space="preserve"> </w:t>
        </w:r>
      </w:ins>
      <w:commentRangeEnd w:id="302"/>
      <w:ins w:id="306" w:author="AP" w:date="2019-07-23T13:58:00Z">
        <w:r w:rsidR="00872071">
          <w:rPr>
            <w:rStyle w:val="CommentReference"/>
            <w:rFonts w:ascii="Calibri" w:eastAsia="Calibri" w:hAnsi="Calibri" w:cs="Times New Roman"/>
            <w:lang w:val="en-US"/>
          </w:rPr>
          <w:commentReference w:id="302"/>
        </w:r>
      </w:ins>
      <w:r w:rsidR="00606D9F" w:rsidRPr="001D57BC">
        <w:rPr>
          <w:rFonts w:ascii="Times New Roman" w:hAnsi="Times New Roman" w:cs="Times New Roman"/>
          <w:sz w:val="24"/>
          <w:szCs w:val="24"/>
        </w:rPr>
        <w:t xml:space="preserve">fueron sembradas por más del 50% de los agricultores en áreas mayores al 10% de la superficie sembrada total; mientras que 14 fueron sembradas por menos del 10% de los agricultores en menos del 1% </w:t>
      </w:r>
      <w:r w:rsidR="00E948D4" w:rsidRPr="001D57BC">
        <w:rPr>
          <w:rFonts w:ascii="Times New Roman" w:hAnsi="Times New Roman" w:cs="Times New Roman"/>
          <w:sz w:val="24"/>
          <w:szCs w:val="24"/>
        </w:rPr>
        <w:t xml:space="preserve">de la superficie total. Solo </w:t>
      </w:r>
      <w:del w:id="307" w:author="AP" w:date="2019-07-23T13:58:00Z">
        <w:r w:rsidR="00E948D4" w:rsidRPr="001D57BC" w:rsidDel="00872071">
          <w:rPr>
            <w:rFonts w:ascii="Times New Roman" w:hAnsi="Times New Roman" w:cs="Times New Roman"/>
            <w:sz w:val="24"/>
            <w:szCs w:val="24"/>
          </w:rPr>
          <w:delText>tres</w:delText>
        </w:r>
        <w:r w:rsidR="00606D9F" w:rsidRPr="001D57BC" w:rsidDel="00872071">
          <w:rPr>
            <w:rFonts w:ascii="Times New Roman" w:hAnsi="Times New Roman" w:cs="Times New Roman"/>
            <w:sz w:val="24"/>
            <w:szCs w:val="24"/>
          </w:rPr>
          <w:delText xml:space="preserve"> </w:delText>
        </w:r>
      </w:del>
      <w:ins w:id="308" w:author="AP" w:date="2019-07-23T13:58:00Z">
        <w:r w:rsidR="00872071">
          <w:rPr>
            <w:rFonts w:ascii="Times New Roman" w:hAnsi="Times New Roman" w:cs="Times New Roman"/>
            <w:sz w:val="24"/>
            <w:szCs w:val="24"/>
          </w:rPr>
          <w:t>dos</w:t>
        </w:r>
        <w:r w:rsidR="00872071" w:rsidRPr="001D57BC">
          <w:rPr>
            <w:rFonts w:ascii="Times New Roman" w:hAnsi="Times New Roman" w:cs="Times New Roman"/>
            <w:sz w:val="24"/>
            <w:szCs w:val="24"/>
          </w:rPr>
          <w:t xml:space="preserve"> </w:t>
        </w:r>
      </w:ins>
      <w:r w:rsidR="00606D9F" w:rsidRPr="001D57BC">
        <w:rPr>
          <w:rFonts w:ascii="Times New Roman" w:hAnsi="Times New Roman" w:cs="Times New Roman"/>
          <w:sz w:val="24"/>
          <w:szCs w:val="24"/>
        </w:rPr>
        <w:t xml:space="preserve">especies fueron sembradas entre el 10 y el 50% de los agricultores en menos del 5% de la superficie total. Si suponemos que una especie se siembra porque es de algún valor </w:t>
      </w:r>
      <w:r w:rsidR="00606D9F" w:rsidRPr="00872071">
        <w:rPr>
          <w:rFonts w:ascii="Times New Roman" w:hAnsi="Times New Roman" w:cs="Times New Roman"/>
          <w:sz w:val="24"/>
          <w:szCs w:val="24"/>
        </w:rPr>
        <w:t xml:space="preserve">para el agricultor que la siembra, podemos decir que existe un grupo de seis especies de amplio valor y 14 de valor muy restringido y específico. </w:t>
      </w:r>
      <w:r w:rsidR="00BE1281" w:rsidRPr="00407344">
        <w:rPr>
          <w:rFonts w:ascii="Times New Roman" w:hAnsi="Times New Roman" w:cs="Times New Roman"/>
          <w:sz w:val="24"/>
          <w:szCs w:val="24"/>
          <w:rPrChange w:id="309" w:author="AP" w:date="2019-07-23T12:12:00Z">
            <w:rPr>
              <w:rFonts w:ascii="Times New Roman" w:hAnsi="Times New Roman" w:cs="Times New Roman"/>
              <w:sz w:val="24"/>
              <w:szCs w:val="24"/>
            </w:rPr>
          </w:rPrChange>
        </w:rPr>
        <w:t xml:space="preserve">El Cuadro 3 muestra el número de hogares según la calificación que le dieron a la contribución de cada especie a su autoconsumo y su ingreso. </w:t>
      </w:r>
      <w:r w:rsidR="00F660CB" w:rsidRPr="00407344">
        <w:rPr>
          <w:rFonts w:ascii="Times New Roman" w:hAnsi="Times New Roman" w:cs="Times New Roman"/>
          <w:sz w:val="24"/>
          <w:szCs w:val="24"/>
          <w:rPrChange w:id="310" w:author="AP" w:date="2019-07-23T12:12:00Z">
            <w:rPr>
              <w:rFonts w:ascii="Times New Roman" w:hAnsi="Times New Roman" w:cs="Times New Roman"/>
              <w:sz w:val="24"/>
              <w:szCs w:val="24"/>
            </w:rPr>
          </w:rPrChange>
        </w:rPr>
        <w:t>Resulta claro que la contribución al autoconsumo es dominante, ya que excepto tres hogares, todos calificaron las contribuciones de la especies al autoconsumo al menos como menor, aun cuando la mayor parte las calificaron como haciendo una gran contribución. Sin embargo hay variación aun en la calificación de las especies más comunes, para las cuales hubo calificaciones de media y menor. Esto contrasta con las calificaciones para la contribución al ingreso, donde una gran cantidad de hogares calificaron la contribución de las especies como nula, y aun cuando la contribución no haya sido calificada como nula, para la mayoría de la especies la mayor parte de l</w:t>
      </w:r>
      <w:r w:rsidR="002E4256" w:rsidRPr="00407344">
        <w:rPr>
          <w:rFonts w:ascii="Times New Roman" w:hAnsi="Times New Roman" w:cs="Times New Roman"/>
          <w:sz w:val="24"/>
          <w:szCs w:val="24"/>
          <w:rPrChange w:id="311" w:author="AP" w:date="2019-07-23T12:12:00Z">
            <w:rPr>
              <w:rFonts w:ascii="Times New Roman" w:hAnsi="Times New Roman" w:cs="Times New Roman"/>
              <w:sz w:val="24"/>
              <w:szCs w:val="24"/>
            </w:rPr>
          </w:rPrChange>
        </w:rPr>
        <w:t>os hogares</w:t>
      </w:r>
      <w:r w:rsidR="00F660CB" w:rsidRPr="00407344">
        <w:rPr>
          <w:rFonts w:ascii="Times New Roman" w:hAnsi="Times New Roman" w:cs="Times New Roman"/>
          <w:sz w:val="24"/>
          <w:szCs w:val="24"/>
          <w:rPrChange w:id="312" w:author="AP" w:date="2019-07-23T12:12:00Z">
            <w:rPr>
              <w:rFonts w:ascii="Times New Roman" w:hAnsi="Times New Roman" w:cs="Times New Roman"/>
              <w:sz w:val="24"/>
              <w:szCs w:val="24"/>
            </w:rPr>
          </w:rPrChange>
        </w:rPr>
        <w:t xml:space="preserve"> calificaron </w:t>
      </w:r>
      <w:r w:rsidR="002E4256" w:rsidRPr="00407344">
        <w:rPr>
          <w:rFonts w:ascii="Times New Roman" w:hAnsi="Times New Roman" w:cs="Times New Roman"/>
          <w:sz w:val="24"/>
          <w:szCs w:val="24"/>
          <w:rPrChange w:id="313" w:author="AP" w:date="2019-07-23T12:12:00Z">
            <w:rPr>
              <w:rFonts w:ascii="Times New Roman" w:hAnsi="Times New Roman" w:cs="Times New Roman"/>
              <w:sz w:val="24"/>
              <w:szCs w:val="24"/>
            </w:rPr>
          </w:rPrChange>
        </w:rPr>
        <w:t xml:space="preserve">su contribución </w:t>
      </w:r>
      <w:r w:rsidR="00F660CB" w:rsidRPr="00407344">
        <w:rPr>
          <w:rFonts w:ascii="Times New Roman" w:hAnsi="Times New Roman" w:cs="Times New Roman"/>
          <w:sz w:val="24"/>
          <w:szCs w:val="24"/>
          <w:rPrChange w:id="314" w:author="AP" w:date="2019-07-23T12:12:00Z">
            <w:rPr>
              <w:rFonts w:ascii="Times New Roman" w:hAnsi="Times New Roman" w:cs="Times New Roman"/>
              <w:sz w:val="24"/>
              <w:szCs w:val="24"/>
            </w:rPr>
          </w:rPrChange>
        </w:rPr>
        <w:t xml:space="preserve">como media o menor. </w:t>
      </w:r>
      <w:r w:rsidR="009541E4" w:rsidRPr="00407344">
        <w:rPr>
          <w:rFonts w:ascii="Times New Roman" w:hAnsi="Times New Roman" w:cs="Times New Roman"/>
          <w:sz w:val="24"/>
          <w:szCs w:val="24"/>
          <w:rPrChange w:id="315" w:author="AP" w:date="2019-07-23T12:12:00Z">
            <w:rPr>
              <w:rFonts w:ascii="Times New Roman" w:hAnsi="Times New Roman" w:cs="Times New Roman"/>
              <w:sz w:val="24"/>
              <w:szCs w:val="24"/>
            </w:rPr>
          </w:rPrChange>
        </w:rPr>
        <w:t>La semilla/grano es la parte de la planta más utilizada para todas las especies, seguida por la hoja y el fruto, la raíz y el tubérculo. En nueve especies se utilizan más de una parte de la planta</w:t>
      </w:r>
      <w:r w:rsidR="007E7080" w:rsidRPr="00407344">
        <w:rPr>
          <w:rFonts w:ascii="Times New Roman" w:hAnsi="Times New Roman" w:cs="Times New Roman"/>
          <w:sz w:val="24"/>
          <w:szCs w:val="24"/>
          <w:rPrChange w:id="316" w:author="AP" w:date="2019-07-23T12:12:00Z">
            <w:rPr>
              <w:rFonts w:ascii="Times New Roman" w:hAnsi="Times New Roman" w:cs="Times New Roman"/>
              <w:sz w:val="24"/>
              <w:szCs w:val="24"/>
            </w:rPr>
          </w:rPrChange>
        </w:rPr>
        <w:t>,</w:t>
      </w:r>
      <w:r w:rsidR="009541E4" w:rsidRPr="00407344">
        <w:rPr>
          <w:rFonts w:ascii="Times New Roman" w:hAnsi="Times New Roman" w:cs="Times New Roman"/>
          <w:sz w:val="24"/>
          <w:szCs w:val="24"/>
          <w:rPrChange w:id="317" w:author="AP" w:date="2019-07-23T12:12:00Z">
            <w:rPr>
              <w:rFonts w:ascii="Times New Roman" w:hAnsi="Times New Roman" w:cs="Times New Roman"/>
              <w:sz w:val="24"/>
              <w:szCs w:val="24"/>
            </w:rPr>
          </w:rPrChange>
        </w:rPr>
        <w:t xml:space="preserve"> en algunas solo la hoja. El alimento es el uso más común ya que todas las especies se utilizan para esto; seguido por el forraje, </w:t>
      </w:r>
      <w:r w:rsidR="008D4EB7" w:rsidRPr="00407344">
        <w:rPr>
          <w:rFonts w:ascii="Times New Roman" w:hAnsi="Times New Roman" w:cs="Times New Roman"/>
          <w:sz w:val="24"/>
          <w:szCs w:val="24"/>
          <w:rPrChange w:id="318" w:author="AP" w:date="2019-07-23T12:12:00Z">
            <w:rPr>
              <w:rFonts w:ascii="Times New Roman" w:hAnsi="Times New Roman" w:cs="Times New Roman"/>
              <w:sz w:val="24"/>
              <w:szCs w:val="24"/>
            </w:rPr>
          </w:rPrChange>
        </w:rPr>
        <w:t>y después de manera poco común el uso para combustible y medicina, así como</w:t>
      </w:r>
      <w:r w:rsidR="009541E4" w:rsidRPr="00407344">
        <w:rPr>
          <w:rFonts w:ascii="Times New Roman" w:hAnsi="Times New Roman" w:cs="Times New Roman"/>
          <w:sz w:val="24"/>
          <w:szCs w:val="24"/>
          <w:rPrChange w:id="319" w:author="AP" w:date="2019-07-23T12:12:00Z">
            <w:rPr>
              <w:rFonts w:ascii="Times New Roman" w:hAnsi="Times New Roman" w:cs="Times New Roman"/>
              <w:sz w:val="24"/>
              <w:szCs w:val="24"/>
            </w:rPr>
          </w:rPrChange>
        </w:rPr>
        <w:t xml:space="preserve"> otros usos no identificados específicamente. </w:t>
      </w:r>
      <w:r w:rsidR="002E4256" w:rsidRPr="00407344">
        <w:rPr>
          <w:rFonts w:ascii="Times New Roman" w:hAnsi="Times New Roman" w:cs="Times New Roman"/>
          <w:sz w:val="24"/>
          <w:szCs w:val="24"/>
          <w:rPrChange w:id="320" w:author="AP" w:date="2019-07-23T12:12:00Z">
            <w:rPr>
              <w:rFonts w:ascii="Times New Roman" w:hAnsi="Times New Roman" w:cs="Times New Roman"/>
              <w:sz w:val="24"/>
              <w:szCs w:val="24"/>
            </w:rPr>
          </w:rPrChange>
        </w:rPr>
        <w:t xml:space="preserve">Esto indica que si se hiciera una valuación de estas especies basada </w:t>
      </w:r>
      <w:r w:rsidR="009541E4" w:rsidRPr="00407344">
        <w:rPr>
          <w:rFonts w:ascii="Times New Roman" w:hAnsi="Times New Roman" w:cs="Times New Roman"/>
          <w:sz w:val="24"/>
          <w:szCs w:val="24"/>
          <w:rPrChange w:id="321" w:author="AP" w:date="2019-07-23T12:12:00Z">
            <w:rPr>
              <w:rFonts w:ascii="Times New Roman" w:hAnsi="Times New Roman" w:cs="Times New Roman"/>
              <w:sz w:val="24"/>
              <w:szCs w:val="24"/>
            </w:rPr>
          </w:rPrChange>
        </w:rPr>
        <w:t xml:space="preserve">solo </w:t>
      </w:r>
      <w:r w:rsidR="002E4256" w:rsidRPr="00407344">
        <w:rPr>
          <w:rFonts w:ascii="Times New Roman" w:hAnsi="Times New Roman" w:cs="Times New Roman"/>
          <w:sz w:val="24"/>
          <w:szCs w:val="24"/>
          <w:rPrChange w:id="322" w:author="AP" w:date="2019-07-23T12:12:00Z">
            <w:rPr>
              <w:rFonts w:ascii="Times New Roman" w:hAnsi="Times New Roman" w:cs="Times New Roman"/>
              <w:sz w:val="24"/>
              <w:szCs w:val="24"/>
            </w:rPr>
          </w:rPrChange>
        </w:rPr>
        <w:t>en su contribución al ingreso, es</w:t>
      </w:r>
      <w:r w:rsidR="009541E4" w:rsidRPr="00407344">
        <w:rPr>
          <w:rFonts w:ascii="Times New Roman" w:hAnsi="Times New Roman" w:cs="Times New Roman"/>
          <w:sz w:val="24"/>
          <w:szCs w:val="24"/>
          <w:rPrChange w:id="323" w:author="AP" w:date="2019-07-23T12:12:00Z">
            <w:rPr>
              <w:rFonts w:ascii="Times New Roman" w:hAnsi="Times New Roman" w:cs="Times New Roman"/>
              <w:sz w:val="24"/>
              <w:szCs w:val="24"/>
            </w:rPr>
          </w:rPrChange>
        </w:rPr>
        <w:t>ta</w:t>
      </w:r>
      <w:r w:rsidR="002E4256" w:rsidRPr="00407344">
        <w:rPr>
          <w:rFonts w:ascii="Times New Roman" w:hAnsi="Times New Roman" w:cs="Times New Roman"/>
          <w:sz w:val="24"/>
          <w:szCs w:val="24"/>
          <w:rPrChange w:id="324" w:author="AP" w:date="2019-07-23T12:12:00Z">
            <w:rPr>
              <w:rFonts w:ascii="Times New Roman" w:hAnsi="Times New Roman" w:cs="Times New Roman"/>
              <w:sz w:val="24"/>
              <w:szCs w:val="24"/>
            </w:rPr>
          </w:rPrChange>
        </w:rPr>
        <w:t xml:space="preserve"> estaría ignorando un aspecto </w:t>
      </w:r>
      <w:r w:rsidR="002E4256" w:rsidRPr="00407344">
        <w:rPr>
          <w:rFonts w:ascii="Times New Roman" w:hAnsi="Times New Roman" w:cs="Times New Roman"/>
          <w:sz w:val="24"/>
          <w:szCs w:val="24"/>
          <w:rPrChange w:id="325" w:author="AP" w:date="2019-07-23T12:12:00Z">
            <w:rPr>
              <w:rFonts w:ascii="Times New Roman" w:hAnsi="Times New Roman" w:cs="Times New Roman"/>
              <w:sz w:val="24"/>
              <w:szCs w:val="24"/>
            </w:rPr>
          </w:rPrChange>
        </w:rPr>
        <w:lastRenderedPageBreak/>
        <w:t>aún más valioso para los hogares: el autoconsumo. Además de que muchas especies contribuyen a ambos.</w:t>
      </w:r>
      <w:r w:rsidR="009541E4" w:rsidRPr="00407344">
        <w:rPr>
          <w:rFonts w:ascii="Times New Roman" w:hAnsi="Times New Roman" w:cs="Times New Roman"/>
          <w:sz w:val="24"/>
          <w:szCs w:val="24"/>
          <w:rPrChange w:id="326" w:author="AP" w:date="2019-07-23T12:12:00Z">
            <w:rPr>
              <w:rFonts w:ascii="Times New Roman" w:hAnsi="Times New Roman" w:cs="Times New Roman"/>
              <w:sz w:val="24"/>
              <w:szCs w:val="24"/>
            </w:rPr>
          </w:rPrChange>
        </w:rPr>
        <w:t xml:space="preserve"> Por otra parte, si solo se valuara una especies por solo una parte de la planta o un solo uso, se estaría ignorando otros aspectos relevantes para los hogares. Estos resultados confirman la importancia de tomar </w:t>
      </w:r>
      <w:r w:rsidR="00844C2B" w:rsidRPr="00407344">
        <w:rPr>
          <w:rFonts w:ascii="Times New Roman" w:hAnsi="Times New Roman" w:cs="Times New Roman"/>
          <w:sz w:val="24"/>
          <w:szCs w:val="24"/>
          <w:rPrChange w:id="327" w:author="AP" w:date="2019-07-23T12:12:00Z">
            <w:rPr>
              <w:rFonts w:ascii="Times New Roman" w:hAnsi="Times New Roman" w:cs="Times New Roman"/>
              <w:sz w:val="24"/>
              <w:szCs w:val="24"/>
            </w:rPr>
          </w:rPrChange>
        </w:rPr>
        <w:t xml:space="preserve">en consideración estos </w:t>
      </w:r>
      <w:r w:rsidR="009541E4" w:rsidRPr="00407344">
        <w:rPr>
          <w:rFonts w:ascii="Times New Roman" w:hAnsi="Times New Roman" w:cs="Times New Roman"/>
          <w:sz w:val="24"/>
          <w:szCs w:val="24"/>
          <w:rPrChange w:id="328" w:author="AP" w:date="2019-07-23T12:12:00Z">
            <w:rPr>
              <w:rFonts w:ascii="Times New Roman" w:hAnsi="Times New Roman" w:cs="Times New Roman"/>
              <w:sz w:val="24"/>
              <w:szCs w:val="24"/>
            </w:rPr>
          </w:rPrChange>
        </w:rPr>
        <w:t xml:space="preserve">cuatro aspectos en la valuación de especies de plantas para hogares rurales. </w:t>
      </w:r>
    </w:p>
    <w:p w14:paraId="27406466" w14:textId="5A997BEB" w:rsidR="00B066C5" w:rsidRDefault="0057776D" w:rsidP="00474A40">
      <w:pPr>
        <w:spacing w:line="360" w:lineRule="auto"/>
        <w:jc w:val="both"/>
        <w:rPr>
          <w:ins w:id="329" w:author="AP" w:date="2019-07-23T12:41:00Z"/>
          <w:rFonts w:ascii="Times New Roman" w:hAnsi="Times New Roman" w:cs="Times New Roman"/>
          <w:sz w:val="24"/>
          <w:szCs w:val="24"/>
        </w:rPr>
      </w:pPr>
      <w:r w:rsidRPr="00407344">
        <w:rPr>
          <w:rFonts w:ascii="Times New Roman" w:hAnsi="Times New Roman" w:cs="Times New Roman"/>
          <w:sz w:val="24"/>
          <w:szCs w:val="24"/>
          <w:rPrChange w:id="330" w:author="AP" w:date="2019-07-23T12:12:00Z">
            <w:rPr>
              <w:rFonts w:ascii="Times New Roman" w:hAnsi="Times New Roman" w:cs="Times New Roman"/>
              <w:sz w:val="24"/>
              <w:szCs w:val="24"/>
            </w:rPr>
          </w:rPrChange>
        </w:rPr>
        <w:t xml:space="preserve">La Figura 1 presentan los resultados de un </w:t>
      </w:r>
      <w:ins w:id="331" w:author="AP" w:date="2019-07-23T11:08:00Z">
        <w:r w:rsidR="00184ABD" w:rsidRPr="00407344">
          <w:rPr>
            <w:rFonts w:ascii="Times New Roman" w:hAnsi="Times New Roman" w:cs="Times New Roman"/>
            <w:sz w:val="24"/>
            <w:szCs w:val="24"/>
            <w:rPrChange w:id="332" w:author="AP" w:date="2019-07-23T12:12:00Z">
              <w:rPr>
                <w:rFonts w:ascii="Times New Roman" w:hAnsi="Times New Roman" w:cs="Times New Roman"/>
                <w:sz w:val="24"/>
                <w:szCs w:val="24"/>
              </w:rPr>
            </w:rPrChange>
          </w:rPr>
          <w:t>ánálisis de múltiples factores</w:t>
        </w:r>
      </w:ins>
      <w:del w:id="333" w:author="AP" w:date="2019-07-23T11:08:00Z">
        <w:r w:rsidRPr="00407344" w:rsidDel="00184ABD">
          <w:rPr>
            <w:rFonts w:ascii="Times New Roman" w:hAnsi="Times New Roman" w:cs="Times New Roman"/>
            <w:sz w:val="24"/>
            <w:szCs w:val="24"/>
            <w:highlight w:val="yellow"/>
            <w:rPrChange w:id="334" w:author="AP" w:date="2019-07-23T12:12:00Z">
              <w:rPr>
                <w:rFonts w:ascii="Times New Roman" w:hAnsi="Times New Roman" w:cs="Times New Roman"/>
                <w:sz w:val="24"/>
                <w:szCs w:val="24"/>
                <w:highlight w:val="yellow"/>
              </w:rPr>
            </w:rPrChange>
          </w:rPr>
          <w:delText>Principal Coordinate Analysis</w:delText>
        </w:r>
      </w:del>
      <w:r w:rsidRPr="00407344">
        <w:rPr>
          <w:rFonts w:ascii="Times New Roman" w:hAnsi="Times New Roman" w:cs="Times New Roman"/>
          <w:sz w:val="24"/>
          <w:szCs w:val="24"/>
          <w:rPrChange w:id="335" w:author="AP" w:date="2019-07-23T12:12:00Z">
            <w:rPr>
              <w:rFonts w:ascii="Times New Roman" w:hAnsi="Times New Roman" w:cs="Times New Roman"/>
              <w:sz w:val="24"/>
              <w:szCs w:val="24"/>
            </w:rPr>
          </w:rPrChange>
        </w:rPr>
        <w:t xml:space="preserve">, otro método que agrupa a las especies según si similitud de acuerdo a los cuatro aspectos mencionados. Los dos primeros ejes capturan el </w:t>
      </w:r>
      <w:del w:id="336" w:author="AP" w:date="2019-07-23T11:09:00Z">
        <w:r w:rsidRPr="00407344" w:rsidDel="00184ABD">
          <w:rPr>
            <w:rFonts w:ascii="Times New Roman" w:hAnsi="Times New Roman" w:cs="Times New Roman"/>
            <w:sz w:val="24"/>
            <w:szCs w:val="24"/>
            <w:rPrChange w:id="337" w:author="AP" w:date="2019-07-23T12:12:00Z">
              <w:rPr>
                <w:rFonts w:ascii="Times New Roman" w:hAnsi="Times New Roman" w:cs="Times New Roman"/>
                <w:sz w:val="24"/>
                <w:szCs w:val="24"/>
              </w:rPr>
            </w:rPrChange>
          </w:rPr>
          <w:delText>59.7</w:delText>
        </w:r>
      </w:del>
      <w:ins w:id="338" w:author="AP" w:date="2019-07-23T11:09:00Z">
        <w:r w:rsidR="00184ABD" w:rsidRPr="00407344">
          <w:rPr>
            <w:rFonts w:ascii="Times New Roman" w:hAnsi="Times New Roman" w:cs="Times New Roman"/>
            <w:sz w:val="24"/>
            <w:szCs w:val="24"/>
            <w:rPrChange w:id="339" w:author="AP" w:date="2019-07-23T12:12:00Z">
              <w:rPr>
                <w:rFonts w:ascii="Times New Roman" w:hAnsi="Times New Roman" w:cs="Times New Roman"/>
                <w:sz w:val="24"/>
                <w:szCs w:val="24"/>
              </w:rPr>
            </w:rPrChange>
          </w:rPr>
          <w:t>más del 98</w:t>
        </w:r>
      </w:ins>
      <w:r w:rsidRPr="00407344">
        <w:rPr>
          <w:rFonts w:ascii="Times New Roman" w:hAnsi="Times New Roman" w:cs="Times New Roman"/>
          <w:sz w:val="24"/>
          <w:szCs w:val="24"/>
          <w:rPrChange w:id="340" w:author="AP" w:date="2019-07-23T12:12:00Z">
            <w:rPr>
              <w:rFonts w:ascii="Times New Roman" w:hAnsi="Times New Roman" w:cs="Times New Roman"/>
              <w:sz w:val="24"/>
              <w:szCs w:val="24"/>
            </w:rPr>
          </w:rPrChange>
        </w:rPr>
        <w:t xml:space="preserve">% de la variación. </w:t>
      </w:r>
      <w:r w:rsidR="0014747D" w:rsidRPr="00407344">
        <w:rPr>
          <w:rFonts w:ascii="Times New Roman" w:hAnsi="Times New Roman" w:cs="Times New Roman"/>
          <w:sz w:val="24"/>
          <w:szCs w:val="24"/>
          <w:rPrChange w:id="341" w:author="AP" w:date="2019-07-23T12:12:00Z">
            <w:rPr>
              <w:rFonts w:ascii="Times New Roman" w:hAnsi="Times New Roman" w:cs="Times New Roman"/>
              <w:sz w:val="24"/>
              <w:szCs w:val="24"/>
            </w:rPr>
          </w:rPrChange>
        </w:rPr>
        <w:t>La figura m</w:t>
      </w:r>
      <w:r w:rsidRPr="00407344">
        <w:rPr>
          <w:rFonts w:ascii="Times New Roman" w:hAnsi="Times New Roman" w:cs="Times New Roman"/>
          <w:sz w:val="24"/>
          <w:szCs w:val="24"/>
          <w:rPrChange w:id="342" w:author="AP" w:date="2019-07-23T12:12:00Z">
            <w:rPr>
              <w:rFonts w:ascii="Times New Roman" w:hAnsi="Times New Roman" w:cs="Times New Roman"/>
              <w:sz w:val="24"/>
              <w:szCs w:val="24"/>
            </w:rPr>
          </w:rPrChange>
        </w:rPr>
        <w:t xml:space="preserve">uestra que las </w:t>
      </w:r>
      <w:ins w:id="343" w:author="AP" w:date="2019-07-23T12:33:00Z">
        <w:r w:rsidR="00536238">
          <w:rPr>
            <w:rFonts w:ascii="Times New Roman" w:hAnsi="Times New Roman" w:cs="Times New Roman"/>
            <w:sz w:val="24"/>
            <w:szCs w:val="24"/>
          </w:rPr>
          <w:t xml:space="preserve">variables más importantes en el eje de las </w:t>
        </w:r>
      </w:ins>
      <w:ins w:id="344" w:author="AP" w:date="2019-07-23T12:34:00Z">
        <w:r w:rsidR="00536238">
          <w:rPr>
            <w:rFonts w:ascii="Times New Roman" w:hAnsi="Times New Roman" w:cs="Times New Roman"/>
            <w:sz w:val="24"/>
            <w:szCs w:val="24"/>
          </w:rPr>
          <w:t xml:space="preserve">‘x’ </w:t>
        </w:r>
      </w:ins>
      <w:ins w:id="345" w:author="AP" w:date="2019-07-23T12:33:00Z">
        <w:r w:rsidR="00536238">
          <w:rPr>
            <w:rFonts w:ascii="Times New Roman" w:hAnsi="Times New Roman" w:cs="Times New Roman"/>
            <w:sz w:val="24"/>
            <w:szCs w:val="24"/>
          </w:rPr>
          <w:t xml:space="preserve">son: </w:t>
        </w:r>
      </w:ins>
      <w:ins w:id="346" w:author="AP" w:date="2019-07-23T14:01:00Z">
        <w:r w:rsidR="00872071">
          <w:rPr>
            <w:rFonts w:ascii="Times New Roman" w:hAnsi="Times New Roman" w:cs="Times New Roman"/>
            <w:sz w:val="24"/>
            <w:szCs w:val="24"/>
          </w:rPr>
          <w:t>semilla (</w:t>
        </w:r>
      </w:ins>
      <w:ins w:id="347" w:author="AP" w:date="2019-07-23T12:33:00Z">
        <w:r w:rsidR="00536238">
          <w:rPr>
            <w:rFonts w:ascii="Times New Roman" w:hAnsi="Times New Roman" w:cs="Times New Roman"/>
            <w:sz w:val="24"/>
            <w:szCs w:val="24"/>
          </w:rPr>
          <w:t>Parte de la Planta 1</w:t>
        </w:r>
      </w:ins>
      <w:ins w:id="348" w:author="AP" w:date="2019-07-23T14:01:00Z">
        <w:r w:rsidR="00872071">
          <w:rPr>
            <w:rFonts w:ascii="Times New Roman" w:hAnsi="Times New Roman" w:cs="Times New Roman"/>
            <w:sz w:val="24"/>
            <w:szCs w:val="24"/>
          </w:rPr>
          <w:t>)</w:t>
        </w:r>
      </w:ins>
      <w:ins w:id="349" w:author="AP" w:date="2019-07-23T12:33:00Z">
        <w:r w:rsidR="00536238">
          <w:rPr>
            <w:rFonts w:ascii="Times New Roman" w:hAnsi="Times New Roman" w:cs="Times New Roman"/>
            <w:sz w:val="24"/>
            <w:szCs w:val="24"/>
          </w:rPr>
          <w:t xml:space="preserve">, </w:t>
        </w:r>
      </w:ins>
      <w:ins w:id="350" w:author="AP" w:date="2019-07-23T14:01:00Z">
        <w:r w:rsidR="00872071">
          <w:rPr>
            <w:rFonts w:ascii="Times New Roman" w:hAnsi="Times New Roman" w:cs="Times New Roman"/>
            <w:sz w:val="24"/>
            <w:szCs w:val="24"/>
          </w:rPr>
          <w:t>Alimento (</w:t>
        </w:r>
      </w:ins>
      <w:ins w:id="351" w:author="AP" w:date="2019-07-23T12:33:00Z">
        <w:r w:rsidR="00536238">
          <w:rPr>
            <w:rFonts w:ascii="Times New Roman" w:hAnsi="Times New Roman" w:cs="Times New Roman"/>
            <w:sz w:val="24"/>
            <w:szCs w:val="24"/>
          </w:rPr>
          <w:t>Usos_1</w:t>
        </w:r>
      </w:ins>
      <w:ins w:id="352" w:author="AP" w:date="2019-07-23T14:01:00Z">
        <w:r w:rsidR="00872071">
          <w:rPr>
            <w:rFonts w:ascii="Times New Roman" w:hAnsi="Times New Roman" w:cs="Times New Roman"/>
            <w:sz w:val="24"/>
            <w:szCs w:val="24"/>
          </w:rPr>
          <w:t>)</w:t>
        </w:r>
      </w:ins>
      <w:ins w:id="353" w:author="AP" w:date="2019-07-23T12:33:00Z">
        <w:r w:rsidR="00536238">
          <w:rPr>
            <w:rFonts w:ascii="Times New Roman" w:hAnsi="Times New Roman" w:cs="Times New Roman"/>
            <w:sz w:val="24"/>
            <w:szCs w:val="24"/>
          </w:rPr>
          <w:t xml:space="preserve">, </w:t>
        </w:r>
      </w:ins>
      <w:ins w:id="354" w:author="AP" w:date="2019-07-23T14:01:00Z">
        <w:r w:rsidR="00872071">
          <w:rPr>
            <w:rFonts w:ascii="Times New Roman" w:hAnsi="Times New Roman" w:cs="Times New Roman"/>
            <w:sz w:val="24"/>
            <w:szCs w:val="24"/>
          </w:rPr>
          <w:t>un consumo alto (</w:t>
        </w:r>
      </w:ins>
      <w:ins w:id="355" w:author="AP" w:date="2019-07-23T12:33:00Z">
        <w:r w:rsidR="00536238">
          <w:rPr>
            <w:rFonts w:ascii="Times New Roman" w:hAnsi="Times New Roman" w:cs="Times New Roman"/>
            <w:sz w:val="24"/>
            <w:szCs w:val="24"/>
          </w:rPr>
          <w:t>Consumo 4</w:t>
        </w:r>
      </w:ins>
      <w:ins w:id="356" w:author="AP" w:date="2019-07-23T14:01:00Z">
        <w:r w:rsidR="00872071">
          <w:rPr>
            <w:rFonts w:ascii="Times New Roman" w:hAnsi="Times New Roman" w:cs="Times New Roman"/>
            <w:sz w:val="24"/>
            <w:szCs w:val="24"/>
          </w:rPr>
          <w:t>)</w:t>
        </w:r>
      </w:ins>
      <w:ins w:id="357" w:author="AP" w:date="2019-07-23T12:33:00Z">
        <w:r w:rsidR="00536238">
          <w:rPr>
            <w:rFonts w:ascii="Times New Roman" w:hAnsi="Times New Roman" w:cs="Times New Roman"/>
            <w:sz w:val="24"/>
            <w:szCs w:val="24"/>
          </w:rPr>
          <w:t xml:space="preserve"> y </w:t>
        </w:r>
      </w:ins>
      <w:ins w:id="358" w:author="AP" w:date="2019-07-23T14:01:00Z">
        <w:r w:rsidR="00872071">
          <w:rPr>
            <w:rFonts w:ascii="Times New Roman" w:hAnsi="Times New Roman" w:cs="Times New Roman"/>
            <w:sz w:val="24"/>
            <w:szCs w:val="24"/>
          </w:rPr>
          <w:t>sin ventas (</w:t>
        </w:r>
      </w:ins>
      <w:ins w:id="359" w:author="AP" w:date="2019-07-23T12:33:00Z">
        <w:r w:rsidR="00536238">
          <w:rPr>
            <w:rFonts w:ascii="Times New Roman" w:hAnsi="Times New Roman" w:cs="Times New Roman"/>
            <w:sz w:val="24"/>
            <w:szCs w:val="24"/>
          </w:rPr>
          <w:t>Ventas 1</w:t>
        </w:r>
      </w:ins>
      <w:ins w:id="360" w:author="AP" w:date="2019-07-23T14:01:00Z">
        <w:r w:rsidR="00872071">
          <w:rPr>
            <w:rFonts w:ascii="Times New Roman" w:hAnsi="Times New Roman" w:cs="Times New Roman"/>
            <w:sz w:val="24"/>
            <w:szCs w:val="24"/>
          </w:rPr>
          <w:t xml:space="preserve"> = </w:t>
        </w:r>
      </w:ins>
      <w:ins w:id="361" w:author="AP" w:date="2019-07-23T12:36:00Z">
        <w:r w:rsidR="00B066C5">
          <w:rPr>
            <w:rFonts w:ascii="Times New Roman" w:hAnsi="Times New Roman" w:cs="Times New Roman"/>
            <w:sz w:val="24"/>
            <w:szCs w:val="24"/>
          </w:rPr>
          <w:t>sin contribución</w:t>
        </w:r>
      </w:ins>
      <w:ins w:id="362" w:author="AP" w:date="2019-07-23T12:35:00Z">
        <w:r w:rsidR="00B066C5">
          <w:rPr>
            <w:rFonts w:ascii="Times New Roman" w:hAnsi="Times New Roman" w:cs="Times New Roman"/>
            <w:sz w:val="24"/>
            <w:szCs w:val="24"/>
          </w:rPr>
          <w:t>)</w:t>
        </w:r>
      </w:ins>
      <w:ins w:id="363" w:author="AP" w:date="2019-07-23T12:37:00Z">
        <w:r w:rsidR="00B066C5">
          <w:rPr>
            <w:rFonts w:ascii="Times New Roman" w:hAnsi="Times New Roman" w:cs="Times New Roman"/>
            <w:sz w:val="24"/>
            <w:szCs w:val="24"/>
          </w:rPr>
          <w:t>. Las</w:t>
        </w:r>
      </w:ins>
      <w:ins w:id="364" w:author="AP" w:date="2019-07-23T12:35:00Z">
        <w:r w:rsidR="00B066C5">
          <w:rPr>
            <w:rFonts w:ascii="Times New Roman" w:hAnsi="Times New Roman" w:cs="Times New Roman"/>
            <w:sz w:val="24"/>
            <w:szCs w:val="24"/>
          </w:rPr>
          <w:t xml:space="preserve"> </w:t>
        </w:r>
      </w:ins>
      <w:r w:rsidRPr="00536238">
        <w:rPr>
          <w:rFonts w:ascii="Times New Roman" w:hAnsi="Times New Roman" w:cs="Times New Roman"/>
          <w:sz w:val="24"/>
          <w:szCs w:val="24"/>
        </w:rPr>
        <w:t xml:space="preserve">especies </w:t>
      </w:r>
      <w:ins w:id="365" w:author="AP" w:date="2019-07-23T12:37:00Z">
        <w:r w:rsidR="00B066C5">
          <w:rPr>
            <w:rFonts w:ascii="Times New Roman" w:hAnsi="Times New Roman" w:cs="Times New Roman"/>
            <w:sz w:val="24"/>
            <w:szCs w:val="24"/>
          </w:rPr>
          <w:t>que est</w:t>
        </w:r>
      </w:ins>
      <w:ins w:id="366" w:author="AP" w:date="2019-07-23T12:38:00Z">
        <w:r w:rsidR="00B066C5">
          <w:rPr>
            <w:rFonts w:ascii="Times New Roman" w:hAnsi="Times New Roman" w:cs="Times New Roman"/>
            <w:sz w:val="24"/>
            <w:szCs w:val="24"/>
          </w:rPr>
          <w:t xml:space="preserve">án más relacionadas con estas variables son: </w:t>
        </w:r>
        <w:r w:rsidR="00B066C5" w:rsidRPr="005D3CBB">
          <w:rPr>
            <w:rFonts w:ascii="Times New Roman" w:hAnsi="Times New Roman" w:cs="Times New Roman"/>
            <w:i/>
            <w:sz w:val="24"/>
            <w:szCs w:val="24"/>
            <w:rPrChange w:id="367" w:author="AP" w:date="2019-07-23T12:55:00Z">
              <w:rPr>
                <w:rFonts w:ascii="Times New Roman" w:hAnsi="Times New Roman" w:cs="Times New Roman"/>
                <w:sz w:val="24"/>
                <w:szCs w:val="24"/>
              </w:rPr>
            </w:rPrChange>
          </w:rPr>
          <w:t>Zea mays</w:t>
        </w:r>
        <w:r w:rsidR="00B066C5">
          <w:rPr>
            <w:rFonts w:ascii="Times New Roman" w:hAnsi="Times New Roman" w:cs="Times New Roman"/>
            <w:sz w:val="24"/>
            <w:szCs w:val="24"/>
          </w:rPr>
          <w:t xml:space="preserve">, </w:t>
        </w:r>
        <w:r w:rsidR="00B066C5" w:rsidRPr="005D3CBB">
          <w:rPr>
            <w:rFonts w:ascii="Times New Roman" w:hAnsi="Times New Roman" w:cs="Times New Roman"/>
            <w:i/>
            <w:sz w:val="24"/>
            <w:szCs w:val="24"/>
            <w:rPrChange w:id="368" w:author="AP" w:date="2019-07-23T12:56:00Z">
              <w:rPr>
                <w:rFonts w:ascii="Times New Roman" w:hAnsi="Times New Roman" w:cs="Times New Roman"/>
                <w:sz w:val="24"/>
                <w:szCs w:val="24"/>
              </w:rPr>
            </w:rPrChange>
          </w:rPr>
          <w:t>Sorghum bicolor</w:t>
        </w:r>
        <w:r w:rsidR="00B066C5">
          <w:rPr>
            <w:rFonts w:ascii="Times New Roman" w:hAnsi="Times New Roman" w:cs="Times New Roman"/>
            <w:sz w:val="24"/>
            <w:szCs w:val="24"/>
          </w:rPr>
          <w:t xml:space="preserve">, </w:t>
        </w:r>
        <w:r w:rsidR="00B066C5" w:rsidRPr="005D3CBB">
          <w:rPr>
            <w:rFonts w:ascii="Times New Roman" w:hAnsi="Times New Roman" w:cs="Times New Roman"/>
            <w:i/>
            <w:sz w:val="24"/>
            <w:szCs w:val="24"/>
            <w:rPrChange w:id="369" w:author="AP" w:date="2019-07-23T12:56:00Z">
              <w:rPr>
                <w:rFonts w:ascii="Times New Roman" w:hAnsi="Times New Roman" w:cs="Times New Roman"/>
                <w:sz w:val="24"/>
                <w:szCs w:val="24"/>
              </w:rPr>
            </w:rPrChange>
          </w:rPr>
          <w:t>Pennisetum glaucum</w:t>
        </w:r>
        <w:r w:rsidR="00B066C5">
          <w:rPr>
            <w:rFonts w:ascii="Times New Roman" w:hAnsi="Times New Roman" w:cs="Times New Roman"/>
            <w:sz w:val="24"/>
            <w:szCs w:val="24"/>
          </w:rPr>
          <w:t xml:space="preserve"> y </w:t>
        </w:r>
        <w:r w:rsidR="00B066C5" w:rsidRPr="005D3CBB">
          <w:rPr>
            <w:rFonts w:ascii="Times New Roman" w:hAnsi="Times New Roman" w:cs="Times New Roman"/>
            <w:i/>
            <w:sz w:val="24"/>
            <w:szCs w:val="24"/>
            <w:rPrChange w:id="370" w:author="AP" w:date="2019-07-23T12:56:00Z">
              <w:rPr>
                <w:rFonts w:ascii="Times New Roman" w:hAnsi="Times New Roman" w:cs="Times New Roman"/>
                <w:sz w:val="24"/>
                <w:szCs w:val="24"/>
              </w:rPr>
            </w:rPrChange>
          </w:rPr>
          <w:t>Dioscorea spp</w:t>
        </w:r>
        <w:r w:rsidR="00B066C5">
          <w:rPr>
            <w:rFonts w:ascii="Times New Roman" w:hAnsi="Times New Roman" w:cs="Times New Roman"/>
            <w:sz w:val="24"/>
            <w:szCs w:val="24"/>
          </w:rPr>
          <w:t xml:space="preserve"> </w:t>
        </w:r>
      </w:ins>
      <w:ins w:id="371" w:author="AP" w:date="2019-07-23T14:02:00Z">
        <w:r w:rsidR="00872071">
          <w:rPr>
            <w:rFonts w:ascii="Times New Roman" w:hAnsi="Times New Roman" w:cs="Times New Roman"/>
            <w:sz w:val="24"/>
            <w:szCs w:val="24"/>
          </w:rPr>
          <w:t>con c</w:t>
        </w:r>
      </w:ins>
      <w:ins w:id="372" w:author="AP" w:date="2019-07-23T12:56:00Z">
        <w:r w:rsidR="005D3CBB">
          <w:rPr>
            <w:rFonts w:ascii="Times New Roman" w:hAnsi="Times New Roman" w:cs="Times New Roman"/>
            <w:sz w:val="24"/>
            <w:szCs w:val="24"/>
          </w:rPr>
          <w:t>onsumo</w:t>
        </w:r>
      </w:ins>
      <w:ins w:id="373" w:author="AP" w:date="2019-07-23T14:02:00Z">
        <w:r w:rsidR="00872071">
          <w:rPr>
            <w:rFonts w:ascii="Times New Roman" w:hAnsi="Times New Roman" w:cs="Times New Roman"/>
            <w:sz w:val="24"/>
            <w:szCs w:val="24"/>
          </w:rPr>
          <w:t>s</w:t>
        </w:r>
      </w:ins>
      <w:ins w:id="374" w:author="AP" w:date="2019-07-23T12:56:00Z">
        <w:r w:rsidR="00872071">
          <w:rPr>
            <w:rFonts w:ascii="Times New Roman" w:hAnsi="Times New Roman" w:cs="Times New Roman"/>
            <w:sz w:val="24"/>
            <w:szCs w:val="24"/>
          </w:rPr>
          <w:t xml:space="preserve"> alto</w:t>
        </w:r>
      </w:ins>
      <w:ins w:id="375" w:author="AP" w:date="2019-07-23T12:57:00Z">
        <w:r w:rsidR="005D3CBB">
          <w:rPr>
            <w:rFonts w:ascii="Times New Roman" w:hAnsi="Times New Roman" w:cs="Times New Roman"/>
            <w:sz w:val="24"/>
            <w:szCs w:val="24"/>
          </w:rPr>
          <w:t xml:space="preserve"> </w:t>
        </w:r>
      </w:ins>
      <w:ins w:id="376" w:author="AP" w:date="2019-07-23T12:56:00Z">
        <w:r w:rsidR="005D3CBB">
          <w:rPr>
            <w:rFonts w:ascii="Times New Roman" w:hAnsi="Times New Roman" w:cs="Times New Roman"/>
            <w:sz w:val="24"/>
            <w:szCs w:val="24"/>
          </w:rPr>
          <w:t>y sin venta</w:t>
        </w:r>
      </w:ins>
      <w:ins w:id="377" w:author="AP" w:date="2019-07-23T14:02:00Z">
        <w:r w:rsidR="00BD127D">
          <w:rPr>
            <w:rFonts w:ascii="Times New Roman" w:hAnsi="Times New Roman" w:cs="Times New Roman"/>
            <w:sz w:val="24"/>
            <w:szCs w:val="24"/>
          </w:rPr>
          <w:t>s</w:t>
        </w:r>
      </w:ins>
      <w:ins w:id="378" w:author="AP" w:date="2019-07-23T12:38:00Z">
        <w:r w:rsidR="00B066C5">
          <w:rPr>
            <w:rFonts w:ascii="Times New Roman" w:hAnsi="Times New Roman" w:cs="Times New Roman"/>
            <w:sz w:val="24"/>
            <w:szCs w:val="24"/>
          </w:rPr>
          <w:t xml:space="preserve">; </w:t>
        </w:r>
        <w:r w:rsidR="00B066C5" w:rsidRPr="005D3CBB">
          <w:rPr>
            <w:rFonts w:ascii="Times New Roman" w:hAnsi="Times New Roman" w:cs="Times New Roman"/>
            <w:i/>
            <w:sz w:val="24"/>
            <w:szCs w:val="24"/>
            <w:rPrChange w:id="379" w:author="AP" w:date="2019-07-23T12:56:00Z">
              <w:rPr>
                <w:rFonts w:ascii="Times New Roman" w:hAnsi="Times New Roman" w:cs="Times New Roman"/>
                <w:sz w:val="24"/>
                <w:szCs w:val="24"/>
              </w:rPr>
            </w:rPrChange>
          </w:rPr>
          <w:t>Vigna unguiculata</w:t>
        </w:r>
        <w:r w:rsidR="00B066C5">
          <w:rPr>
            <w:rFonts w:ascii="Times New Roman" w:hAnsi="Times New Roman" w:cs="Times New Roman"/>
            <w:sz w:val="24"/>
            <w:szCs w:val="24"/>
          </w:rPr>
          <w:t xml:space="preserve">, </w:t>
        </w:r>
        <w:r w:rsidR="00B066C5" w:rsidRPr="005D3CBB">
          <w:rPr>
            <w:rFonts w:ascii="Times New Roman" w:hAnsi="Times New Roman" w:cs="Times New Roman"/>
            <w:i/>
            <w:sz w:val="24"/>
            <w:szCs w:val="24"/>
            <w:rPrChange w:id="380" w:author="AP" w:date="2019-07-23T12:56:00Z">
              <w:rPr>
                <w:rFonts w:ascii="Times New Roman" w:hAnsi="Times New Roman" w:cs="Times New Roman"/>
                <w:sz w:val="24"/>
                <w:szCs w:val="24"/>
              </w:rPr>
            </w:rPrChange>
          </w:rPr>
          <w:t>Vigna subterranea</w:t>
        </w:r>
        <w:r w:rsidR="00B066C5">
          <w:rPr>
            <w:rFonts w:ascii="Times New Roman" w:hAnsi="Times New Roman" w:cs="Times New Roman"/>
            <w:sz w:val="24"/>
            <w:szCs w:val="24"/>
          </w:rPr>
          <w:t xml:space="preserve"> </w:t>
        </w:r>
      </w:ins>
      <w:ins w:id="381" w:author="AP" w:date="2019-07-23T12:39:00Z">
        <w:r w:rsidR="00B066C5">
          <w:rPr>
            <w:rFonts w:ascii="Times New Roman" w:hAnsi="Times New Roman" w:cs="Times New Roman"/>
            <w:sz w:val="24"/>
            <w:szCs w:val="24"/>
          </w:rPr>
          <w:t xml:space="preserve">con </w:t>
        </w:r>
      </w:ins>
      <w:ins w:id="382" w:author="AP" w:date="2019-07-23T12:57:00Z">
        <w:r w:rsidR="005D3CBB">
          <w:rPr>
            <w:rFonts w:ascii="Times New Roman" w:hAnsi="Times New Roman" w:cs="Times New Roman"/>
            <w:sz w:val="24"/>
            <w:szCs w:val="24"/>
          </w:rPr>
          <w:t>uso de la semilla</w:t>
        </w:r>
      </w:ins>
      <w:ins w:id="383" w:author="AP" w:date="2019-07-23T12:58:00Z">
        <w:r w:rsidR="005D3CBB">
          <w:rPr>
            <w:rFonts w:ascii="Times New Roman" w:hAnsi="Times New Roman" w:cs="Times New Roman"/>
            <w:sz w:val="24"/>
            <w:szCs w:val="24"/>
          </w:rPr>
          <w:t xml:space="preserve"> (</w:t>
        </w:r>
        <w:r w:rsidR="005D3CBB">
          <w:rPr>
            <w:rFonts w:ascii="Times New Roman" w:hAnsi="Times New Roman" w:cs="Times New Roman"/>
            <w:sz w:val="24"/>
            <w:szCs w:val="24"/>
          </w:rPr>
          <w:t>Part_Planta_1</w:t>
        </w:r>
        <w:r w:rsidR="005D3CBB">
          <w:rPr>
            <w:rFonts w:ascii="Times New Roman" w:hAnsi="Times New Roman" w:cs="Times New Roman"/>
            <w:sz w:val="24"/>
            <w:szCs w:val="24"/>
          </w:rPr>
          <w:t>)</w:t>
        </w:r>
      </w:ins>
      <w:ins w:id="384" w:author="AP" w:date="2019-07-23T12:57:00Z">
        <w:r w:rsidR="005D3CBB">
          <w:rPr>
            <w:rFonts w:ascii="Times New Roman" w:hAnsi="Times New Roman" w:cs="Times New Roman"/>
            <w:sz w:val="24"/>
            <w:szCs w:val="24"/>
          </w:rPr>
          <w:t xml:space="preserve"> como alimento (</w:t>
        </w:r>
      </w:ins>
      <w:ins w:id="385" w:author="AP" w:date="2019-07-23T12:39:00Z">
        <w:r w:rsidR="00B066C5">
          <w:rPr>
            <w:rFonts w:ascii="Times New Roman" w:hAnsi="Times New Roman" w:cs="Times New Roman"/>
            <w:sz w:val="24"/>
            <w:szCs w:val="24"/>
          </w:rPr>
          <w:t>Usos_1</w:t>
        </w:r>
      </w:ins>
      <w:ins w:id="386" w:author="AP" w:date="2019-07-23T12:58:00Z">
        <w:r w:rsidR="005D3CBB">
          <w:rPr>
            <w:rFonts w:ascii="Times New Roman" w:hAnsi="Times New Roman" w:cs="Times New Roman"/>
            <w:sz w:val="24"/>
            <w:szCs w:val="24"/>
          </w:rPr>
          <w:t>)</w:t>
        </w:r>
      </w:ins>
      <w:ins w:id="387" w:author="AP" w:date="2019-07-23T12:39:00Z">
        <w:r w:rsidR="00BD127D">
          <w:rPr>
            <w:rFonts w:ascii="Times New Roman" w:hAnsi="Times New Roman" w:cs="Times New Roman"/>
            <w:sz w:val="24"/>
            <w:szCs w:val="24"/>
          </w:rPr>
          <w:t>; f</w:t>
        </w:r>
        <w:r w:rsidR="00B066C5">
          <w:rPr>
            <w:rFonts w:ascii="Times New Roman" w:hAnsi="Times New Roman" w:cs="Times New Roman"/>
            <w:sz w:val="24"/>
            <w:szCs w:val="24"/>
          </w:rPr>
          <w:t xml:space="preserve">inalmente </w:t>
        </w:r>
      </w:ins>
      <w:ins w:id="388" w:author="AP" w:date="2019-07-23T12:40:00Z">
        <w:r w:rsidR="00B066C5" w:rsidRPr="00872071">
          <w:rPr>
            <w:rFonts w:ascii="Times New Roman" w:hAnsi="Times New Roman" w:cs="Times New Roman"/>
            <w:i/>
            <w:sz w:val="24"/>
            <w:szCs w:val="24"/>
            <w:rPrChange w:id="389" w:author="AP" w:date="2019-07-23T13:59:00Z">
              <w:rPr>
                <w:rFonts w:ascii="Times New Roman" w:hAnsi="Times New Roman" w:cs="Times New Roman"/>
                <w:sz w:val="24"/>
                <w:szCs w:val="24"/>
              </w:rPr>
            </w:rPrChange>
          </w:rPr>
          <w:t>Arachis hypogaea</w:t>
        </w:r>
        <w:r w:rsidR="00B066C5">
          <w:rPr>
            <w:rFonts w:ascii="Times New Roman" w:hAnsi="Times New Roman" w:cs="Times New Roman"/>
            <w:sz w:val="24"/>
            <w:szCs w:val="24"/>
          </w:rPr>
          <w:t xml:space="preserve"> que además de terer una relación con </w:t>
        </w:r>
      </w:ins>
      <w:ins w:id="390" w:author="AP" w:date="2019-07-23T14:00:00Z">
        <w:r w:rsidR="00872071">
          <w:rPr>
            <w:rFonts w:ascii="Times New Roman" w:hAnsi="Times New Roman" w:cs="Times New Roman"/>
            <w:sz w:val="24"/>
            <w:szCs w:val="24"/>
          </w:rPr>
          <w:t>uso como alimento (</w:t>
        </w:r>
      </w:ins>
      <w:ins w:id="391" w:author="AP" w:date="2019-07-23T12:40:00Z">
        <w:r w:rsidR="00B066C5">
          <w:rPr>
            <w:rFonts w:ascii="Times New Roman" w:hAnsi="Times New Roman" w:cs="Times New Roman"/>
            <w:sz w:val="24"/>
            <w:szCs w:val="24"/>
          </w:rPr>
          <w:t>Usos_1</w:t>
        </w:r>
      </w:ins>
      <w:ins w:id="392" w:author="AP" w:date="2019-07-23T14:00:00Z">
        <w:r w:rsidR="00872071">
          <w:rPr>
            <w:rFonts w:ascii="Times New Roman" w:hAnsi="Times New Roman" w:cs="Times New Roman"/>
            <w:sz w:val="24"/>
            <w:szCs w:val="24"/>
          </w:rPr>
          <w:t>)</w:t>
        </w:r>
      </w:ins>
      <w:ins w:id="393" w:author="AP" w:date="2019-07-23T12:40:00Z">
        <w:r w:rsidR="00872071">
          <w:rPr>
            <w:rFonts w:ascii="Times New Roman" w:hAnsi="Times New Roman" w:cs="Times New Roman"/>
            <w:sz w:val="24"/>
            <w:szCs w:val="24"/>
          </w:rPr>
          <w:t xml:space="preserve"> de la semilla</w:t>
        </w:r>
        <w:r w:rsidR="00B066C5">
          <w:rPr>
            <w:rFonts w:ascii="Times New Roman" w:hAnsi="Times New Roman" w:cs="Times New Roman"/>
            <w:sz w:val="24"/>
            <w:szCs w:val="24"/>
          </w:rPr>
          <w:t xml:space="preserve"> </w:t>
        </w:r>
      </w:ins>
      <w:ins w:id="394" w:author="AP" w:date="2019-07-23T14:00:00Z">
        <w:r w:rsidR="00872071">
          <w:rPr>
            <w:rFonts w:ascii="Times New Roman" w:hAnsi="Times New Roman" w:cs="Times New Roman"/>
            <w:sz w:val="24"/>
            <w:szCs w:val="24"/>
          </w:rPr>
          <w:t>(</w:t>
        </w:r>
      </w:ins>
      <w:ins w:id="395" w:author="AP" w:date="2019-07-23T12:40:00Z">
        <w:r w:rsidR="00B066C5">
          <w:rPr>
            <w:rFonts w:ascii="Times New Roman" w:hAnsi="Times New Roman" w:cs="Times New Roman"/>
            <w:sz w:val="24"/>
            <w:szCs w:val="24"/>
          </w:rPr>
          <w:t>Part_Plant_1</w:t>
        </w:r>
      </w:ins>
      <w:ins w:id="396" w:author="AP" w:date="2019-07-23T14:00:00Z">
        <w:r w:rsidR="00872071">
          <w:rPr>
            <w:rFonts w:ascii="Times New Roman" w:hAnsi="Times New Roman" w:cs="Times New Roman"/>
            <w:sz w:val="24"/>
            <w:szCs w:val="24"/>
          </w:rPr>
          <w:t>)</w:t>
        </w:r>
      </w:ins>
      <w:ins w:id="397" w:author="AP" w:date="2019-07-23T12:40:00Z">
        <w:r w:rsidR="00B066C5">
          <w:rPr>
            <w:rFonts w:ascii="Times New Roman" w:hAnsi="Times New Roman" w:cs="Times New Roman"/>
            <w:sz w:val="24"/>
            <w:szCs w:val="24"/>
          </w:rPr>
          <w:t xml:space="preserve"> se relacion</w:t>
        </w:r>
      </w:ins>
      <w:ins w:id="398" w:author="AP" w:date="2019-07-23T12:41:00Z">
        <w:r w:rsidR="00B066C5">
          <w:rPr>
            <w:rFonts w:ascii="Times New Roman" w:hAnsi="Times New Roman" w:cs="Times New Roman"/>
            <w:sz w:val="24"/>
            <w:szCs w:val="24"/>
          </w:rPr>
          <w:t xml:space="preserve">ó con </w:t>
        </w:r>
      </w:ins>
      <w:ins w:id="399" w:author="AP" w:date="2019-07-23T14:00:00Z">
        <w:r w:rsidR="00872071">
          <w:rPr>
            <w:rFonts w:ascii="Times New Roman" w:hAnsi="Times New Roman" w:cs="Times New Roman"/>
            <w:sz w:val="24"/>
            <w:szCs w:val="24"/>
          </w:rPr>
          <w:t>una venta alta (</w:t>
        </w:r>
      </w:ins>
      <w:ins w:id="400" w:author="AP" w:date="2019-07-23T12:41:00Z">
        <w:r w:rsidR="00B066C5">
          <w:rPr>
            <w:rFonts w:ascii="Times New Roman" w:hAnsi="Times New Roman" w:cs="Times New Roman"/>
            <w:sz w:val="24"/>
            <w:szCs w:val="24"/>
          </w:rPr>
          <w:t>Ventas_4</w:t>
        </w:r>
      </w:ins>
      <w:ins w:id="401" w:author="AP" w:date="2019-07-23T14:00:00Z">
        <w:r w:rsidR="00872071">
          <w:rPr>
            <w:rFonts w:ascii="Times New Roman" w:hAnsi="Times New Roman" w:cs="Times New Roman"/>
            <w:sz w:val="24"/>
            <w:szCs w:val="24"/>
          </w:rPr>
          <w:t>)</w:t>
        </w:r>
      </w:ins>
      <w:ins w:id="402" w:author="AP" w:date="2019-07-23T12:42:00Z">
        <w:r w:rsidR="00B066C5">
          <w:rPr>
            <w:rFonts w:ascii="Times New Roman" w:hAnsi="Times New Roman" w:cs="Times New Roman"/>
            <w:sz w:val="24"/>
            <w:szCs w:val="24"/>
          </w:rPr>
          <w:t>.</w:t>
        </w:r>
      </w:ins>
      <w:ins w:id="403" w:author="AP" w:date="2019-07-23T12:41:00Z">
        <w:r w:rsidR="00B066C5">
          <w:rPr>
            <w:rFonts w:ascii="Times New Roman" w:hAnsi="Times New Roman" w:cs="Times New Roman"/>
            <w:sz w:val="24"/>
            <w:szCs w:val="24"/>
          </w:rPr>
          <w:t xml:space="preserve"> El resto de las especies se encontraron el el lado izquierdo (x &lt; 0) </w:t>
        </w:r>
      </w:ins>
      <w:ins w:id="404" w:author="AP" w:date="2019-07-23T14:03:00Z">
        <w:r w:rsidR="00BD127D">
          <w:rPr>
            <w:rFonts w:ascii="Times New Roman" w:hAnsi="Times New Roman" w:cs="Times New Roman"/>
            <w:sz w:val="24"/>
            <w:szCs w:val="24"/>
          </w:rPr>
          <w:t>donde las variables de</w:t>
        </w:r>
      </w:ins>
      <w:ins w:id="405" w:author="AP" w:date="2019-07-23T13:01:00Z">
        <w:r w:rsidR="00DE63A1">
          <w:rPr>
            <w:rFonts w:ascii="Times New Roman" w:hAnsi="Times New Roman" w:cs="Times New Roman"/>
            <w:sz w:val="24"/>
            <w:szCs w:val="24"/>
          </w:rPr>
          <w:t xml:space="preserve"> </w:t>
        </w:r>
      </w:ins>
      <w:ins w:id="406" w:author="AP" w:date="2019-07-23T13:02:00Z">
        <w:r w:rsidR="000A5A4A">
          <w:rPr>
            <w:rFonts w:ascii="Times New Roman" w:hAnsi="Times New Roman" w:cs="Times New Roman"/>
            <w:sz w:val="24"/>
            <w:szCs w:val="24"/>
          </w:rPr>
          <w:t xml:space="preserve">usos medicinales </w:t>
        </w:r>
      </w:ins>
      <w:ins w:id="407" w:author="AP" w:date="2019-07-23T13:01:00Z">
        <w:r w:rsidR="00DE63A1">
          <w:rPr>
            <w:rFonts w:ascii="Times New Roman" w:hAnsi="Times New Roman" w:cs="Times New Roman"/>
            <w:sz w:val="24"/>
            <w:szCs w:val="24"/>
          </w:rPr>
          <w:t xml:space="preserve">(Usos_3) y </w:t>
        </w:r>
      </w:ins>
      <w:ins w:id="408" w:author="AP" w:date="2019-07-23T13:03:00Z">
        <w:r w:rsidR="000A5A4A">
          <w:rPr>
            <w:rFonts w:ascii="Times New Roman" w:hAnsi="Times New Roman" w:cs="Times New Roman"/>
            <w:sz w:val="24"/>
            <w:szCs w:val="24"/>
          </w:rPr>
          <w:t xml:space="preserve">de su fruto </w:t>
        </w:r>
      </w:ins>
      <w:ins w:id="409" w:author="AP" w:date="2019-07-23T13:01:00Z">
        <w:r w:rsidR="00DE63A1">
          <w:rPr>
            <w:rFonts w:ascii="Times New Roman" w:hAnsi="Times New Roman" w:cs="Times New Roman"/>
            <w:sz w:val="24"/>
            <w:szCs w:val="24"/>
          </w:rPr>
          <w:t>(Part_plant_7)</w:t>
        </w:r>
      </w:ins>
      <w:ins w:id="410" w:author="AP" w:date="2019-07-23T14:03:00Z">
        <w:r w:rsidR="00BD127D">
          <w:rPr>
            <w:rFonts w:ascii="Times New Roman" w:hAnsi="Times New Roman" w:cs="Times New Roman"/>
            <w:sz w:val="24"/>
            <w:szCs w:val="24"/>
          </w:rPr>
          <w:t xml:space="preserve"> fueron más importantes</w:t>
        </w:r>
      </w:ins>
      <w:ins w:id="411" w:author="AP" w:date="2019-07-23T12:41:00Z">
        <w:r w:rsidR="00B066C5">
          <w:rPr>
            <w:rFonts w:ascii="Times New Roman" w:hAnsi="Times New Roman" w:cs="Times New Roman"/>
            <w:sz w:val="24"/>
            <w:szCs w:val="24"/>
          </w:rPr>
          <w:t>.</w:t>
        </w:r>
      </w:ins>
    </w:p>
    <w:p w14:paraId="61D65C2A" w14:textId="0A082C1B" w:rsidR="008D4EB7" w:rsidRPr="00536238" w:rsidDel="00B066C5" w:rsidRDefault="0057776D" w:rsidP="00474A40">
      <w:pPr>
        <w:spacing w:line="360" w:lineRule="auto"/>
        <w:jc w:val="both"/>
        <w:rPr>
          <w:del w:id="412" w:author="AP" w:date="2019-07-23T12:42:00Z"/>
          <w:rFonts w:ascii="Times New Roman" w:hAnsi="Times New Roman" w:cs="Times New Roman"/>
          <w:sz w:val="24"/>
          <w:szCs w:val="24"/>
        </w:rPr>
      </w:pPr>
      <w:del w:id="413" w:author="AP" w:date="2019-07-23T12:42:00Z">
        <w:r w:rsidRPr="00536238" w:rsidDel="00B066C5">
          <w:rPr>
            <w:rFonts w:ascii="Times New Roman" w:hAnsi="Times New Roman" w:cs="Times New Roman"/>
            <w:sz w:val="24"/>
            <w:szCs w:val="24"/>
          </w:rPr>
          <w:delText xml:space="preserve">más sembradas se ubican en la </w:delText>
        </w:r>
      </w:del>
      <w:del w:id="414" w:author="AP" w:date="2019-07-23T11:09:00Z">
        <w:r w:rsidRPr="00536238" w:rsidDel="00184ABD">
          <w:rPr>
            <w:rFonts w:ascii="Times New Roman" w:hAnsi="Times New Roman" w:cs="Times New Roman"/>
            <w:sz w:val="24"/>
            <w:szCs w:val="24"/>
          </w:rPr>
          <w:delText xml:space="preserve">izquierda </w:delText>
        </w:r>
      </w:del>
      <w:del w:id="415" w:author="AP" w:date="2019-07-23T12:42:00Z">
        <w:r w:rsidRPr="00536238" w:rsidDel="00B066C5">
          <w:rPr>
            <w:rFonts w:ascii="Times New Roman" w:hAnsi="Times New Roman" w:cs="Times New Roman"/>
            <w:sz w:val="24"/>
            <w:szCs w:val="24"/>
          </w:rPr>
          <w:delText xml:space="preserve">del primer factor y </w:delText>
        </w:r>
      </w:del>
      <w:del w:id="416" w:author="AP" w:date="2019-07-23T11:10:00Z">
        <w:r w:rsidRPr="00536238" w:rsidDel="00184ABD">
          <w:rPr>
            <w:rFonts w:ascii="Times New Roman" w:hAnsi="Times New Roman" w:cs="Times New Roman"/>
            <w:sz w:val="24"/>
            <w:szCs w:val="24"/>
          </w:rPr>
          <w:delText>casi al centro de la gráfica. Aquellas menos sembradas se encuentran hacia la derecha y se esparcen a lo largo del segundo eje</w:delText>
        </w:r>
      </w:del>
      <w:del w:id="417" w:author="AP" w:date="2019-07-23T12:42:00Z">
        <w:r w:rsidRPr="00536238" w:rsidDel="00B066C5">
          <w:rPr>
            <w:rFonts w:ascii="Times New Roman" w:hAnsi="Times New Roman" w:cs="Times New Roman"/>
            <w:sz w:val="24"/>
            <w:szCs w:val="24"/>
          </w:rPr>
          <w:delText xml:space="preserve">. </w:delText>
        </w:r>
      </w:del>
    </w:p>
    <w:p w14:paraId="779AA852" w14:textId="41A1F2C5" w:rsidR="00FB26F9" w:rsidRPr="007746B3" w:rsidRDefault="005D6A24" w:rsidP="00B066C5">
      <w:pPr>
        <w:spacing w:line="360" w:lineRule="auto"/>
        <w:jc w:val="both"/>
        <w:rPr>
          <w:rFonts w:ascii="Times New Roman" w:hAnsi="Times New Roman" w:cs="Times New Roman"/>
          <w:sz w:val="24"/>
          <w:szCs w:val="24"/>
        </w:rPr>
      </w:pPr>
      <w:r w:rsidRPr="00B066C5">
        <w:rPr>
          <w:rFonts w:ascii="Times New Roman" w:hAnsi="Times New Roman" w:cs="Times New Roman"/>
          <w:sz w:val="24"/>
          <w:szCs w:val="24"/>
        </w:rPr>
        <w:t xml:space="preserve">Por otra parte, estos hogares rurales siembran varias especies simultáneamente en una misma temporada como lo muestra la Figura 2. Durante la temporada de lluvias la mayor parte de estos hogares sembraron entre cinco y seis especies. Relativamente pocos sembraron menos de cinco especies. Esto indica que estos hogares mantienen portafolios de </w:t>
      </w:r>
      <w:r w:rsidRPr="00407344">
        <w:rPr>
          <w:rFonts w:ascii="Times New Roman" w:hAnsi="Times New Roman" w:cs="Times New Roman"/>
          <w:sz w:val="24"/>
          <w:szCs w:val="24"/>
          <w:rPrChange w:id="418" w:author="AP" w:date="2019-07-23T12:12:00Z">
            <w:rPr>
              <w:rFonts w:ascii="Times New Roman" w:hAnsi="Times New Roman" w:cs="Times New Roman"/>
              <w:sz w:val="24"/>
              <w:szCs w:val="24"/>
            </w:rPr>
          </w:rPrChange>
        </w:rPr>
        <w:t>especies cultivadas y que estas en conjunto, y probablemente debido a su complementariedad, aportan diversos beneficios a estos hogares. Por lo que es necesario no solo ver el valor de cada especie por separado, pero en conjunto.</w:t>
      </w:r>
      <w:r w:rsidR="00C36530" w:rsidRPr="00407344">
        <w:rPr>
          <w:rFonts w:ascii="Times New Roman" w:hAnsi="Times New Roman" w:cs="Times New Roman"/>
          <w:sz w:val="24"/>
          <w:szCs w:val="24"/>
          <w:rPrChange w:id="419" w:author="AP" w:date="2019-07-23T12:12:00Z">
            <w:rPr>
              <w:rFonts w:ascii="Times New Roman" w:hAnsi="Times New Roman" w:cs="Times New Roman"/>
              <w:sz w:val="24"/>
              <w:szCs w:val="24"/>
            </w:rPr>
          </w:rPrChange>
        </w:rPr>
        <w:t xml:space="preserve"> Para ver como las distintas especies en un portafolio contribuyeron al autoconsumo, la Figura 3 muestra la distri</w:t>
      </w:r>
      <w:r w:rsidR="00FB26F9" w:rsidRPr="00407344">
        <w:rPr>
          <w:rFonts w:ascii="Times New Roman" w:hAnsi="Times New Roman" w:cs="Times New Roman"/>
          <w:sz w:val="24"/>
          <w:szCs w:val="24"/>
          <w:rPrChange w:id="420" w:author="AP" w:date="2019-07-23T12:12:00Z">
            <w:rPr>
              <w:rFonts w:ascii="Times New Roman" w:hAnsi="Times New Roman" w:cs="Times New Roman"/>
              <w:sz w:val="24"/>
              <w:szCs w:val="24"/>
            </w:rPr>
          </w:rPrChange>
        </w:rPr>
        <w:t>bución entre los hogares de la mediana de los puntajes</w:t>
      </w:r>
      <w:r w:rsidR="00C36530" w:rsidRPr="00407344">
        <w:rPr>
          <w:rFonts w:ascii="Times New Roman" w:hAnsi="Times New Roman" w:cs="Times New Roman"/>
          <w:sz w:val="24"/>
          <w:szCs w:val="24"/>
          <w:rPrChange w:id="421" w:author="AP" w:date="2019-07-23T12:12:00Z">
            <w:rPr>
              <w:rFonts w:ascii="Times New Roman" w:hAnsi="Times New Roman" w:cs="Times New Roman"/>
              <w:sz w:val="24"/>
              <w:szCs w:val="24"/>
            </w:rPr>
          </w:rPrChange>
        </w:rPr>
        <w:t xml:space="preserve"> asociados al portafolio de especies que produjeron en la temporada de lluvias. </w:t>
      </w:r>
      <w:r w:rsidR="00FB26F9" w:rsidRPr="00407344">
        <w:rPr>
          <w:rFonts w:ascii="Times New Roman" w:hAnsi="Times New Roman" w:cs="Times New Roman"/>
          <w:sz w:val="24"/>
          <w:szCs w:val="24"/>
          <w:rPrChange w:id="422" w:author="AP" w:date="2019-07-23T12:12:00Z">
            <w:rPr>
              <w:rFonts w:ascii="Times New Roman" w:hAnsi="Times New Roman" w:cs="Times New Roman"/>
              <w:sz w:val="24"/>
              <w:szCs w:val="24"/>
            </w:rPr>
          </w:rPrChange>
        </w:rPr>
        <w:t xml:space="preserve">La figura muestra que en su mayoría los portafolios de especies producidas por los hogares rurales hicieron una gran contribución a su autoconsumo. Hubo relativamente pocos hogares a los cuales sus portafolios de especies contribuyeron poco al autoconsumo. </w:t>
      </w:r>
      <w:r w:rsidR="002F1CEE" w:rsidRPr="00407344">
        <w:rPr>
          <w:rFonts w:ascii="Times New Roman" w:hAnsi="Times New Roman" w:cs="Times New Roman"/>
          <w:sz w:val="24"/>
          <w:szCs w:val="24"/>
          <w:rPrChange w:id="423" w:author="AP" w:date="2019-07-23T12:12:00Z">
            <w:rPr>
              <w:rFonts w:ascii="Times New Roman" w:hAnsi="Times New Roman" w:cs="Times New Roman"/>
              <w:sz w:val="24"/>
              <w:szCs w:val="24"/>
            </w:rPr>
          </w:rPrChange>
        </w:rPr>
        <w:t xml:space="preserve">Por otra parte la Figura 4 muestra la misma </w:t>
      </w:r>
      <w:r w:rsidR="002F1CEE" w:rsidRPr="00407344">
        <w:rPr>
          <w:rFonts w:ascii="Times New Roman" w:hAnsi="Times New Roman" w:cs="Times New Roman"/>
          <w:sz w:val="24"/>
          <w:szCs w:val="24"/>
          <w:rPrChange w:id="424" w:author="AP" w:date="2019-07-23T12:12:00Z">
            <w:rPr>
              <w:rFonts w:ascii="Times New Roman" w:hAnsi="Times New Roman" w:cs="Times New Roman"/>
              <w:sz w:val="24"/>
              <w:szCs w:val="24"/>
            </w:rPr>
          </w:rPrChange>
        </w:rPr>
        <w:lastRenderedPageBreak/>
        <w:t>información pero para la mediana del puntaje de la contribución al ingreso, mostrando que para una gran cantidad de hogares, sus portafolios no contribuyeron al ingreso, y relativamente pocos tuvieron una gran contribución. Esto confirma a nivel de portafolios de especies producidos por los hogares que su contribución dominante es al autoconsumo y que en su mayoría contribuyen de manera limitada al ingreso monetario</w:t>
      </w:r>
      <w:ins w:id="425" w:author="AP" w:date="2019-07-23T13:05:00Z">
        <w:r w:rsidR="007746B3">
          <w:rPr>
            <w:rFonts w:ascii="Times New Roman" w:hAnsi="Times New Roman" w:cs="Times New Roman"/>
            <w:sz w:val="24"/>
            <w:szCs w:val="24"/>
          </w:rPr>
          <w:t xml:space="preserve"> (principalmente </w:t>
        </w:r>
        <w:r w:rsidR="007746B3" w:rsidRPr="007746B3">
          <w:rPr>
            <w:rFonts w:ascii="Times New Roman" w:hAnsi="Times New Roman" w:cs="Times New Roman"/>
            <w:i/>
            <w:sz w:val="24"/>
            <w:szCs w:val="24"/>
            <w:rPrChange w:id="426" w:author="AP" w:date="2019-07-23T13:05:00Z">
              <w:rPr>
                <w:rFonts w:ascii="Times New Roman" w:hAnsi="Times New Roman" w:cs="Times New Roman"/>
                <w:sz w:val="24"/>
                <w:szCs w:val="24"/>
              </w:rPr>
            </w:rPrChange>
          </w:rPr>
          <w:t>A. hypogaea</w:t>
        </w:r>
        <w:r w:rsidR="007746B3">
          <w:rPr>
            <w:rFonts w:ascii="Times New Roman" w:hAnsi="Times New Roman" w:cs="Times New Roman"/>
            <w:sz w:val="24"/>
            <w:szCs w:val="24"/>
          </w:rPr>
          <w:t>)</w:t>
        </w:r>
      </w:ins>
      <w:r w:rsidR="007F383A" w:rsidRPr="007746B3">
        <w:rPr>
          <w:rFonts w:ascii="Times New Roman" w:hAnsi="Times New Roman" w:cs="Times New Roman"/>
          <w:sz w:val="24"/>
          <w:szCs w:val="24"/>
        </w:rPr>
        <w:t xml:space="preserve">. Sin embargo, si se toma en cuenta solo a los portafolios </w:t>
      </w:r>
      <w:r w:rsidR="00D63F67" w:rsidRPr="007746B3">
        <w:rPr>
          <w:rFonts w:ascii="Times New Roman" w:hAnsi="Times New Roman" w:cs="Times New Roman"/>
          <w:sz w:val="24"/>
          <w:szCs w:val="24"/>
        </w:rPr>
        <w:t xml:space="preserve">de los hogares </w:t>
      </w:r>
      <w:r w:rsidR="007F383A" w:rsidRPr="007746B3">
        <w:rPr>
          <w:rFonts w:ascii="Times New Roman" w:hAnsi="Times New Roman" w:cs="Times New Roman"/>
          <w:sz w:val="24"/>
          <w:szCs w:val="24"/>
        </w:rPr>
        <w:t>donde hubo especies que contribuyeron al ingreso</w:t>
      </w:r>
      <w:r w:rsidR="00D63F67" w:rsidRPr="007746B3">
        <w:rPr>
          <w:rFonts w:ascii="Times New Roman" w:hAnsi="Times New Roman" w:cs="Times New Roman"/>
          <w:sz w:val="24"/>
          <w:szCs w:val="24"/>
        </w:rPr>
        <w:t xml:space="preserve"> (69.1% de todos los hogares) y solamente el puntaje de aquellas especies que lo hicieron (Figura 5)</w:t>
      </w:r>
      <w:r w:rsidR="007F383A" w:rsidRPr="007746B3">
        <w:rPr>
          <w:rFonts w:ascii="Times New Roman" w:hAnsi="Times New Roman" w:cs="Times New Roman"/>
          <w:sz w:val="24"/>
          <w:szCs w:val="24"/>
        </w:rPr>
        <w:t xml:space="preserve">, la distribución se modifica sustancialmente ya que </w:t>
      </w:r>
      <w:r w:rsidR="00D63F67" w:rsidRPr="007746B3">
        <w:rPr>
          <w:rFonts w:ascii="Times New Roman" w:hAnsi="Times New Roman" w:cs="Times New Roman"/>
          <w:sz w:val="24"/>
          <w:szCs w:val="24"/>
        </w:rPr>
        <w:t xml:space="preserve">una gran mayoría de los portafolios hicieron una contribución de media a grande al ingreso monetario del hogar. Esto muestra, que aun cuando la contribución al autoconsumo es dominante, la contribución al ingreso es relevante para una mayoría de los hogares, aun cuando esta se confina a algunas especies del portafolio. </w:t>
      </w:r>
    </w:p>
    <w:p w14:paraId="033855AB" w14:textId="77777777" w:rsidR="00FB26F9" w:rsidRPr="00407344" w:rsidRDefault="00FB26F9" w:rsidP="00407344">
      <w:pPr>
        <w:spacing w:line="360" w:lineRule="auto"/>
        <w:jc w:val="both"/>
        <w:rPr>
          <w:rFonts w:ascii="Times New Roman" w:hAnsi="Times New Roman" w:cs="Times New Roman"/>
          <w:sz w:val="24"/>
          <w:szCs w:val="24"/>
          <w:rPrChange w:id="427" w:author="AP" w:date="2019-07-23T12:12:00Z">
            <w:rPr>
              <w:rFonts w:ascii="Times New Roman" w:hAnsi="Times New Roman" w:cs="Times New Roman"/>
              <w:sz w:val="24"/>
              <w:szCs w:val="24"/>
            </w:rPr>
          </w:rPrChange>
        </w:rPr>
        <w:pPrChange w:id="428" w:author="AP" w:date="2019-07-23T12:12:00Z">
          <w:pPr>
            <w:spacing w:line="360" w:lineRule="auto"/>
            <w:jc w:val="both"/>
          </w:pPr>
        </w:pPrChange>
      </w:pPr>
    </w:p>
    <w:p w14:paraId="233B289C" w14:textId="77777777" w:rsidR="00AE49F5" w:rsidRPr="00407344" w:rsidRDefault="00AE49F5" w:rsidP="00407344">
      <w:pPr>
        <w:spacing w:line="360" w:lineRule="auto"/>
        <w:jc w:val="both"/>
        <w:rPr>
          <w:rFonts w:ascii="Times New Roman" w:hAnsi="Times New Roman" w:cs="Times New Roman"/>
          <w:sz w:val="24"/>
          <w:szCs w:val="24"/>
          <w:lang w:val="en-US"/>
          <w:rPrChange w:id="429" w:author="AP" w:date="2019-07-23T12:12:00Z">
            <w:rPr>
              <w:rFonts w:ascii="Times New Roman" w:hAnsi="Times New Roman"/>
              <w:lang w:val="en-US"/>
            </w:rPr>
          </w:rPrChange>
        </w:rPr>
        <w:pPrChange w:id="430" w:author="AP" w:date="2019-07-23T12:12:00Z">
          <w:pPr>
            <w:spacing w:line="360" w:lineRule="auto"/>
            <w:jc w:val="both"/>
          </w:pPr>
        </w:pPrChange>
      </w:pPr>
      <w:r w:rsidRPr="00407344">
        <w:rPr>
          <w:rFonts w:ascii="Times New Roman" w:hAnsi="Times New Roman" w:cs="Times New Roman"/>
          <w:sz w:val="24"/>
          <w:szCs w:val="24"/>
          <w:lang w:val="en-US"/>
          <w:rPrChange w:id="431" w:author="AP" w:date="2019-07-23T12:12:00Z">
            <w:rPr>
              <w:rFonts w:ascii="Times New Roman" w:hAnsi="Times New Roman"/>
              <w:lang w:val="en-US"/>
            </w:rPr>
          </w:rPrChange>
        </w:rPr>
        <w:t>Referencias</w:t>
      </w:r>
    </w:p>
    <w:p w14:paraId="2F91B7F3" w14:textId="11371930" w:rsidR="00AE49F5" w:rsidRPr="00407344" w:rsidRDefault="00AE49F5" w:rsidP="00407344">
      <w:pPr>
        <w:spacing w:line="360" w:lineRule="auto"/>
        <w:jc w:val="both"/>
        <w:rPr>
          <w:ins w:id="432" w:author="AP" w:date="2019-07-23T12:11:00Z"/>
          <w:rFonts w:ascii="Times New Roman" w:hAnsi="Times New Roman" w:cs="Times New Roman"/>
          <w:sz w:val="24"/>
          <w:szCs w:val="24"/>
          <w:lang w:val="en-US"/>
          <w:rPrChange w:id="433" w:author="AP" w:date="2019-07-23T12:12:00Z">
            <w:rPr>
              <w:ins w:id="434" w:author="AP" w:date="2019-07-23T12:11:00Z"/>
              <w:rFonts w:ascii="Times New Roman" w:hAnsi="Times New Roman"/>
              <w:lang w:val="en-US"/>
            </w:rPr>
          </w:rPrChange>
        </w:rPr>
        <w:pPrChange w:id="435" w:author="AP" w:date="2019-07-23T12:12:00Z">
          <w:pPr>
            <w:spacing w:line="360" w:lineRule="auto"/>
            <w:jc w:val="both"/>
          </w:pPr>
        </w:pPrChange>
      </w:pPr>
      <w:r w:rsidRPr="00407344">
        <w:rPr>
          <w:rFonts w:ascii="Times New Roman" w:hAnsi="Times New Roman" w:cs="Times New Roman"/>
          <w:sz w:val="24"/>
          <w:szCs w:val="24"/>
          <w:lang w:val="en-US"/>
          <w:rPrChange w:id="436" w:author="AP" w:date="2019-07-23T12:12:00Z">
            <w:rPr>
              <w:rFonts w:ascii="Times New Roman" w:hAnsi="Times New Roman"/>
              <w:lang w:val="en-US"/>
            </w:rPr>
          </w:rPrChange>
        </w:rPr>
        <w:t xml:space="preserve">Bellon, M.R., 2017, "Agricultural Biodiversity Assessments in dryland systems of Ghana, India, Malawi, Mali and Niger: an overview of the framework, methods and datasets", </w:t>
      </w:r>
      <w:r w:rsidR="009537F1" w:rsidRPr="00407344">
        <w:rPr>
          <w:rFonts w:ascii="Times New Roman" w:hAnsi="Times New Roman" w:cs="Times New Roman"/>
          <w:sz w:val="24"/>
          <w:szCs w:val="24"/>
          <w:rPrChange w:id="437" w:author="AP" w:date="2019-07-23T12:12:00Z">
            <w:rPr/>
          </w:rPrChange>
        </w:rPr>
        <w:fldChar w:fldCharType="begin"/>
      </w:r>
      <w:r w:rsidR="009537F1" w:rsidRPr="00407344">
        <w:rPr>
          <w:rFonts w:ascii="Times New Roman" w:hAnsi="Times New Roman" w:cs="Times New Roman"/>
          <w:sz w:val="24"/>
          <w:szCs w:val="24"/>
          <w:rPrChange w:id="438" w:author="AP" w:date="2019-07-23T12:12:00Z">
            <w:rPr/>
          </w:rPrChange>
        </w:rPr>
        <w:instrText xml:space="preserve"> HYPERLINK "http://dx.doi.org/10.7910/DVN/5774FJ" \t "_blank" </w:instrText>
      </w:r>
      <w:r w:rsidR="009537F1" w:rsidRPr="00407344">
        <w:rPr>
          <w:rFonts w:ascii="Times New Roman" w:hAnsi="Times New Roman" w:cs="Times New Roman"/>
          <w:sz w:val="24"/>
          <w:szCs w:val="24"/>
          <w:rPrChange w:id="439" w:author="AP" w:date="2019-07-23T12:12:00Z">
            <w:rPr/>
          </w:rPrChange>
        </w:rPr>
        <w:fldChar w:fldCharType="separate"/>
      </w:r>
      <w:r w:rsidRPr="00407344">
        <w:rPr>
          <w:rStyle w:val="Hyperlink"/>
          <w:rFonts w:ascii="Times New Roman" w:hAnsi="Times New Roman" w:cs="Times New Roman"/>
          <w:sz w:val="24"/>
          <w:szCs w:val="24"/>
          <w:lang w:val="en-US"/>
          <w:rPrChange w:id="440" w:author="AP" w:date="2019-07-23T12:12:00Z">
            <w:rPr>
              <w:rStyle w:val="Hyperlink"/>
              <w:rFonts w:ascii="Times New Roman" w:hAnsi="Times New Roman"/>
              <w:lang w:val="en-US"/>
            </w:rPr>
          </w:rPrChange>
        </w:rPr>
        <w:t>doi:10.7910/DVN/5774FJ</w:t>
      </w:r>
      <w:r w:rsidR="009537F1" w:rsidRPr="00407344">
        <w:rPr>
          <w:rStyle w:val="Hyperlink"/>
          <w:rFonts w:ascii="Times New Roman" w:hAnsi="Times New Roman" w:cs="Times New Roman"/>
          <w:sz w:val="24"/>
          <w:szCs w:val="24"/>
          <w:lang w:val="en-US"/>
          <w:rPrChange w:id="441" w:author="AP" w:date="2019-07-23T12:12:00Z">
            <w:rPr>
              <w:rStyle w:val="Hyperlink"/>
              <w:rFonts w:ascii="Times New Roman" w:hAnsi="Times New Roman"/>
              <w:lang w:val="en-US"/>
            </w:rPr>
          </w:rPrChange>
        </w:rPr>
        <w:fldChar w:fldCharType="end"/>
      </w:r>
      <w:r w:rsidRPr="00407344">
        <w:rPr>
          <w:rFonts w:ascii="Times New Roman" w:hAnsi="Times New Roman" w:cs="Times New Roman"/>
          <w:sz w:val="24"/>
          <w:szCs w:val="24"/>
          <w:lang w:val="en-US"/>
          <w:rPrChange w:id="442" w:author="AP" w:date="2019-07-23T12:12:00Z">
            <w:rPr>
              <w:rFonts w:ascii="Times New Roman" w:hAnsi="Times New Roman" w:cs="Times New Roman"/>
              <w:lang w:val="en-US"/>
            </w:rPr>
          </w:rPrChange>
        </w:rPr>
        <w:t>, Harvard Dataverse, V1</w:t>
      </w:r>
      <w:ins w:id="443" w:author="AP" w:date="2019-07-23T12:06:00Z">
        <w:r w:rsidR="00B43DF9" w:rsidRPr="00407344">
          <w:rPr>
            <w:rFonts w:ascii="Times New Roman" w:hAnsi="Times New Roman" w:cs="Times New Roman"/>
            <w:sz w:val="24"/>
            <w:szCs w:val="24"/>
            <w:lang w:val="en-US"/>
            <w:rPrChange w:id="444" w:author="AP" w:date="2019-07-23T12:12:00Z">
              <w:rPr>
                <w:rFonts w:ascii="Times New Roman" w:hAnsi="Times New Roman"/>
                <w:lang w:val="en-US"/>
              </w:rPr>
            </w:rPrChange>
          </w:rPr>
          <w:t>.</w:t>
        </w:r>
      </w:ins>
    </w:p>
    <w:p w14:paraId="57EB372A" w14:textId="77777777" w:rsidR="00407344" w:rsidRPr="00EE00D8" w:rsidRDefault="00407344" w:rsidP="00407344">
      <w:pPr>
        <w:spacing w:after="0" w:line="360" w:lineRule="auto"/>
        <w:rPr>
          <w:ins w:id="445" w:author="AP" w:date="2019-07-23T12:11:00Z"/>
          <w:rFonts w:ascii="Times New Roman" w:eastAsia="Times New Roman" w:hAnsi="Times New Roman" w:cs="Times New Roman"/>
          <w:sz w:val="24"/>
          <w:szCs w:val="24"/>
          <w:lang w:val="en-US"/>
        </w:rPr>
        <w:pPrChange w:id="446" w:author="AP" w:date="2019-07-23T12:12:00Z">
          <w:pPr>
            <w:spacing w:after="0" w:line="240" w:lineRule="auto"/>
          </w:pPr>
        </w:pPrChange>
      </w:pPr>
      <w:ins w:id="447" w:author="AP" w:date="2019-07-23T12:11:00Z">
        <w:r w:rsidRPr="00407344">
          <w:rPr>
            <w:rFonts w:ascii="Times New Roman" w:eastAsia="Times New Roman" w:hAnsi="Times New Roman" w:cs="Times New Roman"/>
            <w:sz w:val="24"/>
            <w:szCs w:val="24"/>
            <w:lang w:val="en-US"/>
          </w:rPr>
          <w:t xml:space="preserve">Borcard, Daniel, François Gillet, and Pierre Legendre. </w:t>
        </w:r>
        <w:r w:rsidRPr="00407344">
          <w:rPr>
            <w:rFonts w:ascii="Times New Roman" w:eastAsia="Times New Roman" w:hAnsi="Times New Roman" w:cs="Times New Roman"/>
            <w:i/>
            <w:iCs/>
            <w:sz w:val="24"/>
            <w:szCs w:val="24"/>
            <w:lang w:val="en-US"/>
          </w:rPr>
          <w:t>Numerical ecology with R</w:t>
        </w:r>
        <w:r w:rsidRPr="00407344">
          <w:rPr>
            <w:rFonts w:ascii="Times New Roman" w:eastAsia="Times New Roman" w:hAnsi="Times New Roman" w:cs="Times New Roman"/>
            <w:sz w:val="24"/>
            <w:szCs w:val="24"/>
            <w:lang w:val="en-US"/>
          </w:rPr>
          <w:t>. Springer, 2018.</w:t>
        </w:r>
      </w:ins>
    </w:p>
    <w:p w14:paraId="484A74E0" w14:textId="06532FDC" w:rsidR="00B43DF9" w:rsidRPr="00407344" w:rsidRDefault="00B43DF9" w:rsidP="00EE00D8">
      <w:pPr>
        <w:spacing w:line="360" w:lineRule="auto"/>
        <w:jc w:val="both"/>
        <w:rPr>
          <w:ins w:id="448" w:author="AP" w:date="2019-07-23T12:06:00Z"/>
          <w:rFonts w:ascii="Times New Roman" w:hAnsi="Times New Roman" w:cs="Times New Roman"/>
          <w:sz w:val="24"/>
          <w:szCs w:val="24"/>
          <w:lang w:val="en-US"/>
          <w:rPrChange w:id="449" w:author="AP" w:date="2019-07-23T12:12:00Z">
            <w:rPr>
              <w:ins w:id="450" w:author="AP" w:date="2019-07-23T12:06:00Z"/>
              <w:rFonts w:ascii="Times New Roman" w:hAnsi="Times New Roman"/>
              <w:lang w:val="en-US"/>
            </w:rPr>
          </w:rPrChange>
        </w:rPr>
      </w:pPr>
      <w:ins w:id="451" w:author="AP" w:date="2019-07-23T12:07:00Z">
        <w:r w:rsidRPr="00407344">
          <w:rPr>
            <w:rFonts w:ascii="Times New Roman" w:hAnsi="Times New Roman" w:cs="Times New Roman"/>
            <w:sz w:val="24"/>
            <w:szCs w:val="24"/>
            <w:lang w:val="en-US"/>
            <w:rPrChange w:id="452" w:author="AP" w:date="2019-07-23T12:12:00Z">
              <w:rPr>
                <w:rFonts w:ascii="Times New Roman" w:hAnsi="Times New Roman"/>
                <w:lang w:val="en-US"/>
              </w:rPr>
            </w:rPrChange>
          </w:rPr>
          <w:t>R Core Team (2019). R: A language and environment for statistical computing. R Foundation for</w:t>
        </w:r>
      </w:ins>
      <w:ins w:id="453" w:author="AP" w:date="2019-07-23T12:54:00Z">
        <w:r w:rsidR="00EE00D8">
          <w:rPr>
            <w:rFonts w:ascii="Times New Roman" w:hAnsi="Times New Roman" w:cs="Times New Roman"/>
            <w:sz w:val="24"/>
            <w:szCs w:val="24"/>
            <w:lang w:val="en-US"/>
          </w:rPr>
          <w:t xml:space="preserve"> </w:t>
        </w:r>
      </w:ins>
      <w:ins w:id="454" w:author="AP" w:date="2019-07-23T12:07:00Z">
        <w:r w:rsidRPr="00407344">
          <w:rPr>
            <w:rFonts w:ascii="Times New Roman" w:hAnsi="Times New Roman" w:cs="Times New Roman"/>
            <w:sz w:val="24"/>
            <w:szCs w:val="24"/>
            <w:lang w:val="en-US"/>
            <w:rPrChange w:id="455" w:author="AP" w:date="2019-07-23T12:12:00Z">
              <w:rPr>
                <w:rFonts w:ascii="Times New Roman" w:hAnsi="Times New Roman"/>
                <w:lang w:val="en-US"/>
              </w:rPr>
            </w:rPrChange>
          </w:rPr>
          <w:t>Statistical Computing, Vienna, Austria. URL https://www.R-project.org/.</w:t>
        </w:r>
      </w:ins>
    </w:p>
    <w:p w14:paraId="638C1CBB" w14:textId="1A54F512" w:rsidR="00B43DF9" w:rsidRPr="00407344" w:rsidRDefault="00B43DF9" w:rsidP="00EE00D8">
      <w:pPr>
        <w:spacing w:line="360" w:lineRule="auto"/>
        <w:jc w:val="both"/>
        <w:rPr>
          <w:rFonts w:ascii="Times New Roman" w:hAnsi="Times New Roman" w:cs="Times New Roman"/>
          <w:sz w:val="24"/>
          <w:szCs w:val="24"/>
          <w:lang w:val="en-US"/>
          <w:rPrChange w:id="456" w:author="AP" w:date="2019-07-23T12:12:00Z">
            <w:rPr>
              <w:rFonts w:ascii="Times New Roman" w:hAnsi="Times New Roman" w:cs="Times New Roman"/>
              <w:sz w:val="24"/>
              <w:szCs w:val="24"/>
              <w:lang w:val="en-US"/>
            </w:rPr>
          </w:rPrChange>
        </w:rPr>
      </w:pPr>
      <w:ins w:id="457" w:author="AP" w:date="2019-07-23T12:06:00Z">
        <w:r w:rsidRPr="00407344">
          <w:rPr>
            <w:rFonts w:ascii="Times New Roman" w:hAnsi="Times New Roman" w:cs="Times New Roman"/>
            <w:sz w:val="24"/>
            <w:szCs w:val="24"/>
            <w:lang w:val="es-ES"/>
            <w:rPrChange w:id="458" w:author="AP" w:date="2019-07-23T12:12:00Z">
              <w:rPr>
                <w:rFonts w:ascii="Times New Roman" w:hAnsi="Times New Roman" w:cs="Times New Roman"/>
                <w:sz w:val="24"/>
                <w:szCs w:val="24"/>
                <w:lang w:val="en-US"/>
              </w:rPr>
            </w:rPrChange>
          </w:rPr>
          <w:t xml:space="preserve">Sebastien Le, Julie Josse, Francois Husson (2008). </w:t>
        </w:r>
        <w:r w:rsidRPr="00407344">
          <w:rPr>
            <w:rFonts w:ascii="Times New Roman" w:hAnsi="Times New Roman" w:cs="Times New Roman"/>
            <w:sz w:val="24"/>
            <w:szCs w:val="24"/>
            <w:lang w:val="en-US"/>
          </w:rPr>
          <w:t>FactoMineR: An R Package for Multivariate</w:t>
        </w:r>
        <w:r w:rsidRPr="00407344">
          <w:rPr>
            <w:rFonts w:ascii="Times New Roman" w:hAnsi="Times New Roman" w:cs="Times New Roman"/>
            <w:sz w:val="24"/>
            <w:szCs w:val="24"/>
            <w:lang w:val="en-US"/>
            <w:rPrChange w:id="459" w:author="AP" w:date="2019-07-23T12:12:00Z">
              <w:rPr>
                <w:rFonts w:ascii="Times New Roman" w:hAnsi="Times New Roman" w:cs="Times New Roman"/>
                <w:sz w:val="24"/>
                <w:szCs w:val="24"/>
                <w:lang w:val="en-US"/>
              </w:rPr>
            </w:rPrChange>
          </w:rPr>
          <w:t xml:space="preserve"> </w:t>
        </w:r>
        <w:r w:rsidRPr="00407344">
          <w:rPr>
            <w:rFonts w:ascii="Times New Roman" w:hAnsi="Times New Roman" w:cs="Times New Roman"/>
            <w:sz w:val="24"/>
            <w:szCs w:val="24"/>
            <w:lang w:val="en-US"/>
            <w:rPrChange w:id="460" w:author="AP" w:date="2019-07-23T12:12:00Z">
              <w:rPr>
                <w:rFonts w:ascii="Times New Roman" w:hAnsi="Times New Roman" w:cs="Times New Roman"/>
                <w:sz w:val="24"/>
                <w:szCs w:val="24"/>
                <w:lang w:val="en-US"/>
              </w:rPr>
            </w:rPrChange>
          </w:rPr>
          <w:t>Analysis. Journal of Statistical Software, 25(1), 1-18. 10.18637/jss.v025.i01</w:t>
        </w:r>
      </w:ins>
    </w:p>
    <w:p w14:paraId="044AB681" w14:textId="77777777" w:rsidR="008D4EB7" w:rsidRPr="00407344" w:rsidRDefault="008D4EB7" w:rsidP="00407344">
      <w:pPr>
        <w:spacing w:line="360" w:lineRule="auto"/>
        <w:jc w:val="both"/>
        <w:rPr>
          <w:rFonts w:ascii="Times New Roman" w:hAnsi="Times New Roman" w:cs="Times New Roman"/>
          <w:sz w:val="24"/>
          <w:szCs w:val="24"/>
          <w:lang w:val="en-US"/>
          <w:rPrChange w:id="461" w:author="AP" w:date="2019-07-23T12:12:00Z">
            <w:rPr>
              <w:rFonts w:ascii="Times New Roman" w:hAnsi="Times New Roman" w:cs="Times New Roman"/>
              <w:sz w:val="24"/>
              <w:szCs w:val="24"/>
              <w:lang w:val="en-US"/>
            </w:rPr>
          </w:rPrChange>
        </w:rPr>
        <w:pPrChange w:id="462" w:author="AP" w:date="2019-07-23T12:12:00Z">
          <w:pPr>
            <w:spacing w:line="360" w:lineRule="auto"/>
            <w:jc w:val="both"/>
          </w:pPr>
        </w:pPrChange>
      </w:pPr>
    </w:p>
    <w:p w14:paraId="41482271" w14:textId="77777777" w:rsidR="00252AB3" w:rsidRPr="00407344" w:rsidRDefault="00252AB3" w:rsidP="00407344">
      <w:pPr>
        <w:spacing w:line="360" w:lineRule="auto"/>
        <w:jc w:val="both"/>
        <w:rPr>
          <w:rFonts w:ascii="Times New Roman" w:hAnsi="Times New Roman" w:cs="Times New Roman"/>
          <w:sz w:val="24"/>
          <w:szCs w:val="24"/>
          <w:lang w:val="en-US"/>
          <w:rPrChange w:id="463" w:author="AP" w:date="2019-07-23T12:12:00Z">
            <w:rPr>
              <w:rFonts w:ascii="Times New Roman" w:hAnsi="Times New Roman"/>
              <w:lang w:val="en-US"/>
            </w:rPr>
          </w:rPrChange>
        </w:rPr>
        <w:pPrChange w:id="464" w:author="AP" w:date="2019-07-23T12:12:00Z">
          <w:pPr>
            <w:spacing w:line="360" w:lineRule="auto"/>
            <w:jc w:val="both"/>
          </w:pPr>
        </w:pPrChange>
      </w:pPr>
      <w:r w:rsidRPr="00407344">
        <w:rPr>
          <w:rFonts w:ascii="Times New Roman" w:hAnsi="Times New Roman" w:cs="Times New Roman"/>
          <w:sz w:val="24"/>
          <w:szCs w:val="24"/>
          <w:lang w:val="en-US"/>
          <w:rPrChange w:id="465" w:author="AP" w:date="2019-07-23T12:12:00Z">
            <w:rPr>
              <w:rFonts w:ascii="Times New Roman" w:hAnsi="Times New Roman"/>
              <w:lang w:val="en-US"/>
            </w:rPr>
          </w:rPrChange>
        </w:rPr>
        <w:br w:type="page"/>
      </w:r>
    </w:p>
    <w:p w14:paraId="075E3002" w14:textId="77777777" w:rsidR="00252AB3" w:rsidRPr="00407344" w:rsidRDefault="00252AB3" w:rsidP="00407344">
      <w:pPr>
        <w:spacing w:line="360" w:lineRule="auto"/>
        <w:jc w:val="both"/>
        <w:rPr>
          <w:rFonts w:ascii="Times New Roman" w:hAnsi="Times New Roman" w:cs="Times New Roman"/>
          <w:sz w:val="24"/>
          <w:szCs w:val="24"/>
          <w:rPrChange w:id="466" w:author="AP" w:date="2019-07-23T12:12:00Z">
            <w:rPr>
              <w:rFonts w:ascii="Times New Roman" w:hAnsi="Times New Roman"/>
            </w:rPr>
          </w:rPrChange>
        </w:rPr>
        <w:pPrChange w:id="467" w:author="AP" w:date="2019-07-23T12:12:00Z">
          <w:pPr>
            <w:spacing w:line="360" w:lineRule="auto"/>
            <w:jc w:val="both"/>
          </w:pPr>
        </w:pPrChange>
      </w:pPr>
      <w:r w:rsidRPr="00407344">
        <w:rPr>
          <w:rFonts w:ascii="Times New Roman" w:hAnsi="Times New Roman" w:cs="Times New Roman"/>
          <w:sz w:val="24"/>
          <w:szCs w:val="24"/>
          <w:rPrChange w:id="468" w:author="AP" w:date="2019-07-23T12:12:00Z">
            <w:rPr>
              <w:rFonts w:ascii="Times New Roman" w:hAnsi="Times New Roman"/>
            </w:rPr>
          </w:rPrChange>
        </w:rPr>
        <w:lastRenderedPageBreak/>
        <w:t xml:space="preserve">Figura 1. </w:t>
      </w:r>
    </w:p>
    <w:p w14:paraId="55DCDF5A" w14:textId="77777777" w:rsidR="00184ABD" w:rsidRPr="00407344" w:rsidRDefault="00252AB3" w:rsidP="00407344">
      <w:pPr>
        <w:spacing w:line="360" w:lineRule="auto"/>
        <w:jc w:val="both"/>
        <w:rPr>
          <w:ins w:id="469" w:author="AP" w:date="2019-07-23T11:05:00Z"/>
          <w:rFonts w:ascii="Times New Roman" w:hAnsi="Times New Roman" w:cs="Times New Roman"/>
          <w:sz w:val="24"/>
          <w:szCs w:val="24"/>
          <w:rPrChange w:id="470" w:author="AP" w:date="2019-07-23T12:12:00Z">
            <w:rPr>
              <w:ins w:id="471" w:author="AP" w:date="2019-07-23T11:05:00Z"/>
              <w:rFonts w:ascii="Times New Roman" w:hAnsi="Times New Roman" w:cs="Times New Roman"/>
            </w:rPr>
          </w:rPrChange>
        </w:rPr>
        <w:pPrChange w:id="472" w:author="AP" w:date="2019-07-23T12:12:00Z">
          <w:pPr>
            <w:spacing w:line="360" w:lineRule="auto"/>
            <w:jc w:val="both"/>
          </w:pPr>
        </w:pPrChange>
      </w:pPr>
      <w:del w:id="473" w:author="AP" w:date="2019-07-23T11:05:00Z">
        <w:r w:rsidRPr="00407344" w:rsidDel="0079789E">
          <w:rPr>
            <w:rFonts w:ascii="Times New Roman" w:hAnsi="Times New Roman" w:cs="Times New Roman"/>
            <w:noProof/>
            <w:sz w:val="24"/>
            <w:szCs w:val="24"/>
            <w:lang w:val="en-US"/>
            <w:rPrChange w:id="474" w:author="AP" w:date="2019-07-23T12:12:00Z">
              <w:rPr>
                <w:rFonts w:ascii="Times New Roman" w:hAnsi="Times New Roman" w:cs="Times New Roman"/>
                <w:noProof/>
                <w:lang w:val="en-US"/>
              </w:rPr>
            </w:rPrChange>
          </w:rPr>
          <w:drawing>
            <wp:inline distT="0" distB="0" distL="0" distR="0" wp14:anchorId="5081D098" wp14:editId="0A89DEF4">
              <wp:extent cx="5612130" cy="3507670"/>
              <wp:effectExtent l="0" t="0" r="7620" b="0"/>
              <wp:docPr id="1" name="Imagen 1" descr="C:\Users\mbellon\Downloads\AllComunit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ellon\Downloads\AllComunitie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507670"/>
                      </a:xfrm>
                      <a:prstGeom prst="rect">
                        <a:avLst/>
                      </a:prstGeom>
                      <a:noFill/>
                      <a:ln>
                        <a:noFill/>
                      </a:ln>
                    </pic:spPr>
                  </pic:pic>
                </a:graphicData>
              </a:graphic>
            </wp:inline>
          </w:drawing>
        </w:r>
      </w:del>
    </w:p>
    <w:tbl>
      <w:tblPr>
        <w:tblStyle w:val="TableGrid"/>
        <w:tblW w:w="0" w:type="auto"/>
        <w:tblLook w:val="04A0" w:firstRow="1" w:lastRow="0" w:firstColumn="1" w:lastColumn="0" w:noHBand="0" w:noVBand="1"/>
      </w:tblPr>
      <w:tblGrid>
        <w:gridCol w:w="9054"/>
      </w:tblGrid>
      <w:tr w:rsidR="00184ABD" w:rsidRPr="00407344" w14:paraId="6E5B07B2" w14:textId="77777777" w:rsidTr="00184ABD">
        <w:trPr>
          <w:ins w:id="475" w:author="AP" w:date="2019-07-23T11:05:00Z"/>
        </w:trPr>
        <w:tc>
          <w:tcPr>
            <w:tcW w:w="9054" w:type="dxa"/>
          </w:tcPr>
          <w:p w14:paraId="3ADA938B" w14:textId="616D72D0" w:rsidR="00184ABD" w:rsidRPr="00407344" w:rsidRDefault="00184ABD" w:rsidP="00407344">
            <w:pPr>
              <w:spacing w:line="360" w:lineRule="auto"/>
              <w:jc w:val="both"/>
              <w:rPr>
                <w:ins w:id="476" w:author="AP" w:date="2019-07-23T11:05:00Z"/>
                <w:rFonts w:ascii="Times New Roman" w:hAnsi="Times New Roman"/>
                <w:sz w:val="24"/>
                <w:szCs w:val="24"/>
                <w:rPrChange w:id="477" w:author="AP" w:date="2019-07-23T12:12:00Z">
                  <w:rPr>
                    <w:ins w:id="478" w:author="AP" w:date="2019-07-23T11:05:00Z"/>
                    <w:rFonts w:ascii="Times New Roman" w:hAnsi="Times New Roman"/>
                  </w:rPr>
                </w:rPrChange>
              </w:rPr>
              <w:pPrChange w:id="479" w:author="AP" w:date="2019-07-23T12:12:00Z">
                <w:pPr>
                  <w:spacing w:line="360" w:lineRule="auto"/>
                  <w:jc w:val="both"/>
                </w:pPr>
              </w:pPrChange>
            </w:pPr>
            <w:ins w:id="480" w:author="AP" w:date="2019-07-23T11:06:00Z">
              <w:r w:rsidRPr="00407344">
                <w:rPr>
                  <w:rFonts w:ascii="Times New Roman" w:hAnsi="Times New Roman"/>
                  <w:noProof/>
                  <w:sz w:val="24"/>
                  <w:szCs w:val="24"/>
                  <w:lang w:val="en-US"/>
                  <w:rPrChange w:id="481" w:author="AP" w:date="2019-07-23T12:12:00Z">
                    <w:rPr>
                      <w:rFonts w:ascii="Times New Roman" w:hAnsi="Times New Roman"/>
                      <w:noProof/>
                      <w:lang w:val="en-US"/>
                    </w:rPr>
                  </w:rPrChange>
                </w:rPr>
                <w:drawing>
                  <wp:inline distT="0" distB="0" distL="0" distR="0" wp14:anchorId="3EDA7B8A" wp14:editId="5EC23F23">
                    <wp:extent cx="5612130" cy="347789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23 at 11.05.33.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477895"/>
                            </a:xfrm>
                            <a:prstGeom prst="rect">
                              <a:avLst/>
                            </a:prstGeom>
                          </pic:spPr>
                        </pic:pic>
                      </a:graphicData>
                    </a:graphic>
                  </wp:inline>
                </w:drawing>
              </w:r>
            </w:ins>
          </w:p>
        </w:tc>
      </w:tr>
      <w:tr w:rsidR="00184ABD" w:rsidRPr="00407344" w14:paraId="6D33834B" w14:textId="77777777" w:rsidTr="00184ABD">
        <w:trPr>
          <w:ins w:id="482" w:author="AP" w:date="2019-07-23T11:05:00Z"/>
        </w:trPr>
        <w:tc>
          <w:tcPr>
            <w:tcW w:w="9054" w:type="dxa"/>
          </w:tcPr>
          <w:p w14:paraId="35432D74" w14:textId="3D5DCF8A" w:rsidR="00184ABD" w:rsidRPr="00407344" w:rsidRDefault="007746B3" w:rsidP="007746B3">
            <w:pPr>
              <w:spacing w:line="360" w:lineRule="auto"/>
              <w:jc w:val="both"/>
              <w:rPr>
                <w:ins w:id="483" w:author="AP" w:date="2019-07-23T11:05:00Z"/>
                <w:rFonts w:ascii="Times New Roman" w:hAnsi="Times New Roman"/>
                <w:sz w:val="24"/>
                <w:szCs w:val="24"/>
                <w:rPrChange w:id="484" w:author="AP" w:date="2019-07-23T12:12:00Z">
                  <w:rPr>
                    <w:ins w:id="485" w:author="AP" w:date="2019-07-23T11:05:00Z"/>
                    <w:rFonts w:ascii="Times New Roman" w:hAnsi="Times New Roman"/>
                  </w:rPr>
                </w:rPrChange>
              </w:rPr>
            </w:pPr>
            <w:ins w:id="486" w:author="AP" w:date="2019-07-23T13:04:00Z">
              <w:r>
                <w:rPr>
                  <w:rFonts w:ascii="Times New Roman" w:hAnsi="Times New Roman"/>
                  <w:sz w:val="24"/>
                  <w:szCs w:val="24"/>
                </w:rPr>
                <w:t xml:space="preserve">La figura </w:t>
              </w:r>
            </w:ins>
            <w:ins w:id="487" w:author="AP" w:date="2019-07-23T11:06:00Z">
              <w:r w:rsidRPr="007746B3">
                <w:rPr>
                  <w:rFonts w:ascii="Times New Roman" w:hAnsi="Times New Roman"/>
                  <w:sz w:val="24"/>
                  <w:szCs w:val="24"/>
                </w:rPr>
                <w:t>s</w:t>
              </w:r>
              <w:r w:rsidR="00184ABD" w:rsidRPr="00407344">
                <w:rPr>
                  <w:rFonts w:ascii="Times New Roman" w:hAnsi="Times New Roman"/>
                  <w:sz w:val="24"/>
                  <w:szCs w:val="24"/>
                  <w:rPrChange w:id="488" w:author="AP" w:date="2019-07-23T12:12:00Z">
                    <w:rPr>
                      <w:rFonts w:ascii="Times New Roman" w:hAnsi="Times New Roman"/>
                    </w:rPr>
                  </w:rPrChange>
                </w:rPr>
                <w:t xml:space="preserve">olo </w:t>
              </w:r>
              <w:r w:rsidRPr="007746B3">
                <w:rPr>
                  <w:rFonts w:ascii="Times New Roman" w:hAnsi="Times New Roman"/>
                  <w:sz w:val="24"/>
                  <w:szCs w:val="24"/>
                </w:rPr>
                <w:t>muestra</w:t>
              </w:r>
              <w:r w:rsidR="00184ABD" w:rsidRPr="00407344">
                <w:rPr>
                  <w:rFonts w:ascii="Times New Roman" w:hAnsi="Times New Roman"/>
                  <w:sz w:val="24"/>
                  <w:szCs w:val="24"/>
                  <w:rPrChange w:id="489" w:author="AP" w:date="2019-07-23T12:12:00Z">
                    <w:rPr>
                      <w:rFonts w:ascii="Times New Roman" w:hAnsi="Times New Roman"/>
                    </w:rPr>
                  </w:rPrChange>
                </w:rPr>
                <w:t xml:space="preserve"> el nombre de las especies con valores &gt; 0 del eje de las </w:t>
              </w:r>
            </w:ins>
            <w:ins w:id="490" w:author="AP" w:date="2019-07-23T11:07:00Z">
              <w:r w:rsidR="00184ABD" w:rsidRPr="00407344">
                <w:rPr>
                  <w:rFonts w:ascii="Times New Roman" w:hAnsi="Times New Roman"/>
                  <w:sz w:val="24"/>
                  <w:szCs w:val="24"/>
                  <w:rPrChange w:id="491" w:author="AP" w:date="2019-07-23T12:12:00Z">
                    <w:rPr>
                      <w:rFonts w:ascii="Times New Roman" w:hAnsi="Times New Roman"/>
                    </w:rPr>
                  </w:rPrChange>
                </w:rPr>
                <w:t>“x”</w:t>
              </w:r>
            </w:ins>
          </w:p>
        </w:tc>
      </w:tr>
    </w:tbl>
    <w:p w14:paraId="43645FDE" w14:textId="7395D36D" w:rsidR="008D4EB7" w:rsidRPr="00407344" w:rsidRDefault="008D4EB7" w:rsidP="00407344">
      <w:pPr>
        <w:spacing w:line="360" w:lineRule="auto"/>
        <w:jc w:val="both"/>
        <w:rPr>
          <w:rFonts w:ascii="Times New Roman" w:hAnsi="Times New Roman" w:cs="Times New Roman"/>
          <w:sz w:val="24"/>
          <w:szCs w:val="24"/>
          <w:rPrChange w:id="492" w:author="AP" w:date="2019-07-23T12:12:00Z">
            <w:rPr>
              <w:rFonts w:ascii="Times New Roman" w:hAnsi="Times New Roman"/>
            </w:rPr>
          </w:rPrChange>
        </w:rPr>
      </w:pPr>
    </w:p>
    <w:p w14:paraId="7CBEA8C1" w14:textId="77777777" w:rsidR="008D4EB7" w:rsidRPr="00407344" w:rsidRDefault="008D4EB7" w:rsidP="00407344">
      <w:pPr>
        <w:spacing w:line="360" w:lineRule="auto"/>
        <w:jc w:val="both"/>
        <w:rPr>
          <w:rFonts w:ascii="Times New Roman" w:hAnsi="Times New Roman" w:cs="Times New Roman"/>
          <w:sz w:val="24"/>
          <w:szCs w:val="24"/>
          <w:rPrChange w:id="493" w:author="AP" w:date="2019-07-23T12:12:00Z">
            <w:rPr>
              <w:rFonts w:ascii="Times New Roman" w:hAnsi="Times New Roman"/>
            </w:rPr>
          </w:rPrChange>
        </w:rPr>
        <w:pPrChange w:id="494" w:author="AP" w:date="2019-07-23T12:12:00Z">
          <w:pPr>
            <w:spacing w:line="360" w:lineRule="auto"/>
            <w:jc w:val="both"/>
          </w:pPr>
        </w:pPrChange>
      </w:pPr>
    </w:p>
    <w:p w14:paraId="395CDD8A" w14:textId="77777777" w:rsidR="008D4EB7" w:rsidRPr="00407344" w:rsidRDefault="008D4EB7" w:rsidP="00407344">
      <w:pPr>
        <w:spacing w:line="360" w:lineRule="auto"/>
        <w:jc w:val="both"/>
        <w:rPr>
          <w:rFonts w:ascii="Times New Roman" w:hAnsi="Times New Roman" w:cs="Times New Roman"/>
          <w:sz w:val="24"/>
          <w:szCs w:val="24"/>
          <w:rPrChange w:id="495" w:author="AP" w:date="2019-07-23T12:12:00Z">
            <w:rPr>
              <w:rFonts w:ascii="Times New Roman" w:hAnsi="Times New Roman"/>
            </w:rPr>
          </w:rPrChange>
        </w:rPr>
        <w:pPrChange w:id="496" w:author="AP" w:date="2019-07-23T12:12:00Z">
          <w:pPr>
            <w:spacing w:line="360" w:lineRule="auto"/>
            <w:jc w:val="both"/>
          </w:pPr>
        </w:pPrChange>
      </w:pPr>
    </w:p>
    <w:p w14:paraId="3AABC07D" w14:textId="77777777" w:rsidR="00C274AC" w:rsidRPr="00407344" w:rsidRDefault="00C274AC" w:rsidP="00407344">
      <w:pPr>
        <w:spacing w:line="360" w:lineRule="auto"/>
        <w:jc w:val="both"/>
        <w:rPr>
          <w:rFonts w:ascii="Times New Roman" w:hAnsi="Times New Roman" w:cs="Times New Roman"/>
          <w:sz w:val="24"/>
          <w:szCs w:val="24"/>
          <w:rPrChange w:id="497" w:author="AP" w:date="2019-07-23T12:12:00Z">
            <w:rPr>
              <w:rFonts w:ascii="Times New Roman" w:hAnsi="Times New Roman"/>
            </w:rPr>
          </w:rPrChange>
        </w:rPr>
        <w:pPrChange w:id="498" w:author="AP" w:date="2019-07-23T12:12:00Z">
          <w:pPr>
            <w:spacing w:line="360" w:lineRule="auto"/>
            <w:jc w:val="both"/>
          </w:pPr>
        </w:pPrChange>
      </w:pPr>
      <w:r w:rsidRPr="00407344">
        <w:rPr>
          <w:rFonts w:ascii="Times New Roman" w:hAnsi="Times New Roman" w:cs="Times New Roman"/>
          <w:sz w:val="24"/>
          <w:szCs w:val="24"/>
          <w:rPrChange w:id="499" w:author="AP" w:date="2019-07-23T12:12:00Z">
            <w:rPr>
              <w:rFonts w:ascii="Times New Roman" w:hAnsi="Times New Roman"/>
            </w:rPr>
          </w:rPrChange>
        </w:rPr>
        <w:br w:type="page"/>
      </w:r>
    </w:p>
    <w:p w14:paraId="6A044E94" w14:textId="77777777" w:rsidR="008D4EB7" w:rsidRPr="00407344" w:rsidRDefault="00E36C6B" w:rsidP="00407344">
      <w:pPr>
        <w:spacing w:line="360" w:lineRule="auto"/>
        <w:jc w:val="both"/>
        <w:rPr>
          <w:rFonts w:ascii="Times New Roman" w:hAnsi="Times New Roman" w:cs="Times New Roman"/>
          <w:sz w:val="24"/>
          <w:szCs w:val="24"/>
          <w:rPrChange w:id="500" w:author="AP" w:date="2019-07-23T12:12:00Z">
            <w:rPr>
              <w:rFonts w:ascii="Times New Roman" w:hAnsi="Times New Roman"/>
            </w:rPr>
          </w:rPrChange>
        </w:rPr>
        <w:pPrChange w:id="501" w:author="AP" w:date="2019-07-23T12:12:00Z">
          <w:pPr>
            <w:spacing w:line="360" w:lineRule="auto"/>
            <w:jc w:val="both"/>
          </w:pPr>
        </w:pPrChange>
      </w:pPr>
      <w:r w:rsidRPr="00407344">
        <w:rPr>
          <w:rFonts w:ascii="Times New Roman" w:hAnsi="Times New Roman" w:cs="Times New Roman"/>
          <w:sz w:val="24"/>
          <w:szCs w:val="24"/>
          <w:rPrChange w:id="502" w:author="AP" w:date="2019-07-23T12:12:00Z">
            <w:rPr>
              <w:rFonts w:ascii="Times New Roman" w:hAnsi="Times New Roman"/>
            </w:rPr>
          </w:rPrChange>
        </w:rPr>
        <w:lastRenderedPageBreak/>
        <w:t>Figura 2</w:t>
      </w:r>
      <w:r w:rsidR="00C274AC" w:rsidRPr="00407344">
        <w:rPr>
          <w:rFonts w:ascii="Times New Roman" w:hAnsi="Times New Roman" w:cs="Times New Roman"/>
          <w:sz w:val="24"/>
          <w:szCs w:val="24"/>
          <w:rPrChange w:id="503" w:author="AP" w:date="2019-07-23T12:12:00Z">
            <w:rPr>
              <w:rFonts w:ascii="Times New Roman" w:hAnsi="Times New Roman"/>
            </w:rPr>
          </w:rPrChange>
        </w:rPr>
        <w:t>. Distribución del número de especies anuales cultivadas por hogar</w:t>
      </w:r>
      <w:r w:rsidR="005D6A24" w:rsidRPr="00407344">
        <w:rPr>
          <w:rFonts w:ascii="Times New Roman" w:hAnsi="Times New Roman" w:cs="Times New Roman"/>
          <w:sz w:val="24"/>
          <w:szCs w:val="24"/>
          <w:rPrChange w:id="504" w:author="AP" w:date="2019-07-23T12:12:00Z">
            <w:rPr>
              <w:rFonts w:ascii="Times New Roman" w:hAnsi="Times New Roman"/>
            </w:rPr>
          </w:rPrChange>
        </w:rPr>
        <w:t xml:space="preserve"> en la temporada de lluvias</w:t>
      </w:r>
    </w:p>
    <w:p w14:paraId="4247756F" w14:textId="77777777" w:rsidR="00E36C6B" w:rsidRPr="00407344" w:rsidRDefault="00E36C6B" w:rsidP="00407344">
      <w:pPr>
        <w:spacing w:line="360" w:lineRule="auto"/>
        <w:jc w:val="both"/>
        <w:rPr>
          <w:rFonts w:ascii="Times New Roman" w:hAnsi="Times New Roman" w:cs="Times New Roman"/>
          <w:sz w:val="24"/>
          <w:szCs w:val="24"/>
          <w:rPrChange w:id="505" w:author="AP" w:date="2019-07-23T12:12:00Z">
            <w:rPr>
              <w:rFonts w:ascii="Times New Roman" w:hAnsi="Times New Roman" w:cs="Times New Roman"/>
            </w:rPr>
          </w:rPrChange>
        </w:rPr>
        <w:pPrChange w:id="506" w:author="AP" w:date="2019-07-23T12:12:00Z">
          <w:pPr>
            <w:spacing w:line="360" w:lineRule="auto"/>
            <w:jc w:val="both"/>
          </w:pPr>
        </w:pPrChange>
      </w:pPr>
      <w:r w:rsidRPr="00407344">
        <w:rPr>
          <w:rFonts w:ascii="Times New Roman" w:hAnsi="Times New Roman" w:cs="Times New Roman"/>
          <w:noProof/>
          <w:sz w:val="24"/>
          <w:szCs w:val="24"/>
          <w:lang w:val="en-US"/>
          <w:rPrChange w:id="507" w:author="AP" w:date="2019-07-23T12:12:00Z">
            <w:rPr>
              <w:rFonts w:ascii="Times New Roman" w:hAnsi="Times New Roman" w:cs="Times New Roman"/>
              <w:noProof/>
              <w:lang w:val="en-US"/>
            </w:rPr>
          </w:rPrChange>
        </w:rPr>
        <w:drawing>
          <wp:inline distT="0" distB="0" distL="0" distR="0" wp14:anchorId="7D48FF48" wp14:editId="74766BA2">
            <wp:extent cx="5112385" cy="37452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2385" cy="3745230"/>
                    </a:xfrm>
                    <a:prstGeom prst="rect">
                      <a:avLst/>
                    </a:prstGeom>
                    <a:noFill/>
                    <a:ln>
                      <a:noFill/>
                    </a:ln>
                  </pic:spPr>
                </pic:pic>
              </a:graphicData>
            </a:graphic>
          </wp:inline>
        </w:drawing>
      </w:r>
    </w:p>
    <w:p w14:paraId="4A70EBDB" w14:textId="77777777" w:rsidR="008D4EB7" w:rsidRPr="00407344" w:rsidRDefault="008D4EB7" w:rsidP="00407344">
      <w:pPr>
        <w:spacing w:line="360" w:lineRule="auto"/>
        <w:jc w:val="both"/>
        <w:rPr>
          <w:rFonts w:ascii="Times New Roman" w:hAnsi="Times New Roman" w:cs="Times New Roman"/>
          <w:sz w:val="24"/>
          <w:szCs w:val="24"/>
          <w:rPrChange w:id="508" w:author="AP" w:date="2019-07-23T12:12:00Z">
            <w:rPr>
              <w:rFonts w:ascii="Times New Roman" w:hAnsi="Times New Roman"/>
            </w:rPr>
          </w:rPrChange>
        </w:rPr>
        <w:pPrChange w:id="509" w:author="AP" w:date="2019-07-23T12:12:00Z">
          <w:pPr>
            <w:spacing w:line="360" w:lineRule="auto"/>
            <w:jc w:val="both"/>
          </w:pPr>
        </w:pPrChange>
      </w:pPr>
    </w:p>
    <w:p w14:paraId="691503CD" w14:textId="77777777" w:rsidR="00886E38" w:rsidRPr="00407344" w:rsidRDefault="00886E38" w:rsidP="00407344">
      <w:pPr>
        <w:spacing w:line="360" w:lineRule="auto"/>
        <w:jc w:val="both"/>
        <w:rPr>
          <w:rFonts w:ascii="Times New Roman" w:hAnsi="Times New Roman" w:cs="Times New Roman"/>
          <w:sz w:val="24"/>
          <w:szCs w:val="24"/>
          <w:rPrChange w:id="510" w:author="AP" w:date="2019-07-23T12:12:00Z">
            <w:rPr>
              <w:rFonts w:ascii="Times New Roman" w:hAnsi="Times New Roman"/>
            </w:rPr>
          </w:rPrChange>
        </w:rPr>
        <w:pPrChange w:id="511" w:author="AP" w:date="2019-07-23T12:12:00Z">
          <w:pPr>
            <w:spacing w:line="360" w:lineRule="auto"/>
            <w:jc w:val="both"/>
          </w:pPr>
        </w:pPrChange>
      </w:pPr>
    </w:p>
    <w:p w14:paraId="663FC81B" w14:textId="77777777" w:rsidR="00886E38" w:rsidRPr="00407344" w:rsidRDefault="00886E38" w:rsidP="00407344">
      <w:pPr>
        <w:spacing w:line="360" w:lineRule="auto"/>
        <w:jc w:val="both"/>
        <w:rPr>
          <w:rFonts w:ascii="Times New Roman" w:hAnsi="Times New Roman" w:cs="Times New Roman"/>
          <w:sz w:val="24"/>
          <w:szCs w:val="24"/>
          <w:rPrChange w:id="512" w:author="AP" w:date="2019-07-23T12:12:00Z">
            <w:rPr>
              <w:rFonts w:ascii="Times New Roman" w:hAnsi="Times New Roman"/>
            </w:rPr>
          </w:rPrChange>
        </w:rPr>
        <w:pPrChange w:id="513" w:author="AP" w:date="2019-07-23T12:12:00Z">
          <w:pPr>
            <w:spacing w:line="360" w:lineRule="auto"/>
            <w:jc w:val="both"/>
          </w:pPr>
        </w:pPrChange>
      </w:pPr>
      <w:r w:rsidRPr="00407344">
        <w:rPr>
          <w:rFonts w:ascii="Times New Roman" w:hAnsi="Times New Roman" w:cs="Times New Roman"/>
          <w:sz w:val="24"/>
          <w:szCs w:val="24"/>
          <w:rPrChange w:id="514" w:author="AP" w:date="2019-07-23T12:12:00Z">
            <w:rPr>
              <w:rFonts w:ascii="Times New Roman" w:hAnsi="Times New Roman"/>
            </w:rPr>
          </w:rPrChange>
        </w:rPr>
        <w:br w:type="page"/>
      </w:r>
    </w:p>
    <w:p w14:paraId="37EC9E95" w14:textId="77777777" w:rsidR="00CA3DE2" w:rsidRPr="00407344" w:rsidRDefault="00CA3DE2" w:rsidP="00407344">
      <w:pPr>
        <w:spacing w:line="360" w:lineRule="auto"/>
        <w:jc w:val="both"/>
        <w:rPr>
          <w:rFonts w:ascii="Times New Roman" w:hAnsi="Times New Roman" w:cs="Times New Roman"/>
          <w:sz w:val="24"/>
          <w:szCs w:val="24"/>
          <w:rPrChange w:id="515" w:author="AP" w:date="2019-07-23T12:12:00Z">
            <w:rPr>
              <w:rFonts w:ascii="Times New Roman" w:hAnsi="Times New Roman"/>
            </w:rPr>
          </w:rPrChange>
        </w:rPr>
        <w:pPrChange w:id="516" w:author="AP" w:date="2019-07-23T12:12:00Z">
          <w:pPr>
            <w:spacing w:line="360" w:lineRule="auto"/>
            <w:jc w:val="both"/>
          </w:pPr>
        </w:pPrChange>
      </w:pPr>
      <w:r w:rsidRPr="00407344">
        <w:rPr>
          <w:rFonts w:ascii="Times New Roman" w:hAnsi="Times New Roman" w:cs="Times New Roman"/>
          <w:sz w:val="24"/>
          <w:szCs w:val="24"/>
          <w:rPrChange w:id="517" w:author="AP" w:date="2019-07-23T12:12:00Z">
            <w:rPr>
              <w:rFonts w:ascii="Times New Roman" w:hAnsi="Times New Roman"/>
            </w:rPr>
          </w:rPrChange>
        </w:rPr>
        <w:lastRenderedPageBreak/>
        <w:t>Figura 3. Distribución de la mediana del puntaje de la contribución de los portafolios de especies al autoconsumo de los hogares</w:t>
      </w:r>
    </w:p>
    <w:p w14:paraId="0B8C8DC1" w14:textId="77777777" w:rsidR="00354265" w:rsidRPr="00407344" w:rsidRDefault="00354265" w:rsidP="00407344">
      <w:pPr>
        <w:spacing w:line="360" w:lineRule="auto"/>
        <w:jc w:val="both"/>
        <w:rPr>
          <w:rFonts w:ascii="Times New Roman" w:hAnsi="Times New Roman" w:cs="Times New Roman"/>
          <w:sz w:val="24"/>
          <w:szCs w:val="24"/>
          <w:rPrChange w:id="518" w:author="AP" w:date="2019-07-23T12:12:00Z">
            <w:rPr>
              <w:rFonts w:ascii="Times New Roman" w:hAnsi="Times New Roman" w:cs="Times New Roman"/>
            </w:rPr>
          </w:rPrChange>
        </w:rPr>
        <w:pPrChange w:id="519" w:author="AP" w:date="2019-07-23T12:12:00Z">
          <w:pPr>
            <w:spacing w:line="360" w:lineRule="auto"/>
            <w:jc w:val="both"/>
          </w:pPr>
        </w:pPrChange>
      </w:pPr>
      <w:r w:rsidRPr="00407344">
        <w:rPr>
          <w:rFonts w:ascii="Times New Roman" w:hAnsi="Times New Roman" w:cs="Times New Roman"/>
          <w:noProof/>
          <w:sz w:val="24"/>
          <w:szCs w:val="24"/>
          <w:lang w:val="en-US"/>
          <w:rPrChange w:id="520" w:author="AP" w:date="2019-07-23T12:12:00Z">
            <w:rPr>
              <w:rFonts w:ascii="Times New Roman" w:hAnsi="Times New Roman" w:cs="Times New Roman"/>
              <w:noProof/>
              <w:lang w:val="en-US"/>
            </w:rPr>
          </w:rPrChange>
        </w:rPr>
        <w:drawing>
          <wp:inline distT="0" distB="0" distL="0" distR="0" wp14:anchorId="7E0C1711" wp14:editId="30DDD2B3">
            <wp:extent cx="5114925" cy="3743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2A26CD80" w14:textId="77777777" w:rsidR="00077D07" w:rsidRPr="00407344" w:rsidRDefault="00077D07" w:rsidP="00407344">
      <w:pPr>
        <w:spacing w:line="360" w:lineRule="auto"/>
        <w:jc w:val="both"/>
        <w:rPr>
          <w:rFonts w:ascii="Times New Roman" w:hAnsi="Times New Roman" w:cs="Times New Roman"/>
          <w:sz w:val="24"/>
          <w:szCs w:val="24"/>
          <w:rPrChange w:id="521" w:author="AP" w:date="2019-07-23T12:12:00Z">
            <w:rPr>
              <w:rFonts w:ascii="Times New Roman" w:hAnsi="Times New Roman"/>
            </w:rPr>
          </w:rPrChange>
        </w:rPr>
        <w:pPrChange w:id="522" w:author="AP" w:date="2019-07-23T12:12:00Z">
          <w:pPr>
            <w:spacing w:line="360" w:lineRule="auto"/>
            <w:jc w:val="both"/>
          </w:pPr>
        </w:pPrChange>
      </w:pPr>
      <w:r w:rsidRPr="00407344">
        <w:rPr>
          <w:rFonts w:ascii="Times New Roman" w:hAnsi="Times New Roman" w:cs="Times New Roman"/>
          <w:sz w:val="24"/>
          <w:szCs w:val="24"/>
          <w:rPrChange w:id="523" w:author="AP" w:date="2019-07-23T12:12:00Z">
            <w:rPr>
              <w:rFonts w:ascii="Times New Roman" w:hAnsi="Times New Roman"/>
            </w:rPr>
          </w:rPrChange>
        </w:rPr>
        <w:br w:type="page"/>
      </w:r>
    </w:p>
    <w:p w14:paraId="2DA67DAB" w14:textId="77777777" w:rsidR="00D65F7E" w:rsidRPr="00407344" w:rsidRDefault="00D65F7E" w:rsidP="00407344">
      <w:pPr>
        <w:spacing w:line="360" w:lineRule="auto"/>
        <w:jc w:val="both"/>
        <w:rPr>
          <w:rFonts w:ascii="Times New Roman" w:hAnsi="Times New Roman" w:cs="Times New Roman"/>
          <w:sz w:val="24"/>
          <w:szCs w:val="24"/>
          <w:rPrChange w:id="524" w:author="AP" w:date="2019-07-23T12:12:00Z">
            <w:rPr>
              <w:rFonts w:ascii="Times New Roman" w:hAnsi="Times New Roman"/>
            </w:rPr>
          </w:rPrChange>
        </w:rPr>
        <w:pPrChange w:id="525" w:author="AP" w:date="2019-07-23T12:12:00Z">
          <w:pPr>
            <w:spacing w:line="360" w:lineRule="auto"/>
            <w:jc w:val="both"/>
          </w:pPr>
        </w:pPrChange>
      </w:pPr>
      <w:r w:rsidRPr="00407344">
        <w:rPr>
          <w:rFonts w:ascii="Times New Roman" w:hAnsi="Times New Roman" w:cs="Times New Roman"/>
          <w:sz w:val="24"/>
          <w:szCs w:val="24"/>
          <w:rPrChange w:id="526" w:author="AP" w:date="2019-07-23T12:12:00Z">
            <w:rPr>
              <w:rFonts w:ascii="Times New Roman" w:hAnsi="Times New Roman"/>
            </w:rPr>
          </w:rPrChange>
        </w:rPr>
        <w:lastRenderedPageBreak/>
        <w:t>Figura 4. Distribución de</w:t>
      </w:r>
      <w:r w:rsidR="00ED342F" w:rsidRPr="00407344">
        <w:rPr>
          <w:rFonts w:ascii="Times New Roman" w:hAnsi="Times New Roman" w:cs="Times New Roman"/>
          <w:sz w:val="24"/>
          <w:szCs w:val="24"/>
          <w:rPrChange w:id="527" w:author="AP" w:date="2019-07-23T12:12:00Z">
            <w:rPr>
              <w:rFonts w:ascii="Times New Roman" w:hAnsi="Times New Roman"/>
            </w:rPr>
          </w:rPrChange>
        </w:rPr>
        <w:t xml:space="preserve"> </w:t>
      </w:r>
      <w:r w:rsidRPr="00407344">
        <w:rPr>
          <w:rFonts w:ascii="Times New Roman" w:hAnsi="Times New Roman" w:cs="Times New Roman"/>
          <w:sz w:val="24"/>
          <w:szCs w:val="24"/>
          <w:rPrChange w:id="528" w:author="AP" w:date="2019-07-23T12:12:00Z">
            <w:rPr>
              <w:rFonts w:ascii="Times New Roman" w:hAnsi="Times New Roman"/>
            </w:rPr>
          </w:rPrChange>
        </w:rPr>
        <w:t>l</w:t>
      </w:r>
      <w:r w:rsidR="00ED342F" w:rsidRPr="00407344">
        <w:rPr>
          <w:rFonts w:ascii="Times New Roman" w:hAnsi="Times New Roman" w:cs="Times New Roman"/>
          <w:sz w:val="24"/>
          <w:szCs w:val="24"/>
          <w:rPrChange w:id="529" w:author="AP" w:date="2019-07-23T12:12:00Z">
            <w:rPr>
              <w:rFonts w:ascii="Times New Roman" w:hAnsi="Times New Roman"/>
            </w:rPr>
          </w:rPrChange>
        </w:rPr>
        <w:t>a mediana del puntaje</w:t>
      </w:r>
      <w:r w:rsidRPr="00407344">
        <w:rPr>
          <w:rFonts w:ascii="Times New Roman" w:hAnsi="Times New Roman" w:cs="Times New Roman"/>
          <w:sz w:val="24"/>
          <w:szCs w:val="24"/>
          <w:rPrChange w:id="530" w:author="AP" w:date="2019-07-23T12:12:00Z">
            <w:rPr>
              <w:rFonts w:ascii="Times New Roman" w:hAnsi="Times New Roman"/>
            </w:rPr>
          </w:rPrChange>
        </w:rPr>
        <w:t xml:space="preserve"> de la contribución de los portafolios de especies al ingreso de los hogares tomando en cuenta</w:t>
      </w:r>
      <w:r w:rsidR="00676318" w:rsidRPr="00407344">
        <w:rPr>
          <w:rFonts w:ascii="Times New Roman" w:hAnsi="Times New Roman" w:cs="Times New Roman"/>
          <w:sz w:val="24"/>
          <w:szCs w:val="24"/>
          <w:rPrChange w:id="531" w:author="AP" w:date="2019-07-23T12:12:00Z">
            <w:rPr>
              <w:rFonts w:ascii="Times New Roman" w:hAnsi="Times New Roman"/>
            </w:rPr>
          </w:rPrChange>
        </w:rPr>
        <w:t xml:space="preserve"> a</w:t>
      </w:r>
      <w:r w:rsidRPr="00407344">
        <w:rPr>
          <w:rFonts w:ascii="Times New Roman" w:hAnsi="Times New Roman" w:cs="Times New Roman"/>
          <w:sz w:val="24"/>
          <w:szCs w:val="24"/>
          <w:rPrChange w:id="532" w:author="AP" w:date="2019-07-23T12:12:00Z">
            <w:rPr>
              <w:rFonts w:ascii="Times New Roman" w:hAnsi="Times New Roman"/>
            </w:rPr>
          </w:rPrChange>
        </w:rPr>
        <w:t xml:space="preserve"> todas las especies aún si no contribuyeron a éste.</w:t>
      </w:r>
    </w:p>
    <w:p w14:paraId="672FDE9D" w14:textId="77777777" w:rsidR="00676318" w:rsidRPr="00407344" w:rsidRDefault="00E40D6E" w:rsidP="00407344">
      <w:pPr>
        <w:spacing w:line="360" w:lineRule="auto"/>
        <w:jc w:val="both"/>
        <w:rPr>
          <w:rFonts w:ascii="Times New Roman" w:hAnsi="Times New Roman" w:cs="Times New Roman"/>
          <w:sz w:val="24"/>
          <w:szCs w:val="24"/>
          <w:rPrChange w:id="533" w:author="AP" w:date="2019-07-23T12:12:00Z">
            <w:rPr>
              <w:rFonts w:ascii="Times New Roman" w:hAnsi="Times New Roman" w:cs="Times New Roman"/>
            </w:rPr>
          </w:rPrChange>
        </w:rPr>
        <w:pPrChange w:id="534" w:author="AP" w:date="2019-07-23T12:12:00Z">
          <w:pPr>
            <w:spacing w:line="360" w:lineRule="auto"/>
            <w:jc w:val="both"/>
          </w:pPr>
        </w:pPrChange>
      </w:pPr>
      <w:r w:rsidRPr="00407344">
        <w:rPr>
          <w:rFonts w:ascii="Times New Roman" w:hAnsi="Times New Roman" w:cs="Times New Roman"/>
          <w:noProof/>
          <w:sz w:val="24"/>
          <w:szCs w:val="24"/>
          <w:lang w:val="en-US"/>
          <w:rPrChange w:id="535" w:author="AP" w:date="2019-07-23T12:12:00Z">
            <w:rPr>
              <w:rFonts w:ascii="Times New Roman" w:hAnsi="Times New Roman" w:cs="Times New Roman"/>
              <w:noProof/>
              <w:lang w:val="en-US"/>
            </w:rPr>
          </w:rPrChange>
        </w:rPr>
        <w:drawing>
          <wp:inline distT="0" distB="0" distL="0" distR="0" wp14:anchorId="48E8E9AE" wp14:editId="2A598B15">
            <wp:extent cx="5114925" cy="3743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327C108B" w14:textId="77777777" w:rsidR="00676318" w:rsidRPr="00407344" w:rsidRDefault="00676318" w:rsidP="00407344">
      <w:pPr>
        <w:spacing w:line="360" w:lineRule="auto"/>
        <w:jc w:val="both"/>
        <w:rPr>
          <w:rFonts w:ascii="Times New Roman" w:hAnsi="Times New Roman" w:cs="Times New Roman"/>
          <w:sz w:val="24"/>
          <w:szCs w:val="24"/>
          <w:rPrChange w:id="536" w:author="AP" w:date="2019-07-23T12:12:00Z">
            <w:rPr>
              <w:rFonts w:ascii="Times New Roman" w:hAnsi="Times New Roman"/>
            </w:rPr>
          </w:rPrChange>
        </w:rPr>
        <w:pPrChange w:id="537" w:author="AP" w:date="2019-07-23T12:12:00Z">
          <w:pPr>
            <w:spacing w:line="360" w:lineRule="auto"/>
            <w:jc w:val="both"/>
          </w:pPr>
        </w:pPrChange>
      </w:pPr>
      <w:r w:rsidRPr="00407344">
        <w:rPr>
          <w:rFonts w:ascii="Times New Roman" w:hAnsi="Times New Roman" w:cs="Times New Roman"/>
          <w:sz w:val="24"/>
          <w:szCs w:val="24"/>
          <w:rPrChange w:id="538" w:author="AP" w:date="2019-07-23T12:12:00Z">
            <w:rPr>
              <w:rFonts w:ascii="Times New Roman" w:hAnsi="Times New Roman"/>
            </w:rPr>
          </w:rPrChange>
        </w:rPr>
        <w:br w:type="page"/>
      </w:r>
    </w:p>
    <w:p w14:paraId="5C93605D" w14:textId="77777777" w:rsidR="00676318" w:rsidRPr="00407344" w:rsidRDefault="000A1FAD" w:rsidP="00407344">
      <w:pPr>
        <w:spacing w:line="360" w:lineRule="auto"/>
        <w:jc w:val="both"/>
        <w:rPr>
          <w:rFonts w:ascii="Times New Roman" w:hAnsi="Times New Roman" w:cs="Times New Roman"/>
          <w:sz w:val="24"/>
          <w:szCs w:val="24"/>
          <w:rPrChange w:id="539" w:author="AP" w:date="2019-07-23T12:12:00Z">
            <w:rPr>
              <w:rFonts w:ascii="Times New Roman" w:hAnsi="Times New Roman"/>
            </w:rPr>
          </w:rPrChange>
        </w:rPr>
        <w:pPrChange w:id="540" w:author="AP" w:date="2019-07-23T12:12:00Z">
          <w:pPr>
            <w:spacing w:line="360" w:lineRule="auto"/>
            <w:jc w:val="both"/>
          </w:pPr>
        </w:pPrChange>
      </w:pPr>
      <w:r w:rsidRPr="00407344">
        <w:rPr>
          <w:rFonts w:ascii="Times New Roman" w:hAnsi="Times New Roman" w:cs="Times New Roman"/>
          <w:sz w:val="24"/>
          <w:szCs w:val="24"/>
          <w:rPrChange w:id="541" w:author="AP" w:date="2019-07-23T12:12:00Z">
            <w:rPr>
              <w:rFonts w:ascii="Times New Roman" w:hAnsi="Times New Roman"/>
            </w:rPr>
          </w:rPrChange>
        </w:rPr>
        <w:lastRenderedPageBreak/>
        <w:t>Figura 5</w:t>
      </w:r>
      <w:r w:rsidR="00676318" w:rsidRPr="00407344">
        <w:rPr>
          <w:rFonts w:ascii="Times New Roman" w:hAnsi="Times New Roman" w:cs="Times New Roman"/>
          <w:sz w:val="24"/>
          <w:szCs w:val="24"/>
          <w:rPrChange w:id="542" w:author="AP" w:date="2019-07-23T12:12:00Z">
            <w:rPr>
              <w:rFonts w:ascii="Times New Roman" w:hAnsi="Times New Roman"/>
            </w:rPr>
          </w:rPrChange>
        </w:rPr>
        <w:t xml:space="preserve">. Distribución de la mediana del puntaje de la contribución de los portafolios de especies al ingreso de los hogares tomando en cuenta a todas las especies </w:t>
      </w:r>
      <w:r w:rsidR="00676318" w:rsidRPr="00407344">
        <w:rPr>
          <w:rFonts w:ascii="Times New Roman" w:hAnsi="Times New Roman" w:cs="Times New Roman"/>
          <w:sz w:val="24"/>
          <w:szCs w:val="24"/>
          <w:u w:val="single"/>
          <w:rPrChange w:id="543" w:author="AP" w:date="2019-07-23T12:12:00Z">
            <w:rPr>
              <w:rFonts w:ascii="Times New Roman" w:hAnsi="Times New Roman"/>
              <w:u w:val="single"/>
            </w:rPr>
          </w:rPrChange>
        </w:rPr>
        <w:t>solo si</w:t>
      </w:r>
      <w:r w:rsidR="00676318" w:rsidRPr="00407344">
        <w:rPr>
          <w:rFonts w:ascii="Times New Roman" w:hAnsi="Times New Roman" w:cs="Times New Roman"/>
          <w:sz w:val="24"/>
          <w:szCs w:val="24"/>
          <w:rPrChange w:id="544" w:author="AP" w:date="2019-07-23T12:12:00Z">
            <w:rPr>
              <w:rFonts w:ascii="Times New Roman" w:hAnsi="Times New Roman"/>
            </w:rPr>
          </w:rPrChange>
        </w:rPr>
        <w:t xml:space="preserve"> contribuyeron a éste.</w:t>
      </w:r>
    </w:p>
    <w:p w14:paraId="1CE4AEA6" w14:textId="77777777" w:rsidR="00676318" w:rsidRPr="00407344" w:rsidRDefault="00676318" w:rsidP="00407344">
      <w:pPr>
        <w:spacing w:line="360" w:lineRule="auto"/>
        <w:jc w:val="both"/>
        <w:rPr>
          <w:rFonts w:ascii="Times New Roman" w:hAnsi="Times New Roman" w:cs="Times New Roman"/>
          <w:sz w:val="24"/>
          <w:szCs w:val="24"/>
          <w:rPrChange w:id="545" w:author="AP" w:date="2019-07-23T12:12:00Z">
            <w:rPr>
              <w:rFonts w:ascii="Times New Roman" w:hAnsi="Times New Roman" w:cs="Times New Roman"/>
            </w:rPr>
          </w:rPrChange>
        </w:rPr>
        <w:pPrChange w:id="546" w:author="AP" w:date="2019-07-23T12:12:00Z">
          <w:pPr>
            <w:spacing w:line="360" w:lineRule="auto"/>
            <w:jc w:val="both"/>
          </w:pPr>
        </w:pPrChange>
      </w:pPr>
      <w:r w:rsidRPr="00407344">
        <w:rPr>
          <w:rFonts w:ascii="Times New Roman" w:hAnsi="Times New Roman" w:cs="Times New Roman"/>
          <w:noProof/>
          <w:sz w:val="24"/>
          <w:szCs w:val="24"/>
          <w:lang w:val="en-US"/>
          <w:rPrChange w:id="547" w:author="AP" w:date="2019-07-23T12:12:00Z">
            <w:rPr>
              <w:rFonts w:ascii="Times New Roman" w:hAnsi="Times New Roman" w:cs="Times New Roman"/>
              <w:noProof/>
              <w:lang w:val="en-US"/>
            </w:rPr>
          </w:rPrChange>
        </w:rPr>
        <w:drawing>
          <wp:inline distT="0" distB="0" distL="0" distR="0" wp14:anchorId="48397A6C" wp14:editId="601A5A3F">
            <wp:extent cx="5112385" cy="37452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2385" cy="3745230"/>
                    </a:xfrm>
                    <a:prstGeom prst="rect">
                      <a:avLst/>
                    </a:prstGeom>
                    <a:noFill/>
                    <a:ln>
                      <a:noFill/>
                    </a:ln>
                  </pic:spPr>
                </pic:pic>
              </a:graphicData>
            </a:graphic>
          </wp:inline>
        </w:drawing>
      </w:r>
    </w:p>
    <w:p w14:paraId="0C0CC823" w14:textId="77777777" w:rsidR="00077D07" w:rsidRPr="00407344" w:rsidRDefault="00077D07" w:rsidP="00407344">
      <w:pPr>
        <w:spacing w:line="360" w:lineRule="auto"/>
        <w:jc w:val="both"/>
        <w:rPr>
          <w:rFonts w:ascii="Times New Roman" w:hAnsi="Times New Roman" w:cs="Times New Roman"/>
          <w:sz w:val="24"/>
          <w:szCs w:val="24"/>
          <w:rPrChange w:id="548" w:author="AP" w:date="2019-07-23T12:12:00Z">
            <w:rPr>
              <w:rFonts w:ascii="Times New Roman" w:hAnsi="Times New Roman"/>
            </w:rPr>
          </w:rPrChange>
        </w:rPr>
        <w:pPrChange w:id="549" w:author="AP" w:date="2019-07-23T12:12:00Z">
          <w:pPr>
            <w:spacing w:line="360" w:lineRule="auto"/>
            <w:jc w:val="both"/>
          </w:pPr>
        </w:pPrChange>
      </w:pPr>
      <w:r w:rsidRPr="00407344">
        <w:rPr>
          <w:rFonts w:ascii="Times New Roman" w:hAnsi="Times New Roman" w:cs="Times New Roman"/>
          <w:sz w:val="24"/>
          <w:szCs w:val="24"/>
          <w:rPrChange w:id="550" w:author="AP" w:date="2019-07-23T12:12:00Z">
            <w:rPr>
              <w:rFonts w:ascii="Times New Roman" w:hAnsi="Times New Roman"/>
            </w:rPr>
          </w:rPrChange>
        </w:rPr>
        <w:br w:type="page"/>
      </w:r>
    </w:p>
    <w:p w14:paraId="6166922C" w14:textId="77777777" w:rsidR="008D4EB7" w:rsidRPr="00407344" w:rsidRDefault="008D4EB7" w:rsidP="00407344">
      <w:pPr>
        <w:spacing w:line="360" w:lineRule="auto"/>
        <w:jc w:val="both"/>
        <w:rPr>
          <w:rFonts w:ascii="Times New Roman" w:hAnsi="Times New Roman" w:cs="Times New Roman"/>
          <w:sz w:val="24"/>
          <w:szCs w:val="24"/>
          <w:lang w:val="en-US"/>
        </w:rPr>
        <w:pPrChange w:id="551" w:author="AP" w:date="2019-07-23T12:12:00Z">
          <w:pPr>
            <w:spacing w:line="360" w:lineRule="auto"/>
            <w:jc w:val="both"/>
          </w:pPr>
        </w:pPrChange>
      </w:pPr>
    </w:p>
    <w:p w14:paraId="37028950" w14:textId="77777777" w:rsidR="00DB6D75" w:rsidRPr="00407344" w:rsidRDefault="00DB6D75" w:rsidP="00407344">
      <w:pPr>
        <w:spacing w:line="360" w:lineRule="auto"/>
        <w:jc w:val="both"/>
        <w:rPr>
          <w:rFonts w:ascii="Times New Roman" w:hAnsi="Times New Roman" w:cs="Times New Roman"/>
          <w:sz w:val="24"/>
          <w:szCs w:val="24"/>
        </w:rPr>
        <w:pPrChange w:id="552" w:author="AP" w:date="2019-07-23T12:12:00Z">
          <w:pPr>
            <w:spacing w:line="360" w:lineRule="auto"/>
            <w:jc w:val="both"/>
          </w:pPr>
        </w:pPrChange>
      </w:pPr>
      <w:r w:rsidRPr="00407344">
        <w:rPr>
          <w:rFonts w:ascii="Times New Roman" w:hAnsi="Times New Roman" w:cs="Times New Roman"/>
          <w:sz w:val="24"/>
          <w:szCs w:val="24"/>
        </w:rPr>
        <w:t>Cuadro 1. Preguntas utilizadas para obtener la información sobre el valor de uso de las especies cultivadas en el ciclo de lluvias</w:t>
      </w:r>
    </w:p>
    <w:tbl>
      <w:tblPr>
        <w:tblW w:w="48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4334"/>
      </w:tblGrid>
      <w:tr w:rsidR="00F1317E" w:rsidRPr="00407344" w14:paraId="162EFBDC" w14:textId="77777777" w:rsidTr="00911C77">
        <w:tc>
          <w:tcPr>
            <w:tcW w:w="1164" w:type="pct"/>
          </w:tcPr>
          <w:p w14:paraId="775A880B" w14:textId="77777777" w:rsidR="00F1317E" w:rsidRPr="00407344" w:rsidRDefault="00F1317E" w:rsidP="00407344">
            <w:pPr>
              <w:spacing w:after="0" w:line="360" w:lineRule="auto"/>
              <w:jc w:val="both"/>
              <w:rPr>
                <w:rFonts w:ascii="Times New Roman" w:hAnsi="Times New Roman" w:cs="Times New Roman"/>
                <w:sz w:val="24"/>
                <w:szCs w:val="24"/>
                <w:rPrChange w:id="553" w:author="AP" w:date="2019-07-23T12:12:00Z">
                  <w:rPr>
                    <w:sz w:val="16"/>
                    <w:szCs w:val="16"/>
                  </w:rPr>
                </w:rPrChange>
              </w:rPr>
              <w:pPrChange w:id="554" w:author="AP" w:date="2019-07-23T12:12:00Z">
                <w:pPr>
                  <w:spacing w:after="0" w:line="360" w:lineRule="auto"/>
                  <w:jc w:val="both"/>
                </w:pPr>
              </w:pPrChange>
            </w:pPr>
            <w:r w:rsidRPr="00407344">
              <w:rPr>
                <w:rFonts w:ascii="Times New Roman" w:hAnsi="Times New Roman" w:cs="Times New Roman"/>
                <w:b/>
                <w:sz w:val="24"/>
                <w:szCs w:val="24"/>
                <w:rPrChange w:id="555" w:author="AP" w:date="2019-07-23T12:12:00Z">
                  <w:rPr>
                    <w:b/>
                    <w:sz w:val="16"/>
                    <w:szCs w:val="16"/>
                  </w:rPr>
                </w:rPrChange>
              </w:rPr>
              <w:t>ABD.2.7.</w:t>
            </w:r>
            <w:r w:rsidRPr="00407344">
              <w:rPr>
                <w:rFonts w:ascii="Times New Roman" w:hAnsi="Times New Roman" w:cs="Times New Roman"/>
                <w:sz w:val="24"/>
                <w:szCs w:val="24"/>
                <w:rPrChange w:id="556" w:author="AP" w:date="2019-07-23T12:12:00Z">
                  <w:rPr>
                    <w:sz w:val="16"/>
                    <w:szCs w:val="16"/>
                  </w:rPr>
                </w:rPrChange>
              </w:rPr>
              <w:t xml:space="preserve">  Si fue para autoconsumo, ¿Cuál es la contribución de este cultivo  para la alimentación  de la familia?</w:t>
            </w:r>
          </w:p>
        </w:tc>
        <w:tc>
          <w:tcPr>
            <w:tcW w:w="1157" w:type="pct"/>
          </w:tcPr>
          <w:p w14:paraId="672200DC" w14:textId="77777777" w:rsidR="00F1317E" w:rsidRPr="00407344" w:rsidRDefault="00F1317E" w:rsidP="00407344">
            <w:pPr>
              <w:spacing w:after="0" w:line="360" w:lineRule="auto"/>
              <w:jc w:val="both"/>
              <w:rPr>
                <w:rFonts w:ascii="Times New Roman" w:hAnsi="Times New Roman" w:cs="Times New Roman"/>
                <w:sz w:val="24"/>
                <w:szCs w:val="24"/>
                <w:rPrChange w:id="557" w:author="AP" w:date="2019-07-23T12:12:00Z">
                  <w:rPr>
                    <w:sz w:val="16"/>
                    <w:szCs w:val="16"/>
                  </w:rPr>
                </w:rPrChange>
              </w:rPr>
              <w:pPrChange w:id="558" w:author="AP" w:date="2019-07-23T12:12:00Z">
                <w:pPr>
                  <w:spacing w:after="0" w:line="360" w:lineRule="auto"/>
                  <w:jc w:val="both"/>
                </w:pPr>
              </w:pPrChange>
            </w:pPr>
            <w:r w:rsidRPr="00407344">
              <w:rPr>
                <w:rFonts w:ascii="Times New Roman" w:hAnsi="Times New Roman" w:cs="Times New Roman"/>
                <w:sz w:val="24"/>
                <w:szCs w:val="24"/>
                <w:rPrChange w:id="559" w:author="AP" w:date="2019-07-23T12:12:00Z">
                  <w:rPr>
                    <w:sz w:val="16"/>
                    <w:szCs w:val="16"/>
                  </w:rPr>
                </w:rPrChange>
              </w:rPr>
              <w:t>3: Alta</w:t>
            </w:r>
          </w:p>
          <w:p w14:paraId="1E87E34C" w14:textId="77777777" w:rsidR="00F1317E" w:rsidRPr="00407344" w:rsidRDefault="00F1317E" w:rsidP="00407344">
            <w:pPr>
              <w:spacing w:after="0" w:line="360" w:lineRule="auto"/>
              <w:jc w:val="both"/>
              <w:rPr>
                <w:rFonts w:ascii="Times New Roman" w:hAnsi="Times New Roman" w:cs="Times New Roman"/>
                <w:sz w:val="24"/>
                <w:szCs w:val="24"/>
                <w:rPrChange w:id="560" w:author="AP" w:date="2019-07-23T12:12:00Z">
                  <w:rPr>
                    <w:sz w:val="16"/>
                    <w:szCs w:val="16"/>
                  </w:rPr>
                </w:rPrChange>
              </w:rPr>
              <w:pPrChange w:id="561" w:author="AP" w:date="2019-07-23T12:12:00Z">
                <w:pPr>
                  <w:spacing w:after="0" w:line="360" w:lineRule="auto"/>
                  <w:jc w:val="both"/>
                </w:pPr>
              </w:pPrChange>
            </w:pPr>
            <w:r w:rsidRPr="00407344">
              <w:rPr>
                <w:rFonts w:ascii="Times New Roman" w:hAnsi="Times New Roman" w:cs="Times New Roman"/>
                <w:sz w:val="24"/>
                <w:szCs w:val="24"/>
                <w:rPrChange w:id="562" w:author="AP" w:date="2019-07-23T12:12:00Z">
                  <w:rPr>
                    <w:sz w:val="16"/>
                    <w:szCs w:val="16"/>
                  </w:rPr>
                </w:rPrChange>
              </w:rPr>
              <w:t>2: Media</w:t>
            </w:r>
          </w:p>
          <w:p w14:paraId="5E27993F" w14:textId="77777777" w:rsidR="00F1317E" w:rsidRPr="00407344" w:rsidRDefault="00F1317E" w:rsidP="00407344">
            <w:pPr>
              <w:spacing w:after="0" w:line="360" w:lineRule="auto"/>
              <w:jc w:val="both"/>
              <w:rPr>
                <w:rFonts w:ascii="Times New Roman" w:hAnsi="Times New Roman" w:cs="Times New Roman"/>
                <w:sz w:val="24"/>
                <w:szCs w:val="24"/>
                <w:rPrChange w:id="563" w:author="AP" w:date="2019-07-23T12:12:00Z">
                  <w:rPr>
                    <w:sz w:val="16"/>
                    <w:szCs w:val="16"/>
                  </w:rPr>
                </w:rPrChange>
              </w:rPr>
              <w:pPrChange w:id="564" w:author="AP" w:date="2019-07-23T12:12:00Z">
                <w:pPr>
                  <w:spacing w:after="0" w:line="360" w:lineRule="auto"/>
                  <w:jc w:val="both"/>
                </w:pPr>
              </w:pPrChange>
            </w:pPr>
            <w:r w:rsidRPr="00407344">
              <w:rPr>
                <w:rFonts w:ascii="Times New Roman" w:hAnsi="Times New Roman" w:cs="Times New Roman"/>
                <w:sz w:val="24"/>
                <w:szCs w:val="24"/>
                <w:rPrChange w:id="565" w:author="AP" w:date="2019-07-23T12:12:00Z">
                  <w:rPr>
                    <w:sz w:val="16"/>
                    <w:szCs w:val="16"/>
                  </w:rPr>
                </w:rPrChange>
              </w:rPr>
              <w:t>1: Menor</w:t>
            </w:r>
          </w:p>
          <w:p w14:paraId="302F0065" w14:textId="77777777" w:rsidR="00F1317E" w:rsidRPr="00407344" w:rsidRDefault="00F1317E" w:rsidP="00407344">
            <w:pPr>
              <w:spacing w:after="0" w:line="360" w:lineRule="auto"/>
              <w:jc w:val="both"/>
              <w:rPr>
                <w:rFonts w:ascii="Times New Roman" w:hAnsi="Times New Roman" w:cs="Times New Roman"/>
                <w:sz w:val="24"/>
                <w:szCs w:val="24"/>
                <w:rPrChange w:id="566" w:author="AP" w:date="2019-07-23T12:12:00Z">
                  <w:rPr>
                    <w:sz w:val="16"/>
                    <w:szCs w:val="16"/>
                  </w:rPr>
                </w:rPrChange>
              </w:rPr>
              <w:pPrChange w:id="567" w:author="AP" w:date="2019-07-23T12:12:00Z">
                <w:pPr>
                  <w:spacing w:after="0" w:line="360" w:lineRule="auto"/>
                  <w:jc w:val="both"/>
                </w:pPr>
              </w:pPrChange>
            </w:pPr>
            <w:r w:rsidRPr="00407344">
              <w:rPr>
                <w:rFonts w:ascii="Times New Roman" w:hAnsi="Times New Roman" w:cs="Times New Roman"/>
                <w:sz w:val="24"/>
                <w:szCs w:val="24"/>
                <w:rPrChange w:id="568" w:author="AP" w:date="2019-07-23T12:12:00Z">
                  <w:rPr>
                    <w:sz w:val="16"/>
                    <w:szCs w:val="16"/>
                  </w:rPr>
                </w:rPrChange>
              </w:rPr>
              <w:t>0: Sin contribución</w:t>
            </w:r>
          </w:p>
        </w:tc>
      </w:tr>
      <w:tr w:rsidR="00F1317E" w:rsidRPr="00407344" w14:paraId="42857036" w14:textId="77777777" w:rsidTr="00911C77">
        <w:tc>
          <w:tcPr>
            <w:tcW w:w="1164" w:type="pct"/>
          </w:tcPr>
          <w:p w14:paraId="2380E03E" w14:textId="77777777" w:rsidR="00F1317E" w:rsidRPr="00407344" w:rsidRDefault="00F1317E" w:rsidP="00407344">
            <w:pPr>
              <w:spacing w:after="0" w:line="360" w:lineRule="auto"/>
              <w:jc w:val="both"/>
              <w:rPr>
                <w:rFonts w:ascii="Times New Roman" w:hAnsi="Times New Roman" w:cs="Times New Roman"/>
                <w:sz w:val="24"/>
                <w:szCs w:val="24"/>
                <w:rPrChange w:id="569" w:author="AP" w:date="2019-07-23T12:12:00Z">
                  <w:rPr>
                    <w:sz w:val="16"/>
                    <w:szCs w:val="16"/>
                  </w:rPr>
                </w:rPrChange>
              </w:rPr>
            </w:pPr>
            <w:r w:rsidRPr="00407344">
              <w:rPr>
                <w:rFonts w:ascii="Times New Roman" w:hAnsi="Times New Roman" w:cs="Times New Roman"/>
                <w:b/>
                <w:sz w:val="24"/>
                <w:szCs w:val="24"/>
                <w:rPrChange w:id="570" w:author="AP" w:date="2019-07-23T12:12:00Z">
                  <w:rPr>
                    <w:b/>
                    <w:sz w:val="16"/>
                    <w:szCs w:val="16"/>
                  </w:rPr>
                </w:rPrChange>
              </w:rPr>
              <w:t>ABD.2.8.</w:t>
            </w:r>
            <w:r w:rsidRPr="00407344">
              <w:rPr>
                <w:rFonts w:ascii="Times New Roman" w:hAnsi="Times New Roman" w:cs="Times New Roman"/>
                <w:sz w:val="24"/>
                <w:szCs w:val="24"/>
                <w:rPrChange w:id="571" w:author="AP" w:date="2019-07-23T12:12:00Z">
                  <w:rPr>
                    <w:sz w:val="16"/>
                    <w:szCs w:val="16"/>
                  </w:rPr>
                </w:rPrChange>
              </w:rPr>
              <w:t xml:space="preserve"> Si se produjo para venta ¿cuál fue su contribución al ingreso monetario de la familia?</w:t>
            </w:r>
          </w:p>
        </w:tc>
        <w:tc>
          <w:tcPr>
            <w:tcW w:w="1157" w:type="pct"/>
          </w:tcPr>
          <w:p w14:paraId="222782A4" w14:textId="77777777" w:rsidR="00F1317E" w:rsidRPr="00407344" w:rsidRDefault="00F1317E" w:rsidP="001D57BC">
            <w:pPr>
              <w:spacing w:after="0" w:line="360" w:lineRule="auto"/>
              <w:jc w:val="both"/>
              <w:rPr>
                <w:rFonts w:ascii="Times New Roman" w:hAnsi="Times New Roman" w:cs="Times New Roman"/>
                <w:sz w:val="24"/>
                <w:szCs w:val="24"/>
                <w:rPrChange w:id="572" w:author="AP" w:date="2019-07-23T12:12:00Z">
                  <w:rPr>
                    <w:sz w:val="16"/>
                    <w:szCs w:val="16"/>
                  </w:rPr>
                </w:rPrChange>
              </w:rPr>
            </w:pPr>
            <w:r w:rsidRPr="00407344">
              <w:rPr>
                <w:rFonts w:ascii="Times New Roman" w:hAnsi="Times New Roman" w:cs="Times New Roman"/>
                <w:sz w:val="24"/>
                <w:szCs w:val="24"/>
                <w:rPrChange w:id="573" w:author="AP" w:date="2019-07-23T12:12:00Z">
                  <w:rPr>
                    <w:sz w:val="16"/>
                    <w:szCs w:val="16"/>
                  </w:rPr>
                </w:rPrChange>
              </w:rPr>
              <w:t>3: Alta</w:t>
            </w:r>
          </w:p>
          <w:p w14:paraId="60CB986E" w14:textId="77777777" w:rsidR="00F1317E" w:rsidRPr="00407344" w:rsidRDefault="00F1317E" w:rsidP="001D57BC">
            <w:pPr>
              <w:spacing w:after="0" w:line="360" w:lineRule="auto"/>
              <w:jc w:val="both"/>
              <w:rPr>
                <w:rFonts w:ascii="Times New Roman" w:hAnsi="Times New Roman" w:cs="Times New Roman"/>
                <w:sz w:val="24"/>
                <w:szCs w:val="24"/>
                <w:rPrChange w:id="574" w:author="AP" w:date="2019-07-23T12:12:00Z">
                  <w:rPr>
                    <w:sz w:val="16"/>
                    <w:szCs w:val="16"/>
                  </w:rPr>
                </w:rPrChange>
              </w:rPr>
            </w:pPr>
            <w:r w:rsidRPr="00407344">
              <w:rPr>
                <w:rFonts w:ascii="Times New Roman" w:hAnsi="Times New Roman" w:cs="Times New Roman"/>
                <w:sz w:val="24"/>
                <w:szCs w:val="24"/>
                <w:rPrChange w:id="575" w:author="AP" w:date="2019-07-23T12:12:00Z">
                  <w:rPr>
                    <w:sz w:val="16"/>
                    <w:szCs w:val="16"/>
                  </w:rPr>
                </w:rPrChange>
              </w:rPr>
              <w:t>2: Media</w:t>
            </w:r>
          </w:p>
          <w:p w14:paraId="7DA39F68" w14:textId="77777777" w:rsidR="00F1317E" w:rsidRPr="00407344" w:rsidRDefault="00F1317E" w:rsidP="001D57BC">
            <w:pPr>
              <w:spacing w:after="0" w:line="360" w:lineRule="auto"/>
              <w:jc w:val="both"/>
              <w:rPr>
                <w:rFonts w:ascii="Times New Roman" w:hAnsi="Times New Roman" w:cs="Times New Roman"/>
                <w:sz w:val="24"/>
                <w:szCs w:val="24"/>
                <w:rPrChange w:id="576" w:author="AP" w:date="2019-07-23T12:12:00Z">
                  <w:rPr>
                    <w:sz w:val="16"/>
                    <w:szCs w:val="16"/>
                  </w:rPr>
                </w:rPrChange>
              </w:rPr>
            </w:pPr>
            <w:r w:rsidRPr="00407344">
              <w:rPr>
                <w:rFonts w:ascii="Times New Roman" w:hAnsi="Times New Roman" w:cs="Times New Roman"/>
                <w:sz w:val="24"/>
                <w:szCs w:val="24"/>
                <w:rPrChange w:id="577" w:author="AP" w:date="2019-07-23T12:12:00Z">
                  <w:rPr>
                    <w:sz w:val="16"/>
                    <w:szCs w:val="16"/>
                  </w:rPr>
                </w:rPrChange>
              </w:rPr>
              <w:t>1: Menor</w:t>
            </w:r>
          </w:p>
          <w:p w14:paraId="092744C2" w14:textId="77777777" w:rsidR="00F1317E" w:rsidRPr="00407344" w:rsidRDefault="00F1317E" w:rsidP="001D57BC">
            <w:pPr>
              <w:spacing w:after="0" w:line="360" w:lineRule="auto"/>
              <w:jc w:val="both"/>
              <w:rPr>
                <w:rFonts w:ascii="Times New Roman" w:hAnsi="Times New Roman" w:cs="Times New Roman"/>
                <w:sz w:val="24"/>
                <w:szCs w:val="24"/>
                <w:rPrChange w:id="578" w:author="AP" w:date="2019-07-23T12:12:00Z">
                  <w:rPr>
                    <w:sz w:val="16"/>
                    <w:szCs w:val="16"/>
                  </w:rPr>
                </w:rPrChange>
              </w:rPr>
            </w:pPr>
            <w:r w:rsidRPr="00407344">
              <w:rPr>
                <w:rFonts w:ascii="Times New Roman" w:hAnsi="Times New Roman" w:cs="Times New Roman"/>
                <w:sz w:val="24"/>
                <w:szCs w:val="24"/>
                <w:rPrChange w:id="579" w:author="AP" w:date="2019-07-23T12:12:00Z">
                  <w:rPr>
                    <w:sz w:val="16"/>
                    <w:szCs w:val="16"/>
                  </w:rPr>
                </w:rPrChange>
              </w:rPr>
              <w:t>0: Sin contribución</w:t>
            </w:r>
          </w:p>
        </w:tc>
      </w:tr>
      <w:tr w:rsidR="00F1317E" w:rsidRPr="00407344" w14:paraId="76A0CE21" w14:textId="77777777" w:rsidTr="00911C77">
        <w:tc>
          <w:tcPr>
            <w:tcW w:w="1164" w:type="pct"/>
          </w:tcPr>
          <w:p w14:paraId="142EA821" w14:textId="77777777" w:rsidR="00F1317E" w:rsidRPr="00407344" w:rsidRDefault="00F1317E" w:rsidP="00407344">
            <w:pPr>
              <w:spacing w:after="0" w:line="360" w:lineRule="auto"/>
              <w:jc w:val="both"/>
              <w:rPr>
                <w:rFonts w:ascii="Times New Roman" w:hAnsi="Times New Roman" w:cs="Times New Roman"/>
                <w:sz w:val="24"/>
                <w:szCs w:val="24"/>
                <w:rPrChange w:id="580" w:author="AP" w:date="2019-07-23T12:12:00Z">
                  <w:rPr>
                    <w:sz w:val="16"/>
                    <w:szCs w:val="16"/>
                  </w:rPr>
                </w:rPrChange>
              </w:rPr>
            </w:pPr>
            <w:r w:rsidRPr="00407344">
              <w:rPr>
                <w:rFonts w:ascii="Times New Roman" w:hAnsi="Times New Roman" w:cs="Times New Roman"/>
                <w:b/>
                <w:sz w:val="24"/>
                <w:szCs w:val="24"/>
                <w:rPrChange w:id="581" w:author="AP" w:date="2019-07-23T12:12:00Z">
                  <w:rPr>
                    <w:b/>
                    <w:sz w:val="16"/>
                    <w:szCs w:val="16"/>
                  </w:rPr>
                </w:rPrChange>
              </w:rPr>
              <w:t>ABD.2.9</w:t>
            </w:r>
            <w:r w:rsidRPr="00407344">
              <w:rPr>
                <w:rFonts w:ascii="Times New Roman" w:hAnsi="Times New Roman" w:cs="Times New Roman"/>
                <w:sz w:val="24"/>
                <w:szCs w:val="24"/>
                <w:rPrChange w:id="582" w:author="AP" w:date="2019-07-23T12:12:00Z">
                  <w:rPr>
                    <w:sz w:val="16"/>
                    <w:szCs w:val="16"/>
                  </w:rPr>
                </w:rPrChange>
              </w:rPr>
              <w:t>. ¿Qué partes de la planta son utilizadas? (Anotar todas las que se usen)</w:t>
            </w:r>
          </w:p>
        </w:tc>
        <w:tc>
          <w:tcPr>
            <w:tcW w:w="1157" w:type="pct"/>
          </w:tcPr>
          <w:p w14:paraId="5CF4ABAA" w14:textId="77777777" w:rsidR="00F1317E" w:rsidRPr="00407344" w:rsidRDefault="00F1317E" w:rsidP="00407344">
            <w:pPr>
              <w:spacing w:after="0" w:line="360" w:lineRule="auto"/>
              <w:jc w:val="both"/>
              <w:rPr>
                <w:rFonts w:ascii="Times New Roman" w:hAnsi="Times New Roman" w:cs="Times New Roman"/>
                <w:sz w:val="24"/>
                <w:szCs w:val="24"/>
                <w:rPrChange w:id="583" w:author="AP" w:date="2019-07-23T12:12:00Z">
                  <w:rPr>
                    <w:sz w:val="16"/>
                    <w:szCs w:val="16"/>
                  </w:rPr>
                </w:rPrChange>
              </w:rPr>
              <w:pPrChange w:id="584" w:author="AP" w:date="2019-07-23T12:12:00Z">
                <w:pPr>
                  <w:spacing w:after="0" w:line="360" w:lineRule="auto"/>
                  <w:jc w:val="both"/>
                </w:pPr>
              </w:pPrChange>
            </w:pPr>
            <w:r w:rsidRPr="00407344">
              <w:rPr>
                <w:rFonts w:ascii="Times New Roman" w:hAnsi="Times New Roman" w:cs="Times New Roman"/>
                <w:sz w:val="24"/>
                <w:szCs w:val="24"/>
                <w:rPrChange w:id="585" w:author="AP" w:date="2019-07-23T12:12:00Z">
                  <w:rPr>
                    <w:sz w:val="16"/>
                    <w:szCs w:val="16"/>
                  </w:rPr>
                </w:rPrChange>
              </w:rPr>
              <w:t xml:space="preserve">1: Grano/semilla </w:t>
            </w:r>
          </w:p>
          <w:p w14:paraId="316A8302" w14:textId="77777777" w:rsidR="00F1317E" w:rsidRPr="00407344" w:rsidRDefault="00F1317E" w:rsidP="00407344">
            <w:pPr>
              <w:spacing w:after="0" w:line="360" w:lineRule="auto"/>
              <w:jc w:val="both"/>
              <w:rPr>
                <w:rFonts w:ascii="Times New Roman" w:hAnsi="Times New Roman" w:cs="Times New Roman"/>
                <w:sz w:val="24"/>
                <w:szCs w:val="24"/>
                <w:rPrChange w:id="586" w:author="AP" w:date="2019-07-23T12:12:00Z">
                  <w:rPr>
                    <w:sz w:val="16"/>
                    <w:szCs w:val="16"/>
                  </w:rPr>
                </w:rPrChange>
              </w:rPr>
              <w:pPrChange w:id="587" w:author="AP" w:date="2019-07-23T12:12:00Z">
                <w:pPr>
                  <w:spacing w:after="0" w:line="360" w:lineRule="auto"/>
                  <w:jc w:val="both"/>
                </w:pPr>
              </w:pPrChange>
            </w:pPr>
            <w:r w:rsidRPr="00407344">
              <w:rPr>
                <w:rFonts w:ascii="Times New Roman" w:hAnsi="Times New Roman" w:cs="Times New Roman"/>
                <w:sz w:val="24"/>
                <w:szCs w:val="24"/>
                <w:rPrChange w:id="588" w:author="AP" w:date="2019-07-23T12:12:00Z">
                  <w:rPr>
                    <w:sz w:val="16"/>
                    <w:szCs w:val="16"/>
                  </w:rPr>
                </w:rPrChange>
              </w:rPr>
              <w:t>2: Fruta</w:t>
            </w:r>
          </w:p>
          <w:p w14:paraId="5E30ACEE" w14:textId="77777777" w:rsidR="00F1317E" w:rsidRPr="00407344" w:rsidRDefault="00F1317E" w:rsidP="00407344">
            <w:pPr>
              <w:spacing w:after="0" w:line="360" w:lineRule="auto"/>
              <w:jc w:val="both"/>
              <w:rPr>
                <w:rFonts w:ascii="Times New Roman" w:hAnsi="Times New Roman" w:cs="Times New Roman"/>
                <w:sz w:val="24"/>
                <w:szCs w:val="24"/>
                <w:rPrChange w:id="589" w:author="AP" w:date="2019-07-23T12:12:00Z">
                  <w:rPr>
                    <w:sz w:val="16"/>
                    <w:szCs w:val="16"/>
                  </w:rPr>
                </w:rPrChange>
              </w:rPr>
              <w:pPrChange w:id="590" w:author="AP" w:date="2019-07-23T12:12:00Z">
                <w:pPr>
                  <w:spacing w:after="0" w:line="360" w:lineRule="auto"/>
                  <w:jc w:val="both"/>
                </w:pPr>
              </w:pPrChange>
            </w:pPr>
            <w:r w:rsidRPr="00407344">
              <w:rPr>
                <w:rFonts w:ascii="Times New Roman" w:hAnsi="Times New Roman" w:cs="Times New Roman"/>
                <w:sz w:val="24"/>
                <w:szCs w:val="24"/>
                <w:rPrChange w:id="591" w:author="AP" w:date="2019-07-23T12:12:00Z">
                  <w:rPr>
                    <w:sz w:val="16"/>
                    <w:szCs w:val="16"/>
                  </w:rPr>
                </w:rPrChange>
              </w:rPr>
              <w:t>3: Cáscara del fruto</w:t>
            </w:r>
          </w:p>
          <w:p w14:paraId="0C671210" w14:textId="77777777" w:rsidR="00F1317E" w:rsidRPr="00407344" w:rsidRDefault="00F1317E" w:rsidP="00407344">
            <w:pPr>
              <w:spacing w:after="0" w:line="360" w:lineRule="auto"/>
              <w:jc w:val="both"/>
              <w:rPr>
                <w:rFonts w:ascii="Times New Roman" w:hAnsi="Times New Roman" w:cs="Times New Roman"/>
                <w:sz w:val="24"/>
                <w:szCs w:val="24"/>
                <w:rPrChange w:id="592" w:author="AP" w:date="2019-07-23T12:12:00Z">
                  <w:rPr>
                    <w:sz w:val="16"/>
                    <w:szCs w:val="16"/>
                  </w:rPr>
                </w:rPrChange>
              </w:rPr>
              <w:pPrChange w:id="593" w:author="AP" w:date="2019-07-23T12:12:00Z">
                <w:pPr>
                  <w:spacing w:after="0" w:line="360" w:lineRule="auto"/>
                  <w:jc w:val="both"/>
                </w:pPr>
              </w:pPrChange>
            </w:pPr>
            <w:r w:rsidRPr="00407344">
              <w:rPr>
                <w:rFonts w:ascii="Times New Roman" w:hAnsi="Times New Roman" w:cs="Times New Roman"/>
                <w:sz w:val="24"/>
                <w:szCs w:val="24"/>
                <w:rPrChange w:id="594" w:author="AP" w:date="2019-07-23T12:12:00Z">
                  <w:rPr>
                    <w:sz w:val="16"/>
                    <w:szCs w:val="16"/>
                  </w:rPr>
                </w:rPrChange>
              </w:rPr>
              <w:t>4: Flor</w:t>
            </w:r>
          </w:p>
          <w:p w14:paraId="692C9CFE" w14:textId="77777777" w:rsidR="00F1317E" w:rsidRPr="00407344" w:rsidRDefault="00F1317E" w:rsidP="00407344">
            <w:pPr>
              <w:spacing w:after="0" w:line="360" w:lineRule="auto"/>
              <w:jc w:val="both"/>
              <w:rPr>
                <w:rFonts w:ascii="Times New Roman" w:hAnsi="Times New Roman" w:cs="Times New Roman"/>
                <w:sz w:val="24"/>
                <w:szCs w:val="24"/>
                <w:rPrChange w:id="595" w:author="AP" w:date="2019-07-23T12:12:00Z">
                  <w:rPr>
                    <w:sz w:val="16"/>
                    <w:szCs w:val="16"/>
                  </w:rPr>
                </w:rPrChange>
              </w:rPr>
              <w:pPrChange w:id="596" w:author="AP" w:date="2019-07-23T12:12:00Z">
                <w:pPr>
                  <w:spacing w:after="0" w:line="360" w:lineRule="auto"/>
                  <w:jc w:val="both"/>
                </w:pPr>
              </w:pPrChange>
            </w:pPr>
            <w:r w:rsidRPr="00407344">
              <w:rPr>
                <w:rFonts w:ascii="Times New Roman" w:hAnsi="Times New Roman" w:cs="Times New Roman"/>
                <w:sz w:val="24"/>
                <w:szCs w:val="24"/>
                <w:rPrChange w:id="597" w:author="AP" w:date="2019-07-23T12:12:00Z">
                  <w:rPr>
                    <w:sz w:val="16"/>
                    <w:szCs w:val="16"/>
                  </w:rPr>
                </w:rPrChange>
              </w:rPr>
              <w:t>5: Hojas</w:t>
            </w:r>
          </w:p>
          <w:p w14:paraId="6F8FAA6A" w14:textId="77777777" w:rsidR="00F1317E" w:rsidRPr="00407344" w:rsidRDefault="00F1317E" w:rsidP="00407344">
            <w:pPr>
              <w:spacing w:after="0" w:line="360" w:lineRule="auto"/>
              <w:jc w:val="both"/>
              <w:rPr>
                <w:rFonts w:ascii="Times New Roman" w:hAnsi="Times New Roman" w:cs="Times New Roman"/>
                <w:sz w:val="24"/>
                <w:szCs w:val="24"/>
                <w:rPrChange w:id="598" w:author="AP" w:date="2019-07-23T12:12:00Z">
                  <w:rPr>
                    <w:sz w:val="16"/>
                    <w:szCs w:val="16"/>
                  </w:rPr>
                </w:rPrChange>
              </w:rPr>
              <w:pPrChange w:id="599" w:author="AP" w:date="2019-07-23T12:12:00Z">
                <w:pPr>
                  <w:spacing w:after="0" w:line="360" w:lineRule="auto"/>
                  <w:jc w:val="both"/>
                </w:pPr>
              </w:pPrChange>
            </w:pPr>
            <w:r w:rsidRPr="00407344">
              <w:rPr>
                <w:rFonts w:ascii="Times New Roman" w:hAnsi="Times New Roman" w:cs="Times New Roman"/>
                <w:sz w:val="24"/>
                <w:szCs w:val="24"/>
                <w:rPrChange w:id="600" w:author="AP" w:date="2019-07-23T12:12:00Z">
                  <w:rPr>
                    <w:sz w:val="16"/>
                    <w:szCs w:val="16"/>
                  </w:rPr>
                </w:rPrChange>
              </w:rPr>
              <w:t>6: Tallo/guías</w:t>
            </w:r>
          </w:p>
          <w:p w14:paraId="7589A528" w14:textId="77777777" w:rsidR="00F1317E" w:rsidRPr="00407344" w:rsidRDefault="00F1317E" w:rsidP="00407344">
            <w:pPr>
              <w:spacing w:after="0" w:line="360" w:lineRule="auto"/>
              <w:jc w:val="both"/>
              <w:rPr>
                <w:rFonts w:ascii="Times New Roman" w:hAnsi="Times New Roman" w:cs="Times New Roman"/>
                <w:sz w:val="24"/>
                <w:szCs w:val="24"/>
                <w:rPrChange w:id="601" w:author="AP" w:date="2019-07-23T12:12:00Z">
                  <w:rPr>
                    <w:sz w:val="16"/>
                    <w:szCs w:val="16"/>
                  </w:rPr>
                </w:rPrChange>
              </w:rPr>
              <w:pPrChange w:id="602" w:author="AP" w:date="2019-07-23T12:12:00Z">
                <w:pPr>
                  <w:spacing w:after="0" w:line="360" w:lineRule="auto"/>
                  <w:jc w:val="both"/>
                </w:pPr>
              </w:pPrChange>
            </w:pPr>
            <w:r w:rsidRPr="00407344">
              <w:rPr>
                <w:rFonts w:ascii="Times New Roman" w:hAnsi="Times New Roman" w:cs="Times New Roman"/>
                <w:sz w:val="24"/>
                <w:szCs w:val="24"/>
                <w:rPrChange w:id="603" w:author="AP" w:date="2019-07-23T12:12:00Z">
                  <w:rPr>
                    <w:sz w:val="16"/>
                    <w:szCs w:val="16"/>
                  </w:rPr>
                </w:rPrChange>
              </w:rPr>
              <w:t>7: Corteza</w:t>
            </w:r>
          </w:p>
          <w:p w14:paraId="3C91EB17" w14:textId="77777777" w:rsidR="00F1317E" w:rsidRPr="00407344" w:rsidRDefault="00F1317E" w:rsidP="00407344">
            <w:pPr>
              <w:spacing w:after="0" w:line="360" w:lineRule="auto"/>
              <w:jc w:val="both"/>
              <w:rPr>
                <w:rFonts w:ascii="Times New Roman" w:hAnsi="Times New Roman" w:cs="Times New Roman"/>
                <w:sz w:val="24"/>
                <w:szCs w:val="24"/>
                <w:rPrChange w:id="604" w:author="AP" w:date="2019-07-23T12:12:00Z">
                  <w:rPr>
                    <w:sz w:val="16"/>
                    <w:szCs w:val="16"/>
                  </w:rPr>
                </w:rPrChange>
              </w:rPr>
              <w:pPrChange w:id="605" w:author="AP" w:date="2019-07-23T12:12:00Z">
                <w:pPr>
                  <w:spacing w:after="0" w:line="360" w:lineRule="auto"/>
                  <w:jc w:val="both"/>
                </w:pPr>
              </w:pPrChange>
            </w:pPr>
            <w:r w:rsidRPr="00407344">
              <w:rPr>
                <w:rFonts w:ascii="Times New Roman" w:hAnsi="Times New Roman" w:cs="Times New Roman"/>
                <w:sz w:val="24"/>
                <w:szCs w:val="24"/>
                <w:rPrChange w:id="606" w:author="AP" w:date="2019-07-23T12:12:00Z">
                  <w:rPr>
                    <w:sz w:val="16"/>
                    <w:szCs w:val="16"/>
                  </w:rPr>
                </w:rPrChange>
              </w:rPr>
              <w:t>8: Raíz/tubérculo</w:t>
            </w:r>
          </w:p>
          <w:p w14:paraId="44F49910" w14:textId="77777777" w:rsidR="00F1317E" w:rsidRPr="00407344" w:rsidRDefault="00F1317E" w:rsidP="00407344">
            <w:pPr>
              <w:spacing w:after="0" w:line="360" w:lineRule="auto"/>
              <w:jc w:val="both"/>
              <w:rPr>
                <w:rFonts w:ascii="Times New Roman" w:hAnsi="Times New Roman" w:cs="Times New Roman"/>
                <w:sz w:val="24"/>
                <w:szCs w:val="24"/>
                <w:rPrChange w:id="607" w:author="AP" w:date="2019-07-23T12:12:00Z">
                  <w:rPr>
                    <w:sz w:val="16"/>
                    <w:szCs w:val="16"/>
                  </w:rPr>
                </w:rPrChange>
              </w:rPr>
              <w:pPrChange w:id="608" w:author="AP" w:date="2019-07-23T12:12:00Z">
                <w:pPr>
                  <w:spacing w:after="0" w:line="360" w:lineRule="auto"/>
                  <w:jc w:val="both"/>
                </w:pPr>
              </w:pPrChange>
            </w:pPr>
            <w:r w:rsidRPr="00407344">
              <w:rPr>
                <w:rFonts w:ascii="Times New Roman" w:hAnsi="Times New Roman" w:cs="Times New Roman"/>
                <w:sz w:val="24"/>
                <w:szCs w:val="24"/>
                <w:rPrChange w:id="609" w:author="AP" w:date="2019-07-23T12:12:00Z">
                  <w:rPr>
                    <w:sz w:val="16"/>
                    <w:szCs w:val="16"/>
                  </w:rPr>
                </w:rPrChange>
              </w:rPr>
              <w:t>9: Otro (especificar)</w:t>
            </w:r>
          </w:p>
        </w:tc>
      </w:tr>
      <w:tr w:rsidR="00F1317E" w:rsidRPr="00407344" w14:paraId="1886AE99" w14:textId="77777777" w:rsidTr="00911C77">
        <w:tc>
          <w:tcPr>
            <w:tcW w:w="1164" w:type="pct"/>
          </w:tcPr>
          <w:p w14:paraId="1210C798" w14:textId="77777777" w:rsidR="00F1317E" w:rsidRPr="00407344" w:rsidRDefault="00F1317E" w:rsidP="00407344">
            <w:pPr>
              <w:spacing w:after="0" w:line="360" w:lineRule="auto"/>
              <w:jc w:val="both"/>
              <w:rPr>
                <w:rFonts w:ascii="Times New Roman" w:hAnsi="Times New Roman" w:cs="Times New Roman"/>
                <w:sz w:val="24"/>
                <w:szCs w:val="24"/>
                <w:rPrChange w:id="610" w:author="AP" w:date="2019-07-23T12:12:00Z">
                  <w:rPr>
                    <w:sz w:val="16"/>
                    <w:szCs w:val="16"/>
                  </w:rPr>
                </w:rPrChange>
              </w:rPr>
            </w:pPr>
            <w:r w:rsidRPr="00407344">
              <w:rPr>
                <w:rFonts w:ascii="Times New Roman" w:hAnsi="Times New Roman" w:cs="Times New Roman"/>
                <w:b/>
                <w:sz w:val="24"/>
                <w:szCs w:val="24"/>
                <w:rPrChange w:id="611" w:author="AP" w:date="2019-07-23T12:12:00Z">
                  <w:rPr>
                    <w:b/>
                    <w:sz w:val="16"/>
                    <w:szCs w:val="16"/>
                  </w:rPr>
                </w:rPrChange>
              </w:rPr>
              <w:t>ABD.2.10</w:t>
            </w:r>
            <w:r w:rsidRPr="00407344">
              <w:rPr>
                <w:rFonts w:ascii="Times New Roman" w:hAnsi="Times New Roman" w:cs="Times New Roman"/>
                <w:sz w:val="24"/>
                <w:szCs w:val="24"/>
                <w:rPrChange w:id="612" w:author="AP" w:date="2019-07-23T12:12:00Z">
                  <w:rPr>
                    <w:sz w:val="16"/>
                    <w:szCs w:val="16"/>
                  </w:rPr>
                </w:rPrChange>
              </w:rPr>
              <w:t>. ¿Cuáles son los usos que se  le dan a la planta? (anotar todos los usos que se le den)</w:t>
            </w:r>
          </w:p>
        </w:tc>
        <w:tc>
          <w:tcPr>
            <w:tcW w:w="1157" w:type="pct"/>
          </w:tcPr>
          <w:p w14:paraId="28C5D295" w14:textId="77777777" w:rsidR="00F1317E" w:rsidRPr="00407344" w:rsidRDefault="00F1317E" w:rsidP="00407344">
            <w:pPr>
              <w:pStyle w:val="NormalWeb"/>
              <w:spacing w:before="0" w:beforeAutospacing="0" w:after="0" w:afterAutospacing="0" w:line="360" w:lineRule="auto"/>
              <w:ind w:left="-142" w:right="-602" w:firstLine="142"/>
              <w:jc w:val="both"/>
              <w:rPr>
                <w:lang w:val="es-MX"/>
                <w:rPrChange w:id="613" w:author="AP" w:date="2019-07-23T12:12:00Z">
                  <w:rPr>
                    <w:sz w:val="16"/>
                    <w:szCs w:val="16"/>
                    <w:lang w:val="es-MX"/>
                  </w:rPr>
                </w:rPrChange>
              </w:rPr>
            </w:pPr>
            <w:r w:rsidRPr="00407344">
              <w:rPr>
                <w:color w:val="000000"/>
                <w:lang w:val="es-MX"/>
                <w:rPrChange w:id="614" w:author="AP" w:date="2019-07-23T12:12:00Z">
                  <w:rPr>
                    <w:rFonts w:ascii="Calibri" w:hAnsi="Calibri"/>
                    <w:color w:val="000000"/>
                    <w:sz w:val="16"/>
                    <w:szCs w:val="16"/>
                    <w:lang w:val="es-MX"/>
                  </w:rPr>
                </w:rPrChange>
              </w:rPr>
              <w:t>1: Alimento humano</w:t>
            </w:r>
          </w:p>
          <w:p w14:paraId="482C7917" w14:textId="77777777" w:rsidR="00F1317E" w:rsidRPr="00407344" w:rsidRDefault="00F1317E" w:rsidP="00407344">
            <w:pPr>
              <w:pStyle w:val="NormalWeb"/>
              <w:spacing w:before="0" w:beforeAutospacing="0" w:after="0" w:afterAutospacing="0" w:line="360" w:lineRule="auto"/>
              <w:ind w:left="-142" w:right="-602" w:firstLine="142"/>
              <w:jc w:val="both"/>
              <w:rPr>
                <w:lang w:val="es-MX"/>
                <w:rPrChange w:id="615" w:author="AP" w:date="2019-07-23T12:12:00Z">
                  <w:rPr>
                    <w:sz w:val="16"/>
                    <w:szCs w:val="16"/>
                    <w:lang w:val="es-MX"/>
                  </w:rPr>
                </w:rPrChange>
              </w:rPr>
            </w:pPr>
            <w:r w:rsidRPr="00407344">
              <w:rPr>
                <w:color w:val="000000"/>
                <w:lang w:val="es-MX"/>
                <w:rPrChange w:id="616" w:author="AP" w:date="2019-07-23T12:12:00Z">
                  <w:rPr>
                    <w:rFonts w:ascii="Calibri" w:hAnsi="Calibri"/>
                    <w:color w:val="000000"/>
                    <w:sz w:val="16"/>
                    <w:szCs w:val="16"/>
                    <w:lang w:val="es-MX"/>
                  </w:rPr>
                </w:rPrChange>
              </w:rPr>
              <w:t>2: Forraje</w:t>
            </w:r>
          </w:p>
          <w:p w14:paraId="6D2E54D3" w14:textId="77777777" w:rsidR="00F1317E" w:rsidRPr="00407344" w:rsidRDefault="00F1317E" w:rsidP="00407344">
            <w:pPr>
              <w:pStyle w:val="NormalWeb"/>
              <w:spacing w:before="0" w:beforeAutospacing="0" w:after="0" w:afterAutospacing="0" w:line="360" w:lineRule="auto"/>
              <w:ind w:left="-142" w:right="-602" w:firstLine="142"/>
              <w:jc w:val="both"/>
              <w:rPr>
                <w:lang w:val="es-MX"/>
                <w:rPrChange w:id="617" w:author="AP" w:date="2019-07-23T12:12:00Z">
                  <w:rPr>
                    <w:sz w:val="16"/>
                    <w:szCs w:val="16"/>
                    <w:lang w:val="es-MX"/>
                  </w:rPr>
                </w:rPrChange>
              </w:rPr>
            </w:pPr>
            <w:r w:rsidRPr="00407344">
              <w:rPr>
                <w:color w:val="000000"/>
                <w:lang w:val="es-MX"/>
                <w:rPrChange w:id="618" w:author="AP" w:date="2019-07-23T12:12:00Z">
                  <w:rPr>
                    <w:rFonts w:ascii="Calibri" w:hAnsi="Calibri"/>
                    <w:color w:val="000000"/>
                    <w:sz w:val="16"/>
                    <w:szCs w:val="16"/>
                    <w:lang w:val="es-MX"/>
                  </w:rPr>
                </w:rPrChange>
              </w:rPr>
              <w:t xml:space="preserve">3: Medicinal humano </w:t>
            </w:r>
          </w:p>
          <w:p w14:paraId="25790AF4" w14:textId="77777777" w:rsidR="00F1317E" w:rsidRPr="00407344" w:rsidRDefault="00F1317E" w:rsidP="00474A40">
            <w:pPr>
              <w:pStyle w:val="NormalWeb"/>
              <w:spacing w:before="0" w:beforeAutospacing="0" w:after="0" w:afterAutospacing="0" w:line="360" w:lineRule="auto"/>
              <w:ind w:left="-142" w:right="-602" w:firstLine="142"/>
              <w:jc w:val="both"/>
              <w:rPr>
                <w:lang w:val="es-MX"/>
                <w:rPrChange w:id="619" w:author="AP" w:date="2019-07-23T12:12:00Z">
                  <w:rPr>
                    <w:sz w:val="16"/>
                    <w:szCs w:val="16"/>
                    <w:lang w:val="es-MX"/>
                  </w:rPr>
                </w:rPrChange>
              </w:rPr>
            </w:pPr>
            <w:r w:rsidRPr="00407344">
              <w:rPr>
                <w:color w:val="000000"/>
                <w:lang w:val="es-MX"/>
                <w:rPrChange w:id="620" w:author="AP" w:date="2019-07-23T12:12:00Z">
                  <w:rPr>
                    <w:rFonts w:ascii="Calibri" w:hAnsi="Calibri"/>
                    <w:color w:val="000000"/>
                    <w:sz w:val="16"/>
                    <w:szCs w:val="16"/>
                    <w:lang w:val="es-MX"/>
                  </w:rPr>
                </w:rPrChange>
              </w:rPr>
              <w:t>4: Medicinal animal</w:t>
            </w:r>
          </w:p>
          <w:p w14:paraId="2FA6067D" w14:textId="77777777" w:rsidR="00F1317E" w:rsidRPr="00407344" w:rsidRDefault="00F1317E" w:rsidP="00474A40">
            <w:pPr>
              <w:pStyle w:val="NormalWeb"/>
              <w:spacing w:before="0" w:beforeAutospacing="0" w:after="0" w:afterAutospacing="0" w:line="360" w:lineRule="auto"/>
              <w:ind w:left="-142" w:right="-602" w:firstLine="142"/>
              <w:jc w:val="both"/>
              <w:rPr>
                <w:lang w:val="es-MX"/>
                <w:rPrChange w:id="621" w:author="AP" w:date="2019-07-23T12:12:00Z">
                  <w:rPr>
                    <w:sz w:val="16"/>
                    <w:szCs w:val="16"/>
                    <w:lang w:val="es-MX"/>
                  </w:rPr>
                </w:rPrChange>
              </w:rPr>
            </w:pPr>
            <w:r w:rsidRPr="00407344">
              <w:rPr>
                <w:color w:val="000000"/>
                <w:lang w:val="es-MX"/>
                <w:rPrChange w:id="622" w:author="AP" w:date="2019-07-23T12:12:00Z">
                  <w:rPr>
                    <w:rFonts w:ascii="Calibri" w:hAnsi="Calibri"/>
                    <w:color w:val="000000"/>
                    <w:sz w:val="16"/>
                    <w:szCs w:val="16"/>
                    <w:lang w:val="es-MX"/>
                  </w:rPr>
                </w:rPrChange>
              </w:rPr>
              <w:t>5: Construcción</w:t>
            </w:r>
          </w:p>
          <w:p w14:paraId="0F53A6B4" w14:textId="77777777" w:rsidR="00F1317E" w:rsidRPr="00407344" w:rsidRDefault="00F1317E" w:rsidP="00474A40">
            <w:pPr>
              <w:pStyle w:val="NormalWeb"/>
              <w:spacing w:before="0" w:beforeAutospacing="0" w:after="0" w:afterAutospacing="0" w:line="360" w:lineRule="auto"/>
              <w:ind w:left="-142" w:right="-602" w:firstLine="142"/>
              <w:jc w:val="both"/>
              <w:rPr>
                <w:color w:val="000000"/>
                <w:lang w:val="es-MX"/>
                <w:rPrChange w:id="623" w:author="AP" w:date="2019-07-23T12:12:00Z">
                  <w:rPr>
                    <w:rFonts w:ascii="Calibri" w:hAnsi="Calibri"/>
                    <w:color w:val="000000"/>
                    <w:sz w:val="16"/>
                    <w:szCs w:val="16"/>
                    <w:lang w:val="es-MX"/>
                  </w:rPr>
                </w:rPrChange>
              </w:rPr>
            </w:pPr>
            <w:r w:rsidRPr="00407344">
              <w:rPr>
                <w:color w:val="000000"/>
                <w:lang w:val="es-MX"/>
                <w:rPrChange w:id="624" w:author="AP" w:date="2019-07-23T12:12:00Z">
                  <w:rPr>
                    <w:rFonts w:ascii="Calibri" w:hAnsi="Calibri"/>
                    <w:color w:val="000000"/>
                    <w:sz w:val="16"/>
                    <w:szCs w:val="16"/>
                    <w:lang w:val="es-MX"/>
                  </w:rPr>
                </w:rPrChange>
              </w:rPr>
              <w:t>6: Artesanía</w:t>
            </w:r>
          </w:p>
          <w:p w14:paraId="172F1133" w14:textId="77777777" w:rsidR="00F1317E" w:rsidRPr="00407344" w:rsidRDefault="00F1317E" w:rsidP="00407344">
            <w:pPr>
              <w:spacing w:after="0" w:line="360" w:lineRule="auto"/>
              <w:jc w:val="both"/>
              <w:rPr>
                <w:rFonts w:ascii="Times New Roman" w:hAnsi="Times New Roman" w:cs="Times New Roman"/>
                <w:color w:val="000000"/>
                <w:sz w:val="24"/>
                <w:szCs w:val="24"/>
                <w:rPrChange w:id="625" w:author="AP" w:date="2019-07-23T12:12:00Z">
                  <w:rPr>
                    <w:color w:val="000000"/>
                    <w:sz w:val="16"/>
                    <w:szCs w:val="16"/>
                  </w:rPr>
                </w:rPrChange>
              </w:rPr>
              <w:pPrChange w:id="626" w:author="AP" w:date="2019-07-23T12:12:00Z">
                <w:pPr>
                  <w:spacing w:after="0" w:line="360" w:lineRule="auto"/>
                  <w:jc w:val="both"/>
                </w:pPr>
              </w:pPrChange>
            </w:pPr>
            <w:r w:rsidRPr="00407344">
              <w:rPr>
                <w:rFonts w:ascii="Times New Roman" w:hAnsi="Times New Roman" w:cs="Times New Roman"/>
                <w:color w:val="000000"/>
                <w:sz w:val="24"/>
                <w:szCs w:val="24"/>
                <w:rPrChange w:id="627" w:author="AP" w:date="2019-07-23T12:12:00Z">
                  <w:rPr>
                    <w:color w:val="000000"/>
                    <w:sz w:val="16"/>
                    <w:szCs w:val="16"/>
                  </w:rPr>
                </w:rPrChange>
              </w:rPr>
              <w:t>7: Ceremonial</w:t>
            </w:r>
          </w:p>
          <w:p w14:paraId="03B381C9" w14:textId="77777777" w:rsidR="00F1317E" w:rsidRPr="00407344" w:rsidRDefault="00F1317E" w:rsidP="00407344">
            <w:pPr>
              <w:spacing w:after="0" w:line="360" w:lineRule="auto"/>
              <w:jc w:val="both"/>
              <w:rPr>
                <w:rFonts w:ascii="Times New Roman" w:hAnsi="Times New Roman" w:cs="Times New Roman"/>
                <w:sz w:val="24"/>
                <w:szCs w:val="24"/>
                <w:rPrChange w:id="628" w:author="AP" w:date="2019-07-23T12:12:00Z">
                  <w:rPr>
                    <w:sz w:val="16"/>
                    <w:szCs w:val="16"/>
                  </w:rPr>
                </w:rPrChange>
              </w:rPr>
              <w:pPrChange w:id="629" w:author="AP" w:date="2019-07-23T12:12:00Z">
                <w:pPr>
                  <w:spacing w:after="0" w:line="360" w:lineRule="auto"/>
                  <w:jc w:val="both"/>
                </w:pPr>
              </w:pPrChange>
            </w:pPr>
            <w:r w:rsidRPr="00407344">
              <w:rPr>
                <w:rFonts w:ascii="Times New Roman" w:hAnsi="Times New Roman" w:cs="Times New Roman"/>
                <w:color w:val="000000"/>
                <w:sz w:val="24"/>
                <w:szCs w:val="24"/>
                <w:rPrChange w:id="630" w:author="AP" w:date="2019-07-23T12:12:00Z">
                  <w:rPr>
                    <w:color w:val="000000"/>
                    <w:sz w:val="16"/>
                    <w:szCs w:val="16"/>
                  </w:rPr>
                </w:rPrChange>
              </w:rPr>
              <w:t xml:space="preserve">8: Otro </w:t>
            </w:r>
            <w:r w:rsidRPr="00407344">
              <w:rPr>
                <w:rFonts w:ascii="Times New Roman" w:hAnsi="Times New Roman" w:cs="Times New Roman"/>
                <w:sz w:val="24"/>
                <w:szCs w:val="24"/>
                <w:rPrChange w:id="631" w:author="AP" w:date="2019-07-23T12:12:00Z">
                  <w:rPr>
                    <w:sz w:val="16"/>
                    <w:szCs w:val="16"/>
                  </w:rPr>
                </w:rPrChange>
              </w:rPr>
              <w:t>(especificar)</w:t>
            </w:r>
          </w:p>
        </w:tc>
      </w:tr>
    </w:tbl>
    <w:p w14:paraId="01E4EE5D" w14:textId="77777777" w:rsidR="00F1317E" w:rsidRPr="00407344" w:rsidRDefault="00F1317E" w:rsidP="00407344">
      <w:pPr>
        <w:spacing w:line="360" w:lineRule="auto"/>
        <w:jc w:val="both"/>
        <w:rPr>
          <w:rFonts w:ascii="Times New Roman" w:hAnsi="Times New Roman" w:cs="Times New Roman"/>
          <w:sz w:val="24"/>
          <w:szCs w:val="24"/>
          <w:rPrChange w:id="632" w:author="AP" w:date="2019-07-23T12:12:00Z">
            <w:rPr>
              <w:rFonts w:ascii="Times New Roman" w:hAnsi="Times New Roman" w:cs="Times New Roman"/>
            </w:rPr>
          </w:rPrChange>
        </w:rPr>
      </w:pPr>
    </w:p>
    <w:p w14:paraId="469923E7" w14:textId="77777777" w:rsidR="00F1317E" w:rsidRPr="00407344" w:rsidRDefault="00F1317E" w:rsidP="00407344">
      <w:pPr>
        <w:spacing w:line="360" w:lineRule="auto"/>
        <w:jc w:val="both"/>
        <w:rPr>
          <w:rFonts w:ascii="Times New Roman" w:hAnsi="Times New Roman" w:cs="Times New Roman"/>
          <w:sz w:val="24"/>
          <w:szCs w:val="24"/>
          <w:rPrChange w:id="633" w:author="AP" w:date="2019-07-23T12:12:00Z">
            <w:rPr>
              <w:rFonts w:ascii="Times New Roman" w:hAnsi="Times New Roman"/>
            </w:rPr>
          </w:rPrChange>
        </w:rPr>
        <w:pPrChange w:id="634" w:author="AP" w:date="2019-07-23T12:12:00Z">
          <w:pPr>
            <w:spacing w:line="360" w:lineRule="auto"/>
            <w:jc w:val="both"/>
          </w:pPr>
        </w:pPrChange>
      </w:pPr>
    </w:p>
    <w:p w14:paraId="7C031EA5" w14:textId="77777777" w:rsidR="009A6DB8" w:rsidRPr="00407344" w:rsidRDefault="009A6DB8" w:rsidP="00407344">
      <w:pPr>
        <w:spacing w:line="360" w:lineRule="auto"/>
        <w:jc w:val="both"/>
        <w:rPr>
          <w:rFonts w:ascii="Times New Roman" w:hAnsi="Times New Roman" w:cs="Times New Roman"/>
          <w:sz w:val="24"/>
          <w:szCs w:val="24"/>
          <w:rPrChange w:id="635" w:author="AP" w:date="2019-07-23T12:12:00Z">
            <w:rPr>
              <w:rFonts w:ascii="Times New Roman" w:hAnsi="Times New Roman"/>
            </w:rPr>
          </w:rPrChange>
        </w:rPr>
        <w:pPrChange w:id="636" w:author="AP" w:date="2019-07-23T12:12:00Z">
          <w:pPr>
            <w:spacing w:line="360" w:lineRule="auto"/>
            <w:jc w:val="both"/>
          </w:pPr>
        </w:pPrChange>
      </w:pPr>
      <w:r w:rsidRPr="00407344">
        <w:rPr>
          <w:rFonts w:ascii="Times New Roman" w:hAnsi="Times New Roman" w:cs="Times New Roman"/>
          <w:sz w:val="24"/>
          <w:szCs w:val="24"/>
          <w:rPrChange w:id="637" w:author="AP" w:date="2019-07-23T12:12:00Z">
            <w:rPr>
              <w:rFonts w:ascii="Times New Roman" w:hAnsi="Times New Roman"/>
            </w:rPr>
          </w:rPrChange>
        </w:rPr>
        <w:lastRenderedPageBreak/>
        <w:br w:type="page"/>
      </w:r>
    </w:p>
    <w:p w14:paraId="1EBBACF5" w14:textId="77777777" w:rsidR="00761009" w:rsidRPr="00407344" w:rsidRDefault="00761009" w:rsidP="00407344">
      <w:pPr>
        <w:spacing w:line="360" w:lineRule="auto"/>
        <w:jc w:val="both"/>
        <w:rPr>
          <w:rFonts w:ascii="Times New Roman" w:hAnsi="Times New Roman" w:cs="Times New Roman"/>
          <w:sz w:val="24"/>
          <w:szCs w:val="24"/>
          <w:rPrChange w:id="638" w:author="AP" w:date="2019-07-23T12:12:00Z">
            <w:rPr>
              <w:rFonts w:ascii="Times New Roman" w:hAnsi="Times New Roman"/>
            </w:rPr>
          </w:rPrChange>
        </w:rPr>
        <w:pPrChange w:id="639" w:author="AP" w:date="2019-07-23T12:12:00Z">
          <w:pPr>
            <w:spacing w:line="360" w:lineRule="auto"/>
            <w:jc w:val="both"/>
          </w:pPr>
        </w:pPrChange>
      </w:pPr>
      <w:r w:rsidRPr="00407344">
        <w:rPr>
          <w:rFonts w:ascii="Times New Roman" w:hAnsi="Times New Roman" w:cs="Times New Roman"/>
          <w:sz w:val="24"/>
          <w:szCs w:val="24"/>
          <w:rPrChange w:id="640" w:author="AP" w:date="2019-07-23T12:12:00Z">
            <w:rPr>
              <w:rFonts w:ascii="Times New Roman" w:hAnsi="Times New Roman"/>
            </w:rPr>
          </w:rPrChange>
        </w:rPr>
        <w:lastRenderedPageBreak/>
        <w:t>Cuadro 2. Especies cultivadas por número de hogares y superficie ocupada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476"/>
        <w:gridCol w:w="1266"/>
        <w:gridCol w:w="1078"/>
        <w:gridCol w:w="924"/>
        <w:gridCol w:w="1078"/>
      </w:tblGrid>
      <w:tr w:rsidR="00EC55E4" w:rsidRPr="00407344" w14:paraId="75B3DFA1" w14:textId="77777777" w:rsidTr="00EC55E4">
        <w:trPr>
          <w:trHeight w:val="300"/>
        </w:trPr>
        <w:tc>
          <w:tcPr>
            <w:tcW w:w="1274" w:type="pct"/>
            <w:shd w:val="clear" w:color="auto" w:fill="auto"/>
            <w:noWrap/>
            <w:hideMark/>
          </w:tcPr>
          <w:p w14:paraId="20E70727"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641" w:author="AP" w:date="2019-07-23T12:12:00Z">
                  <w:rPr>
                    <w:rFonts w:ascii="Calibri" w:eastAsia="Times New Roman" w:hAnsi="Calibri" w:cs="Times New Roman"/>
                    <w:b/>
                    <w:color w:val="000000"/>
                    <w:sz w:val="20"/>
                    <w:lang w:val="en-US"/>
                  </w:rPr>
                </w:rPrChange>
              </w:rPr>
              <w:pPrChange w:id="642" w:author="AP" w:date="2019-07-23T12:12:00Z">
                <w:pPr>
                  <w:spacing w:after="0" w:line="360" w:lineRule="auto"/>
                  <w:jc w:val="both"/>
                </w:pPr>
              </w:pPrChange>
            </w:pPr>
            <w:r w:rsidRPr="00407344">
              <w:rPr>
                <w:rFonts w:ascii="Times New Roman" w:eastAsia="Times New Roman" w:hAnsi="Times New Roman" w:cs="Times New Roman"/>
                <w:b/>
                <w:color w:val="000000"/>
                <w:sz w:val="24"/>
                <w:szCs w:val="24"/>
                <w:lang w:val="en-US"/>
                <w:rPrChange w:id="643" w:author="AP" w:date="2019-07-23T12:12:00Z">
                  <w:rPr>
                    <w:rFonts w:ascii="Calibri" w:eastAsia="Times New Roman" w:hAnsi="Calibri" w:cs="Times New Roman"/>
                    <w:b/>
                    <w:color w:val="000000"/>
                    <w:sz w:val="20"/>
                    <w:lang w:val="en-US"/>
                  </w:rPr>
                </w:rPrChange>
              </w:rPr>
              <w:t>Nombre científico</w:t>
            </w:r>
          </w:p>
        </w:tc>
        <w:tc>
          <w:tcPr>
            <w:tcW w:w="1134" w:type="pct"/>
            <w:shd w:val="clear" w:color="auto" w:fill="auto"/>
            <w:noWrap/>
          </w:tcPr>
          <w:p w14:paraId="5A0A15F8"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644" w:author="AP" w:date="2019-07-23T12:12:00Z">
                  <w:rPr>
                    <w:rFonts w:ascii="Calibri" w:eastAsia="Times New Roman" w:hAnsi="Calibri" w:cs="Times New Roman"/>
                    <w:b/>
                    <w:color w:val="000000"/>
                    <w:sz w:val="20"/>
                    <w:lang w:val="en-US"/>
                  </w:rPr>
                </w:rPrChange>
              </w:rPr>
              <w:pPrChange w:id="645" w:author="AP" w:date="2019-07-23T12:12:00Z">
                <w:pPr>
                  <w:spacing w:after="0" w:line="360" w:lineRule="auto"/>
                  <w:jc w:val="both"/>
                </w:pPr>
              </w:pPrChange>
            </w:pPr>
            <w:r w:rsidRPr="00407344">
              <w:rPr>
                <w:rFonts w:ascii="Times New Roman" w:eastAsia="Times New Roman" w:hAnsi="Times New Roman" w:cs="Times New Roman"/>
                <w:b/>
                <w:color w:val="000000"/>
                <w:sz w:val="24"/>
                <w:szCs w:val="24"/>
                <w:lang w:val="en-US"/>
                <w:rPrChange w:id="646" w:author="AP" w:date="2019-07-23T12:12:00Z">
                  <w:rPr>
                    <w:rFonts w:ascii="Calibri" w:eastAsia="Times New Roman" w:hAnsi="Calibri" w:cs="Times New Roman"/>
                    <w:b/>
                    <w:color w:val="000000"/>
                    <w:sz w:val="20"/>
                    <w:lang w:val="en-US"/>
                  </w:rPr>
                </w:rPrChange>
              </w:rPr>
              <w:t>Nombre común en español</w:t>
            </w:r>
          </w:p>
        </w:tc>
        <w:tc>
          <w:tcPr>
            <w:tcW w:w="931" w:type="pct"/>
            <w:shd w:val="clear" w:color="auto" w:fill="auto"/>
            <w:noWrap/>
            <w:hideMark/>
          </w:tcPr>
          <w:p w14:paraId="4FF9AAC7"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647" w:author="AP" w:date="2019-07-23T12:12:00Z">
                  <w:rPr>
                    <w:rFonts w:ascii="Calibri" w:eastAsia="Times New Roman" w:hAnsi="Calibri" w:cs="Times New Roman"/>
                    <w:b/>
                    <w:color w:val="000000"/>
                    <w:sz w:val="20"/>
                    <w:lang w:val="en-US"/>
                  </w:rPr>
                </w:rPrChange>
              </w:rPr>
              <w:pPrChange w:id="648" w:author="AP" w:date="2019-07-23T12:12:00Z">
                <w:pPr>
                  <w:spacing w:after="0" w:line="360" w:lineRule="auto"/>
                  <w:jc w:val="both"/>
                </w:pPr>
              </w:pPrChange>
            </w:pPr>
            <w:r w:rsidRPr="00407344">
              <w:rPr>
                <w:rFonts w:ascii="Times New Roman" w:eastAsia="Times New Roman" w:hAnsi="Times New Roman" w:cs="Times New Roman"/>
                <w:b/>
                <w:color w:val="000000"/>
                <w:sz w:val="24"/>
                <w:szCs w:val="24"/>
                <w:lang w:val="en-US"/>
                <w:rPrChange w:id="649" w:author="AP" w:date="2019-07-23T12:12:00Z">
                  <w:rPr>
                    <w:rFonts w:ascii="Calibri" w:eastAsia="Times New Roman" w:hAnsi="Calibri" w:cs="Times New Roman"/>
                    <w:b/>
                    <w:color w:val="000000"/>
                    <w:sz w:val="20"/>
                    <w:lang w:val="en-US"/>
                  </w:rPr>
                </w:rPrChange>
              </w:rPr>
              <w:t>No. Hogares</w:t>
            </w:r>
          </w:p>
          <w:p w14:paraId="38196C69" w14:textId="08E3692D"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650" w:author="AP" w:date="2019-07-23T12:12:00Z">
                  <w:rPr>
                    <w:rFonts w:ascii="Calibri" w:eastAsia="Times New Roman" w:hAnsi="Calibri" w:cs="Times New Roman"/>
                    <w:b/>
                    <w:color w:val="000000"/>
                    <w:sz w:val="20"/>
                    <w:lang w:val="en-US"/>
                  </w:rPr>
                </w:rPrChange>
              </w:rPr>
              <w:pPrChange w:id="651" w:author="AP" w:date="2019-07-23T12:12:00Z">
                <w:pPr>
                  <w:spacing w:after="0" w:line="360" w:lineRule="auto"/>
                  <w:jc w:val="both"/>
                </w:pPr>
              </w:pPrChange>
            </w:pPr>
            <w:r w:rsidRPr="00407344">
              <w:rPr>
                <w:rFonts w:ascii="Times New Roman" w:eastAsia="Times New Roman" w:hAnsi="Times New Roman" w:cs="Times New Roman"/>
                <w:b/>
                <w:color w:val="000000"/>
                <w:sz w:val="24"/>
                <w:szCs w:val="24"/>
                <w:lang w:val="en-US"/>
                <w:rPrChange w:id="652" w:author="AP" w:date="2019-07-23T12:12:00Z">
                  <w:rPr>
                    <w:rFonts w:ascii="Calibri" w:eastAsia="Times New Roman" w:hAnsi="Calibri" w:cs="Times New Roman"/>
                    <w:b/>
                    <w:color w:val="000000"/>
                    <w:sz w:val="20"/>
                    <w:lang w:val="en-US"/>
                  </w:rPr>
                </w:rPrChange>
              </w:rPr>
              <w:t>(N=1</w:t>
            </w:r>
            <w:ins w:id="653" w:author="AP" w:date="2019-07-23T13:18:00Z">
              <w:r w:rsidR="00374E9C">
                <w:rPr>
                  <w:rFonts w:ascii="Times New Roman" w:eastAsia="Times New Roman" w:hAnsi="Times New Roman" w:cs="Times New Roman"/>
                  <w:b/>
                  <w:color w:val="000000"/>
                  <w:sz w:val="24"/>
                  <w:szCs w:val="24"/>
                  <w:lang w:val="en-US"/>
                </w:rPr>
                <w:t>005</w:t>
              </w:r>
            </w:ins>
            <w:del w:id="654" w:author="AP" w:date="2019-07-23T13:18:00Z">
              <w:r w:rsidRPr="00407344" w:rsidDel="00374E9C">
                <w:rPr>
                  <w:rFonts w:ascii="Times New Roman" w:eastAsia="Times New Roman" w:hAnsi="Times New Roman" w:cs="Times New Roman"/>
                  <w:b/>
                  <w:color w:val="000000"/>
                  <w:sz w:val="24"/>
                  <w:szCs w:val="24"/>
                  <w:lang w:val="en-US"/>
                  <w:rPrChange w:id="655" w:author="AP" w:date="2019-07-23T12:12:00Z">
                    <w:rPr>
                      <w:rFonts w:ascii="Calibri" w:eastAsia="Times New Roman" w:hAnsi="Calibri" w:cs="Times New Roman"/>
                      <w:b/>
                      <w:color w:val="000000"/>
                      <w:sz w:val="20"/>
                      <w:lang w:val="en-US"/>
                    </w:rPr>
                  </w:rPrChange>
                </w:rPr>
                <w:delText>75</w:delText>
              </w:r>
            </w:del>
            <w:r w:rsidRPr="00407344">
              <w:rPr>
                <w:rFonts w:ascii="Times New Roman" w:eastAsia="Times New Roman" w:hAnsi="Times New Roman" w:cs="Times New Roman"/>
                <w:b/>
                <w:color w:val="000000"/>
                <w:sz w:val="24"/>
                <w:szCs w:val="24"/>
                <w:lang w:val="en-US"/>
                <w:rPrChange w:id="656" w:author="AP" w:date="2019-07-23T12:12:00Z">
                  <w:rPr>
                    <w:rFonts w:ascii="Calibri" w:eastAsia="Times New Roman" w:hAnsi="Calibri" w:cs="Times New Roman"/>
                    <w:b/>
                    <w:color w:val="000000"/>
                    <w:sz w:val="20"/>
                    <w:lang w:val="en-US"/>
                  </w:rPr>
                </w:rPrChange>
              </w:rPr>
              <w:t>)</w:t>
            </w:r>
          </w:p>
        </w:tc>
        <w:tc>
          <w:tcPr>
            <w:tcW w:w="580" w:type="pct"/>
            <w:shd w:val="clear" w:color="auto" w:fill="auto"/>
            <w:noWrap/>
            <w:hideMark/>
          </w:tcPr>
          <w:p w14:paraId="4260C300"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657" w:author="AP" w:date="2019-07-23T12:12:00Z">
                  <w:rPr>
                    <w:rFonts w:ascii="Calibri" w:eastAsia="Times New Roman" w:hAnsi="Calibri" w:cs="Times New Roman"/>
                    <w:b/>
                    <w:color w:val="000000"/>
                    <w:sz w:val="20"/>
                    <w:lang w:val="en-US"/>
                  </w:rPr>
                </w:rPrChange>
              </w:rPr>
              <w:pPrChange w:id="658" w:author="AP" w:date="2019-07-23T12:12:00Z">
                <w:pPr>
                  <w:spacing w:after="0" w:line="360" w:lineRule="auto"/>
                  <w:jc w:val="both"/>
                </w:pPr>
              </w:pPrChange>
            </w:pPr>
            <w:r w:rsidRPr="00407344">
              <w:rPr>
                <w:rFonts w:ascii="Times New Roman" w:eastAsia="Times New Roman" w:hAnsi="Times New Roman" w:cs="Times New Roman"/>
                <w:b/>
                <w:color w:val="000000"/>
                <w:sz w:val="24"/>
                <w:szCs w:val="24"/>
                <w:lang w:val="en-US"/>
                <w:rPrChange w:id="659" w:author="AP" w:date="2019-07-23T12:12:00Z">
                  <w:rPr>
                    <w:rFonts w:ascii="Calibri" w:eastAsia="Times New Roman" w:hAnsi="Calibri" w:cs="Times New Roman"/>
                    <w:b/>
                    <w:color w:val="000000"/>
                    <w:sz w:val="20"/>
                    <w:lang w:val="en-US"/>
                  </w:rPr>
                </w:rPrChange>
              </w:rPr>
              <w:t xml:space="preserve">Superficie </w:t>
            </w:r>
          </w:p>
          <w:p w14:paraId="15259C16"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660" w:author="AP" w:date="2019-07-23T12:12:00Z">
                  <w:rPr>
                    <w:rFonts w:ascii="Calibri" w:eastAsia="Times New Roman" w:hAnsi="Calibri" w:cs="Times New Roman"/>
                    <w:b/>
                    <w:color w:val="000000"/>
                    <w:sz w:val="20"/>
                    <w:lang w:val="en-US"/>
                  </w:rPr>
                </w:rPrChange>
              </w:rPr>
              <w:pPrChange w:id="661" w:author="AP" w:date="2019-07-23T12:12:00Z">
                <w:pPr>
                  <w:spacing w:after="0" w:line="360" w:lineRule="auto"/>
                  <w:jc w:val="both"/>
                </w:pPr>
              </w:pPrChange>
            </w:pPr>
            <w:r w:rsidRPr="00407344">
              <w:rPr>
                <w:rFonts w:ascii="Times New Roman" w:eastAsia="Times New Roman" w:hAnsi="Times New Roman" w:cs="Times New Roman"/>
                <w:b/>
                <w:color w:val="000000"/>
                <w:sz w:val="24"/>
                <w:szCs w:val="24"/>
                <w:lang w:val="en-US"/>
                <w:rPrChange w:id="662" w:author="AP" w:date="2019-07-23T12:12:00Z">
                  <w:rPr>
                    <w:rFonts w:ascii="Calibri" w:eastAsia="Times New Roman" w:hAnsi="Calibri" w:cs="Times New Roman"/>
                    <w:b/>
                    <w:color w:val="000000"/>
                    <w:sz w:val="20"/>
                    <w:lang w:val="en-US"/>
                  </w:rPr>
                </w:rPrChange>
              </w:rPr>
              <w:t>(ha)</w:t>
            </w:r>
          </w:p>
        </w:tc>
        <w:tc>
          <w:tcPr>
            <w:tcW w:w="500" w:type="pct"/>
            <w:vAlign w:val="bottom"/>
          </w:tcPr>
          <w:p w14:paraId="5EE1BD99" w14:textId="77777777" w:rsidR="00EC55E4" w:rsidRPr="00407344" w:rsidRDefault="00EC55E4" w:rsidP="00407344">
            <w:pPr>
              <w:spacing w:line="360" w:lineRule="auto"/>
              <w:jc w:val="both"/>
              <w:rPr>
                <w:rFonts w:ascii="Times New Roman" w:hAnsi="Times New Roman" w:cs="Times New Roman"/>
                <w:b/>
                <w:color w:val="000000"/>
                <w:sz w:val="24"/>
                <w:szCs w:val="24"/>
                <w:rPrChange w:id="663" w:author="AP" w:date="2019-07-23T12:12:00Z">
                  <w:rPr>
                    <w:rFonts w:ascii="Calibri" w:hAnsi="Calibri"/>
                    <w:b/>
                    <w:color w:val="000000"/>
                    <w:sz w:val="20"/>
                  </w:rPr>
                </w:rPrChange>
              </w:rPr>
              <w:pPrChange w:id="664" w:author="AP" w:date="2019-07-23T12:12:00Z">
                <w:pPr>
                  <w:spacing w:line="360" w:lineRule="auto"/>
                  <w:jc w:val="both"/>
                </w:pPr>
              </w:pPrChange>
            </w:pPr>
            <w:r w:rsidRPr="00407344">
              <w:rPr>
                <w:rFonts w:ascii="Times New Roman" w:hAnsi="Times New Roman" w:cs="Times New Roman"/>
                <w:b/>
                <w:color w:val="000000"/>
                <w:sz w:val="24"/>
                <w:szCs w:val="24"/>
                <w:rPrChange w:id="665" w:author="AP" w:date="2019-07-23T12:12:00Z">
                  <w:rPr>
                    <w:rFonts w:ascii="Calibri" w:hAnsi="Calibri"/>
                    <w:b/>
                    <w:color w:val="000000"/>
                    <w:sz w:val="20"/>
                  </w:rPr>
                </w:rPrChange>
              </w:rPr>
              <w:t>Hogares (%)</w:t>
            </w:r>
          </w:p>
        </w:tc>
        <w:tc>
          <w:tcPr>
            <w:tcW w:w="580" w:type="pct"/>
            <w:vAlign w:val="bottom"/>
          </w:tcPr>
          <w:p w14:paraId="15338CF9" w14:textId="77777777" w:rsidR="00EC55E4" w:rsidRPr="00407344" w:rsidRDefault="00EC55E4" w:rsidP="00407344">
            <w:pPr>
              <w:spacing w:line="360" w:lineRule="auto"/>
              <w:jc w:val="both"/>
              <w:rPr>
                <w:rFonts w:ascii="Times New Roman" w:hAnsi="Times New Roman" w:cs="Times New Roman"/>
                <w:b/>
                <w:color w:val="000000"/>
                <w:sz w:val="24"/>
                <w:szCs w:val="24"/>
                <w:rPrChange w:id="666" w:author="AP" w:date="2019-07-23T12:12:00Z">
                  <w:rPr>
                    <w:rFonts w:ascii="Calibri" w:hAnsi="Calibri"/>
                    <w:b/>
                    <w:color w:val="000000"/>
                    <w:sz w:val="20"/>
                  </w:rPr>
                </w:rPrChange>
              </w:rPr>
              <w:pPrChange w:id="667" w:author="AP" w:date="2019-07-23T12:12:00Z">
                <w:pPr>
                  <w:spacing w:line="360" w:lineRule="auto"/>
                  <w:jc w:val="both"/>
                </w:pPr>
              </w:pPrChange>
            </w:pPr>
            <w:r w:rsidRPr="00407344">
              <w:rPr>
                <w:rFonts w:ascii="Times New Roman" w:hAnsi="Times New Roman" w:cs="Times New Roman"/>
                <w:b/>
                <w:color w:val="000000"/>
                <w:sz w:val="24"/>
                <w:szCs w:val="24"/>
                <w:rPrChange w:id="668" w:author="AP" w:date="2019-07-23T12:12:00Z">
                  <w:rPr>
                    <w:rFonts w:ascii="Calibri" w:hAnsi="Calibri"/>
                    <w:b/>
                    <w:color w:val="000000"/>
                    <w:sz w:val="20"/>
                  </w:rPr>
                </w:rPrChange>
              </w:rPr>
              <w:t>Superficie (%)</w:t>
            </w:r>
          </w:p>
        </w:tc>
      </w:tr>
      <w:tr w:rsidR="00EC55E4" w:rsidRPr="00407344" w14:paraId="26DA1F22" w14:textId="77777777" w:rsidTr="00EC55E4">
        <w:trPr>
          <w:trHeight w:val="300"/>
        </w:trPr>
        <w:tc>
          <w:tcPr>
            <w:tcW w:w="1274" w:type="pct"/>
            <w:shd w:val="clear" w:color="auto" w:fill="auto"/>
            <w:noWrap/>
            <w:hideMark/>
          </w:tcPr>
          <w:p w14:paraId="10972604"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669"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670" w:author="AP" w:date="2019-07-23T12:12:00Z">
                  <w:rPr>
                    <w:rFonts w:ascii="Calibri" w:eastAsia="Times New Roman" w:hAnsi="Calibri" w:cs="Times New Roman"/>
                    <w:i/>
                    <w:color w:val="000000"/>
                    <w:sz w:val="20"/>
                    <w:lang w:val="en-US"/>
                  </w:rPr>
                </w:rPrChange>
              </w:rPr>
              <w:t>Abelmoschus esculentus</w:t>
            </w:r>
          </w:p>
        </w:tc>
        <w:tc>
          <w:tcPr>
            <w:tcW w:w="1134" w:type="pct"/>
            <w:shd w:val="clear" w:color="auto" w:fill="auto"/>
            <w:noWrap/>
          </w:tcPr>
          <w:p w14:paraId="119A2B1E"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671" w:author="AP" w:date="2019-07-23T12:12:00Z">
                  <w:rPr>
                    <w:rFonts w:ascii="Calibri" w:eastAsia="Times New Roman" w:hAnsi="Calibri" w:cs="Times New Roman"/>
                    <w:color w:val="000000"/>
                    <w:sz w:val="20"/>
                    <w:lang w:val="en-US"/>
                  </w:rPr>
                </w:rPrChange>
              </w:rPr>
              <w:pPrChange w:id="67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673" w:author="AP" w:date="2019-07-23T12:12:00Z">
                  <w:rPr>
                    <w:rFonts w:ascii="Calibri" w:eastAsia="Times New Roman" w:hAnsi="Calibri" w:cs="Times New Roman"/>
                    <w:color w:val="000000"/>
                    <w:sz w:val="20"/>
                    <w:lang w:val="en-US"/>
                  </w:rPr>
                </w:rPrChange>
              </w:rPr>
              <w:t>Okra</w:t>
            </w:r>
          </w:p>
        </w:tc>
        <w:tc>
          <w:tcPr>
            <w:tcW w:w="931" w:type="pct"/>
            <w:shd w:val="clear" w:color="auto" w:fill="auto"/>
            <w:noWrap/>
            <w:hideMark/>
          </w:tcPr>
          <w:p w14:paraId="6274D232"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674" w:author="AP" w:date="2019-07-23T12:12:00Z">
                  <w:rPr>
                    <w:rFonts w:ascii="Calibri" w:eastAsia="Times New Roman" w:hAnsi="Calibri" w:cs="Times New Roman"/>
                    <w:color w:val="000000"/>
                    <w:sz w:val="20"/>
                    <w:lang w:val="en-US"/>
                  </w:rPr>
                </w:rPrChange>
              </w:rPr>
              <w:pPrChange w:id="67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676" w:author="AP" w:date="2019-07-23T12:12:00Z">
                  <w:rPr>
                    <w:rFonts w:ascii="Calibri" w:eastAsia="Times New Roman" w:hAnsi="Calibri" w:cs="Times New Roman"/>
                    <w:color w:val="000000"/>
                    <w:sz w:val="20"/>
                    <w:lang w:val="en-US"/>
                  </w:rPr>
                </w:rPrChange>
              </w:rPr>
              <w:t>24</w:t>
            </w:r>
          </w:p>
        </w:tc>
        <w:tc>
          <w:tcPr>
            <w:tcW w:w="580" w:type="pct"/>
            <w:shd w:val="clear" w:color="auto" w:fill="auto"/>
            <w:noWrap/>
            <w:hideMark/>
          </w:tcPr>
          <w:p w14:paraId="36B0C020"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677" w:author="AP" w:date="2019-07-23T12:12:00Z">
                  <w:rPr>
                    <w:rFonts w:ascii="Calibri" w:eastAsia="Times New Roman" w:hAnsi="Calibri" w:cs="Times New Roman"/>
                    <w:color w:val="000000"/>
                    <w:sz w:val="20"/>
                    <w:lang w:val="en-US"/>
                  </w:rPr>
                </w:rPrChange>
              </w:rPr>
              <w:pPrChange w:id="67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679" w:author="AP" w:date="2019-07-23T12:12:00Z">
                  <w:rPr>
                    <w:rFonts w:ascii="Calibri" w:eastAsia="Times New Roman" w:hAnsi="Calibri" w:cs="Times New Roman"/>
                    <w:color w:val="000000"/>
                    <w:sz w:val="20"/>
                    <w:lang w:val="en-US"/>
                  </w:rPr>
                </w:rPrChange>
              </w:rPr>
              <w:t>4.9</w:t>
            </w:r>
          </w:p>
        </w:tc>
        <w:tc>
          <w:tcPr>
            <w:tcW w:w="500" w:type="pct"/>
            <w:vAlign w:val="bottom"/>
          </w:tcPr>
          <w:p w14:paraId="35C75E0C" w14:textId="77777777" w:rsidR="00EC55E4" w:rsidRPr="00407344" w:rsidRDefault="00EC55E4" w:rsidP="00407344">
            <w:pPr>
              <w:spacing w:line="360" w:lineRule="auto"/>
              <w:jc w:val="both"/>
              <w:rPr>
                <w:rFonts w:ascii="Times New Roman" w:hAnsi="Times New Roman" w:cs="Times New Roman"/>
                <w:color w:val="000000"/>
                <w:sz w:val="24"/>
                <w:szCs w:val="24"/>
                <w:rPrChange w:id="680" w:author="AP" w:date="2019-07-23T12:12:00Z">
                  <w:rPr>
                    <w:rFonts w:ascii="Calibri" w:hAnsi="Calibri"/>
                    <w:color w:val="000000"/>
                    <w:sz w:val="20"/>
                  </w:rPr>
                </w:rPrChange>
              </w:rPr>
              <w:pPrChange w:id="681" w:author="AP" w:date="2019-07-23T12:12:00Z">
                <w:pPr>
                  <w:spacing w:line="360" w:lineRule="auto"/>
                  <w:jc w:val="both"/>
                </w:pPr>
              </w:pPrChange>
            </w:pPr>
            <w:r w:rsidRPr="00407344">
              <w:rPr>
                <w:rFonts w:ascii="Times New Roman" w:hAnsi="Times New Roman" w:cs="Times New Roman"/>
                <w:color w:val="000000"/>
                <w:sz w:val="24"/>
                <w:szCs w:val="24"/>
                <w:rPrChange w:id="682" w:author="AP" w:date="2019-07-23T12:12:00Z">
                  <w:rPr>
                    <w:rFonts w:ascii="Calibri" w:hAnsi="Calibri"/>
                    <w:color w:val="000000"/>
                    <w:sz w:val="20"/>
                  </w:rPr>
                </w:rPrChange>
              </w:rPr>
              <w:t>13.7%</w:t>
            </w:r>
          </w:p>
        </w:tc>
        <w:tc>
          <w:tcPr>
            <w:tcW w:w="580" w:type="pct"/>
            <w:vAlign w:val="bottom"/>
          </w:tcPr>
          <w:p w14:paraId="3C6FC4B5" w14:textId="77777777" w:rsidR="00EC55E4" w:rsidRPr="00407344" w:rsidRDefault="00EC55E4" w:rsidP="00407344">
            <w:pPr>
              <w:spacing w:line="360" w:lineRule="auto"/>
              <w:jc w:val="both"/>
              <w:rPr>
                <w:rFonts w:ascii="Times New Roman" w:hAnsi="Times New Roman" w:cs="Times New Roman"/>
                <w:color w:val="000000"/>
                <w:sz w:val="24"/>
                <w:szCs w:val="24"/>
                <w:rPrChange w:id="683" w:author="AP" w:date="2019-07-23T12:12:00Z">
                  <w:rPr>
                    <w:rFonts w:ascii="Calibri" w:hAnsi="Calibri"/>
                    <w:color w:val="000000"/>
                    <w:sz w:val="20"/>
                  </w:rPr>
                </w:rPrChange>
              </w:rPr>
              <w:pPrChange w:id="684" w:author="AP" w:date="2019-07-23T12:12:00Z">
                <w:pPr>
                  <w:spacing w:line="360" w:lineRule="auto"/>
                  <w:jc w:val="both"/>
                </w:pPr>
              </w:pPrChange>
            </w:pPr>
            <w:r w:rsidRPr="00407344">
              <w:rPr>
                <w:rFonts w:ascii="Times New Roman" w:hAnsi="Times New Roman" w:cs="Times New Roman"/>
                <w:color w:val="000000"/>
                <w:sz w:val="24"/>
                <w:szCs w:val="24"/>
                <w:rPrChange w:id="685" w:author="AP" w:date="2019-07-23T12:12:00Z">
                  <w:rPr>
                    <w:rFonts w:ascii="Calibri" w:hAnsi="Calibri"/>
                    <w:color w:val="000000"/>
                    <w:sz w:val="20"/>
                  </w:rPr>
                </w:rPrChange>
              </w:rPr>
              <w:t>0.8%</w:t>
            </w:r>
          </w:p>
        </w:tc>
      </w:tr>
      <w:tr w:rsidR="00EC55E4" w:rsidRPr="00407344" w14:paraId="6B1674B7" w14:textId="77777777" w:rsidTr="00EC55E4">
        <w:trPr>
          <w:trHeight w:val="300"/>
        </w:trPr>
        <w:tc>
          <w:tcPr>
            <w:tcW w:w="1274" w:type="pct"/>
            <w:shd w:val="clear" w:color="auto" w:fill="auto"/>
            <w:noWrap/>
            <w:hideMark/>
          </w:tcPr>
          <w:p w14:paraId="18E92ADA" w14:textId="77777777" w:rsidR="00EC55E4" w:rsidRPr="00407344" w:rsidRDefault="00EC55E4" w:rsidP="00407344">
            <w:pPr>
              <w:spacing w:after="0" w:line="360" w:lineRule="auto"/>
              <w:jc w:val="both"/>
              <w:rPr>
                <w:rFonts w:ascii="Times New Roman" w:eastAsia="Times New Roman" w:hAnsi="Times New Roman" w:cs="Times New Roman"/>
                <w:bCs/>
                <w:i/>
                <w:color w:val="000000"/>
                <w:sz w:val="24"/>
                <w:szCs w:val="24"/>
                <w:lang w:val="en-US"/>
                <w:rPrChange w:id="686" w:author="AP" w:date="2019-07-23T12:12:00Z">
                  <w:rPr>
                    <w:rFonts w:ascii="Calibri" w:eastAsia="Times New Roman" w:hAnsi="Calibri" w:cs="Times New Roman"/>
                    <w:bCs/>
                    <w:i/>
                    <w:color w:val="000000"/>
                    <w:sz w:val="20"/>
                    <w:lang w:val="en-US"/>
                  </w:rPr>
                </w:rPrChange>
              </w:rPr>
            </w:pPr>
            <w:r w:rsidRPr="00407344">
              <w:rPr>
                <w:rFonts w:ascii="Times New Roman" w:eastAsia="Times New Roman" w:hAnsi="Times New Roman" w:cs="Times New Roman"/>
                <w:bCs/>
                <w:i/>
                <w:color w:val="000000"/>
                <w:sz w:val="24"/>
                <w:szCs w:val="24"/>
                <w:lang w:val="en-US"/>
                <w:rPrChange w:id="687" w:author="AP" w:date="2019-07-23T12:12:00Z">
                  <w:rPr>
                    <w:rFonts w:ascii="Calibri" w:eastAsia="Times New Roman" w:hAnsi="Calibri" w:cs="Times New Roman"/>
                    <w:bCs/>
                    <w:i/>
                    <w:color w:val="000000"/>
                    <w:sz w:val="20"/>
                    <w:lang w:val="en-US"/>
                  </w:rPr>
                </w:rPrChange>
              </w:rPr>
              <w:t xml:space="preserve">Arachis hypogaea </w:t>
            </w:r>
          </w:p>
        </w:tc>
        <w:tc>
          <w:tcPr>
            <w:tcW w:w="1134" w:type="pct"/>
            <w:shd w:val="clear" w:color="auto" w:fill="auto"/>
            <w:noWrap/>
          </w:tcPr>
          <w:p w14:paraId="441DBC52"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688" w:author="AP" w:date="2019-07-23T12:12:00Z">
                  <w:rPr>
                    <w:rFonts w:ascii="Calibri" w:eastAsia="Times New Roman" w:hAnsi="Calibri" w:cs="Times New Roman"/>
                    <w:color w:val="000000"/>
                    <w:sz w:val="20"/>
                    <w:lang w:val="en-US"/>
                  </w:rPr>
                </w:rPrChange>
              </w:rPr>
              <w:pPrChange w:id="68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690" w:author="AP" w:date="2019-07-23T12:12:00Z">
                  <w:rPr>
                    <w:rFonts w:ascii="Calibri" w:eastAsia="Times New Roman" w:hAnsi="Calibri" w:cs="Times New Roman"/>
                    <w:color w:val="000000"/>
                    <w:sz w:val="20"/>
                    <w:lang w:val="en-US"/>
                  </w:rPr>
                </w:rPrChange>
              </w:rPr>
              <w:t>Cacahuate</w:t>
            </w:r>
          </w:p>
        </w:tc>
        <w:tc>
          <w:tcPr>
            <w:tcW w:w="931" w:type="pct"/>
            <w:shd w:val="clear" w:color="auto" w:fill="auto"/>
            <w:noWrap/>
            <w:hideMark/>
          </w:tcPr>
          <w:p w14:paraId="43CE686F"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691" w:author="AP" w:date="2019-07-23T12:12:00Z">
                  <w:rPr>
                    <w:rFonts w:ascii="Calibri" w:eastAsia="Times New Roman" w:hAnsi="Calibri" w:cs="Times New Roman"/>
                    <w:color w:val="000000"/>
                    <w:sz w:val="20"/>
                    <w:lang w:val="en-US"/>
                  </w:rPr>
                </w:rPrChange>
              </w:rPr>
              <w:pPrChange w:id="69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693" w:author="AP" w:date="2019-07-23T12:12:00Z">
                  <w:rPr>
                    <w:rFonts w:ascii="Calibri" w:eastAsia="Times New Roman" w:hAnsi="Calibri" w:cs="Times New Roman"/>
                    <w:color w:val="000000"/>
                    <w:sz w:val="20"/>
                    <w:lang w:val="en-US"/>
                  </w:rPr>
                </w:rPrChange>
              </w:rPr>
              <w:t>171</w:t>
            </w:r>
          </w:p>
        </w:tc>
        <w:tc>
          <w:tcPr>
            <w:tcW w:w="580" w:type="pct"/>
            <w:shd w:val="clear" w:color="auto" w:fill="auto"/>
            <w:noWrap/>
            <w:hideMark/>
          </w:tcPr>
          <w:p w14:paraId="60895193"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694" w:author="AP" w:date="2019-07-23T12:12:00Z">
                  <w:rPr>
                    <w:rFonts w:ascii="Calibri" w:eastAsia="Times New Roman" w:hAnsi="Calibri" w:cs="Times New Roman"/>
                    <w:color w:val="000000"/>
                    <w:sz w:val="20"/>
                    <w:lang w:val="en-US"/>
                  </w:rPr>
                </w:rPrChange>
              </w:rPr>
              <w:pPrChange w:id="69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696" w:author="AP" w:date="2019-07-23T12:12:00Z">
                  <w:rPr>
                    <w:rFonts w:ascii="Calibri" w:eastAsia="Times New Roman" w:hAnsi="Calibri" w:cs="Times New Roman"/>
                    <w:color w:val="000000"/>
                    <w:sz w:val="20"/>
                    <w:lang w:val="en-US"/>
                  </w:rPr>
                </w:rPrChange>
              </w:rPr>
              <w:t>137</w:t>
            </w:r>
          </w:p>
        </w:tc>
        <w:tc>
          <w:tcPr>
            <w:tcW w:w="500" w:type="pct"/>
            <w:vAlign w:val="bottom"/>
          </w:tcPr>
          <w:p w14:paraId="0F0B59C9" w14:textId="77777777" w:rsidR="00EC55E4" w:rsidRPr="00407344" w:rsidRDefault="00EC55E4" w:rsidP="00407344">
            <w:pPr>
              <w:spacing w:line="360" w:lineRule="auto"/>
              <w:jc w:val="both"/>
              <w:rPr>
                <w:rFonts w:ascii="Times New Roman" w:hAnsi="Times New Roman" w:cs="Times New Roman"/>
                <w:color w:val="000000"/>
                <w:sz w:val="24"/>
                <w:szCs w:val="24"/>
                <w:rPrChange w:id="697" w:author="AP" w:date="2019-07-23T12:12:00Z">
                  <w:rPr>
                    <w:rFonts w:ascii="Calibri" w:hAnsi="Calibri"/>
                    <w:color w:val="000000"/>
                    <w:sz w:val="20"/>
                  </w:rPr>
                </w:rPrChange>
              </w:rPr>
              <w:pPrChange w:id="698" w:author="AP" w:date="2019-07-23T12:12:00Z">
                <w:pPr>
                  <w:spacing w:line="360" w:lineRule="auto"/>
                  <w:jc w:val="both"/>
                </w:pPr>
              </w:pPrChange>
            </w:pPr>
            <w:r w:rsidRPr="00407344">
              <w:rPr>
                <w:rFonts w:ascii="Times New Roman" w:hAnsi="Times New Roman" w:cs="Times New Roman"/>
                <w:color w:val="000000"/>
                <w:sz w:val="24"/>
                <w:szCs w:val="24"/>
                <w:rPrChange w:id="699" w:author="AP" w:date="2019-07-23T12:12:00Z">
                  <w:rPr>
                    <w:rFonts w:ascii="Calibri" w:hAnsi="Calibri"/>
                    <w:color w:val="000000"/>
                    <w:sz w:val="20"/>
                  </w:rPr>
                </w:rPrChange>
              </w:rPr>
              <w:t>97.7%</w:t>
            </w:r>
          </w:p>
        </w:tc>
        <w:tc>
          <w:tcPr>
            <w:tcW w:w="580" w:type="pct"/>
            <w:vAlign w:val="bottom"/>
          </w:tcPr>
          <w:p w14:paraId="41801E48" w14:textId="77777777" w:rsidR="00EC55E4" w:rsidRPr="00407344" w:rsidRDefault="00EC55E4" w:rsidP="00407344">
            <w:pPr>
              <w:spacing w:line="360" w:lineRule="auto"/>
              <w:jc w:val="both"/>
              <w:rPr>
                <w:rFonts w:ascii="Times New Roman" w:hAnsi="Times New Roman" w:cs="Times New Roman"/>
                <w:color w:val="000000"/>
                <w:sz w:val="24"/>
                <w:szCs w:val="24"/>
                <w:rPrChange w:id="700" w:author="AP" w:date="2019-07-23T12:12:00Z">
                  <w:rPr>
                    <w:rFonts w:ascii="Calibri" w:hAnsi="Calibri"/>
                    <w:color w:val="000000"/>
                    <w:sz w:val="20"/>
                  </w:rPr>
                </w:rPrChange>
              </w:rPr>
              <w:pPrChange w:id="701" w:author="AP" w:date="2019-07-23T12:12:00Z">
                <w:pPr>
                  <w:spacing w:line="360" w:lineRule="auto"/>
                  <w:jc w:val="both"/>
                </w:pPr>
              </w:pPrChange>
            </w:pPr>
            <w:r w:rsidRPr="00407344">
              <w:rPr>
                <w:rFonts w:ascii="Times New Roman" w:hAnsi="Times New Roman" w:cs="Times New Roman"/>
                <w:color w:val="000000"/>
                <w:sz w:val="24"/>
                <w:szCs w:val="24"/>
                <w:rPrChange w:id="702" w:author="AP" w:date="2019-07-23T12:12:00Z">
                  <w:rPr>
                    <w:rFonts w:ascii="Calibri" w:hAnsi="Calibri"/>
                    <w:color w:val="000000"/>
                    <w:sz w:val="20"/>
                  </w:rPr>
                </w:rPrChange>
              </w:rPr>
              <w:t>21.6%</w:t>
            </w:r>
          </w:p>
        </w:tc>
      </w:tr>
      <w:tr w:rsidR="00EC55E4" w:rsidRPr="00407344" w14:paraId="3947DFFA" w14:textId="77777777" w:rsidTr="00EC55E4">
        <w:trPr>
          <w:trHeight w:val="300"/>
        </w:trPr>
        <w:tc>
          <w:tcPr>
            <w:tcW w:w="1274" w:type="pct"/>
            <w:shd w:val="clear" w:color="auto" w:fill="auto"/>
            <w:noWrap/>
            <w:hideMark/>
          </w:tcPr>
          <w:p w14:paraId="57887209"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703"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704" w:author="AP" w:date="2019-07-23T12:12:00Z">
                  <w:rPr>
                    <w:rFonts w:ascii="Calibri" w:eastAsia="Times New Roman" w:hAnsi="Calibri" w:cs="Times New Roman"/>
                    <w:i/>
                    <w:color w:val="000000"/>
                    <w:sz w:val="20"/>
                    <w:lang w:val="en-US"/>
                  </w:rPr>
                </w:rPrChange>
              </w:rPr>
              <w:t>Capsicum annuum</w:t>
            </w:r>
          </w:p>
        </w:tc>
        <w:tc>
          <w:tcPr>
            <w:tcW w:w="1134" w:type="pct"/>
            <w:shd w:val="clear" w:color="auto" w:fill="auto"/>
            <w:noWrap/>
          </w:tcPr>
          <w:p w14:paraId="288BB04B"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05" w:author="AP" w:date="2019-07-23T12:12:00Z">
                  <w:rPr>
                    <w:rFonts w:ascii="Calibri" w:eastAsia="Times New Roman" w:hAnsi="Calibri" w:cs="Times New Roman"/>
                    <w:color w:val="000000"/>
                    <w:sz w:val="20"/>
                    <w:lang w:val="en-US"/>
                  </w:rPr>
                </w:rPrChange>
              </w:rPr>
              <w:pPrChange w:id="70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07" w:author="AP" w:date="2019-07-23T12:12:00Z">
                  <w:rPr>
                    <w:rFonts w:ascii="Calibri" w:eastAsia="Times New Roman" w:hAnsi="Calibri" w:cs="Times New Roman"/>
                    <w:color w:val="000000"/>
                    <w:sz w:val="20"/>
                    <w:lang w:val="en-US"/>
                  </w:rPr>
                </w:rPrChange>
              </w:rPr>
              <w:t>Chile</w:t>
            </w:r>
          </w:p>
        </w:tc>
        <w:tc>
          <w:tcPr>
            <w:tcW w:w="931" w:type="pct"/>
            <w:shd w:val="clear" w:color="auto" w:fill="auto"/>
            <w:noWrap/>
            <w:hideMark/>
          </w:tcPr>
          <w:p w14:paraId="11F6EBBD"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08" w:author="AP" w:date="2019-07-23T12:12:00Z">
                  <w:rPr>
                    <w:rFonts w:ascii="Calibri" w:eastAsia="Times New Roman" w:hAnsi="Calibri" w:cs="Times New Roman"/>
                    <w:color w:val="000000"/>
                    <w:sz w:val="20"/>
                    <w:lang w:val="en-US"/>
                  </w:rPr>
                </w:rPrChange>
              </w:rPr>
              <w:pPrChange w:id="70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10" w:author="AP" w:date="2019-07-23T12:12:00Z">
                  <w:rPr>
                    <w:rFonts w:ascii="Calibri" w:eastAsia="Times New Roman" w:hAnsi="Calibri" w:cs="Times New Roman"/>
                    <w:color w:val="000000"/>
                    <w:sz w:val="20"/>
                    <w:lang w:val="en-US"/>
                  </w:rPr>
                </w:rPrChange>
              </w:rPr>
              <w:t>14</w:t>
            </w:r>
          </w:p>
        </w:tc>
        <w:tc>
          <w:tcPr>
            <w:tcW w:w="580" w:type="pct"/>
            <w:shd w:val="clear" w:color="auto" w:fill="auto"/>
            <w:noWrap/>
            <w:hideMark/>
          </w:tcPr>
          <w:p w14:paraId="48BE77DE"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11" w:author="AP" w:date="2019-07-23T12:12:00Z">
                  <w:rPr>
                    <w:rFonts w:ascii="Calibri" w:eastAsia="Times New Roman" w:hAnsi="Calibri" w:cs="Times New Roman"/>
                    <w:color w:val="000000"/>
                    <w:sz w:val="20"/>
                    <w:lang w:val="en-US"/>
                  </w:rPr>
                </w:rPrChange>
              </w:rPr>
              <w:pPrChange w:id="71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13" w:author="AP" w:date="2019-07-23T12:12:00Z">
                  <w:rPr>
                    <w:rFonts w:ascii="Calibri" w:eastAsia="Times New Roman" w:hAnsi="Calibri" w:cs="Times New Roman"/>
                    <w:color w:val="000000"/>
                    <w:sz w:val="20"/>
                    <w:lang w:val="en-US"/>
                  </w:rPr>
                </w:rPrChange>
              </w:rPr>
              <w:t>2.5</w:t>
            </w:r>
          </w:p>
        </w:tc>
        <w:tc>
          <w:tcPr>
            <w:tcW w:w="500" w:type="pct"/>
            <w:vAlign w:val="bottom"/>
          </w:tcPr>
          <w:p w14:paraId="4E09610E" w14:textId="77777777" w:rsidR="00EC55E4" w:rsidRPr="00407344" w:rsidRDefault="00EC55E4" w:rsidP="00407344">
            <w:pPr>
              <w:spacing w:line="360" w:lineRule="auto"/>
              <w:jc w:val="both"/>
              <w:rPr>
                <w:rFonts w:ascii="Times New Roman" w:hAnsi="Times New Roman" w:cs="Times New Roman"/>
                <w:color w:val="000000"/>
                <w:sz w:val="24"/>
                <w:szCs w:val="24"/>
                <w:rPrChange w:id="714" w:author="AP" w:date="2019-07-23T12:12:00Z">
                  <w:rPr>
                    <w:rFonts w:ascii="Calibri" w:hAnsi="Calibri"/>
                    <w:color w:val="000000"/>
                    <w:sz w:val="20"/>
                  </w:rPr>
                </w:rPrChange>
              </w:rPr>
              <w:pPrChange w:id="715" w:author="AP" w:date="2019-07-23T12:12:00Z">
                <w:pPr>
                  <w:spacing w:line="360" w:lineRule="auto"/>
                  <w:jc w:val="both"/>
                </w:pPr>
              </w:pPrChange>
            </w:pPr>
            <w:r w:rsidRPr="00407344">
              <w:rPr>
                <w:rFonts w:ascii="Times New Roman" w:hAnsi="Times New Roman" w:cs="Times New Roman"/>
                <w:color w:val="000000"/>
                <w:sz w:val="24"/>
                <w:szCs w:val="24"/>
                <w:rPrChange w:id="716" w:author="AP" w:date="2019-07-23T12:12:00Z">
                  <w:rPr>
                    <w:rFonts w:ascii="Calibri" w:hAnsi="Calibri"/>
                    <w:color w:val="000000"/>
                    <w:sz w:val="20"/>
                  </w:rPr>
                </w:rPrChange>
              </w:rPr>
              <w:t>8.0%</w:t>
            </w:r>
          </w:p>
        </w:tc>
        <w:tc>
          <w:tcPr>
            <w:tcW w:w="580" w:type="pct"/>
            <w:vAlign w:val="bottom"/>
          </w:tcPr>
          <w:p w14:paraId="58DD3505" w14:textId="77777777" w:rsidR="00EC55E4" w:rsidRPr="00407344" w:rsidRDefault="00EC55E4" w:rsidP="00407344">
            <w:pPr>
              <w:spacing w:line="360" w:lineRule="auto"/>
              <w:jc w:val="both"/>
              <w:rPr>
                <w:rFonts w:ascii="Times New Roman" w:hAnsi="Times New Roman" w:cs="Times New Roman"/>
                <w:color w:val="000000"/>
                <w:sz w:val="24"/>
                <w:szCs w:val="24"/>
                <w:rPrChange w:id="717" w:author="AP" w:date="2019-07-23T12:12:00Z">
                  <w:rPr>
                    <w:rFonts w:ascii="Calibri" w:hAnsi="Calibri"/>
                    <w:color w:val="000000"/>
                    <w:sz w:val="20"/>
                  </w:rPr>
                </w:rPrChange>
              </w:rPr>
              <w:pPrChange w:id="718" w:author="AP" w:date="2019-07-23T12:12:00Z">
                <w:pPr>
                  <w:spacing w:line="360" w:lineRule="auto"/>
                  <w:jc w:val="both"/>
                </w:pPr>
              </w:pPrChange>
            </w:pPr>
            <w:r w:rsidRPr="00407344">
              <w:rPr>
                <w:rFonts w:ascii="Times New Roman" w:hAnsi="Times New Roman" w:cs="Times New Roman"/>
                <w:color w:val="000000"/>
                <w:sz w:val="24"/>
                <w:szCs w:val="24"/>
                <w:rPrChange w:id="719" w:author="AP" w:date="2019-07-23T12:12:00Z">
                  <w:rPr>
                    <w:rFonts w:ascii="Calibri" w:hAnsi="Calibri"/>
                    <w:color w:val="000000"/>
                    <w:sz w:val="20"/>
                  </w:rPr>
                </w:rPrChange>
              </w:rPr>
              <w:t>0.4%</w:t>
            </w:r>
          </w:p>
        </w:tc>
      </w:tr>
      <w:tr w:rsidR="00EC55E4" w:rsidRPr="00407344" w14:paraId="46A7EABA" w14:textId="77777777" w:rsidTr="00EC55E4">
        <w:trPr>
          <w:trHeight w:val="300"/>
        </w:trPr>
        <w:tc>
          <w:tcPr>
            <w:tcW w:w="1274" w:type="pct"/>
            <w:shd w:val="clear" w:color="auto" w:fill="auto"/>
            <w:noWrap/>
            <w:hideMark/>
          </w:tcPr>
          <w:p w14:paraId="15684786"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720"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721" w:author="AP" w:date="2019-07-23T12:12:00Z">
                  <w:rPr>
                    <w:rFonts w:ascii="Calibri" w:eastAsia="Times New Roman" w:hAnsi="Calibri" w:cs="Times New Roman"/>
                    <w:i/>
                    <w:color w:val="000000"/>
                    <w:sz w:val="20"/>
                    <w:lang w:val="en-US"/>
                  </w:rPr>
                </w:rPrChange>
              </w:rPr>
              <w:t>Citrullus lanatus</w:t>
            </w:r>
          </w:p>
        </w:tc>
        <w:tc>
          <w:tcPr>
            <w:tcW w:w="1134" w:type="pct"/>
            <w:shd w:val="clear" w:color="auto" w:fill="auto"/>
            <w:noWrap/>
          </w:tcPr>
          <w:p w14:paraId="5C8CA104"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22" w:author="AP" w:date="2019-07-23T12:12:00Z">
                  <w:rPr>
                    <w:rFonts w:ascii="Calibri" w:eastAsia="Times New Roman" w:hAnsi="Calibri" w:cs="Times New Roman"/>
                    <w:color w:val="000000"/>
                    <w:sz w:val="20"/>
                    <w:lang w:val="en-US"/>
                  </w:rPr>
                </w:rPrChange>
              </w:rPr>
              <w:pPrChange w:id="72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24" w:author="AP" w:date="2019-07-23T12:12:00Z">
                  <w:rPr>
                    <w:rFonts w:ascii="Calibri" w:eastAsia="Times New Roman" w:hAnsi="Calibri" w:cs="Times New Roman"/>
                    <w:color w:val="000000"/>
                    <w:sz w:val="20"/>
                    <w:lang w:val="en-US"/>
                  </w:rPr>
                </w:rPrChange>
              </w:rPr>
              <w:t>Sandía</w:t>
            </w:r>
          </w:p>
        </w:tc>
        <w:tc>
          <w:tcPr>
            <w:tcW w:w="931" w:type="pct"/>
            <w:shd w:val="clear" w:color="auto" w:fill="auto"/>
            <w:noWrap/>
            <w:hideMark/>
          </w:tcPr>
          <w:p w14:paraId="1A09FF48"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25" w:author="AP" w:date="2019-07-23T12:12:00Z">
                  <w:rPr>
                    <w:rFonts w:ascii="Calibri" w:eastAsia="Times New Roman" w:hAnsi="Calibri" w:cs="Times New Roman"/>
                    <w:color w:val="000000"/>
                    <w:sz w:val="20"/>
                    <w:lang w:val="en-US"/>
                  </w:rPr>
                </w:rPrChange>
              </w:rPr>
              <w:pPrChange w:id="72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27" w:author="AP" w:date="2019-07-23T12:12:00Z">
                  <w:rPr>
                    <w:rFonts w:ascii="Calibri" w:eastAsia="Times New Roman" w:hAnsi="Calibri" w:cs="Times New Roman"/>
                    <w:color w:val="000000"/>
                    <w:sz w:val="20"/>
                    <w:lang w:val="en-US"/>
                  </w:rPr>
                </w:rPrChange>
              </w:rPr>
              <w:t>7</w:t>
            </w:r>
          </w:p>
        </w:tc>
        <w:tc>
          <w:tcPr>
            <w:tcW w:w="580" w:type="pct"/>
            <w:shd w:val="clear" w:color="auto" w:fill="auto"/>
            <w:noWrap/>
            <w:hideMark/>
          </w:tcPr>
          <w:p w14:paraId="0C93250E"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28" w:author="AP" w:date="2019-07-23T12:12:00Z">
                  <w:rPr>
                    <w:rFonts w:ascii="Calibri" w:eastAsia="Times New Roman" w:hAnsi="Calibri" w:cs="Times New Roman"/>
                    <w:color w:val="000000"/>
                    <w:sz w:val="20"/>
                    <w:lang w:val="en-US"/>
                  </w:rPr>
                </w:rPrChange>
              </w:rPr>
              <w:pPrChange w:id="72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30" w:author="AP" w:date="2019-07-23T12:12:00Z">
                  <w:rPr>
                    <w:rFonts w:ascii="Calibri" w:eastAsia="Times New Roman" w:hAnsi="Calibri" w:cs="Times New Roman"/>
                    <w:color w:val="000000"/>
                    <w:sz w:val="20"/>
                    <w:lang w:val="en-US"/>
                  </w:rPr>
                </w:rPrChange>
              </w:rPr>
              <w:t>5.8</w:t>
            </w:r>
          </w:p>
        </w:tc>
        <w:tc>
          <w:tcPr>
            <w:tcW w:w="500" w:type="pct"/>
            <w:vAlign w:val="bottom"/>
          </w:tcPr>
          <w:p w14:paraId="040150E6" w14:textId="77777777" w:rsidR="00EC55E4" w:rsidRPr="00407344" w:rsidRDefault="00EC55E4" w:rsidP="00407344">
            <w:pPr>
              <w:spacing w:line="360" w:lineRule="auto"/>
              <w:jc w:val="both"/>
              <w:rPr>
                <w:rFonts w:ascii="Times New Roman" w:hAnsi="Times New Roman" w:cs="Times New Roman"/>
                <w:color w:val="000000"/>
                <w:sz w:val="24"/>
                <w:szCs w:val="24"/>
                <w:rPrChange w:id="731" w:author="AP" w:date="2019-07-23T12:12:00Z">
                  <w:rPr>
                    <w:rFonts w:ascii="Calibri" w:hAnsi="Calibri"/>
                    <w:color w:val="000000"/>
                    <w:sz w:val="20"/>
                  </w:rPr>
                </w:rPrChange>
              </w:rPr>
              <w:pPrChange w:id="732" w:author="AP" w:date="2019-07-23T12:12:00Z">
                <w:pPr>
                  <w:spacing w:line="360" w:lineRule="auto"/>
                  <w:jc w:val="both"/>
                </w:pPr>
              </w:pPrChange>
            </w:pPr>
            <w:r w:rsidRPr="00407344">
              <w:rPr>
                <w:rFonts w:ascii="Times New Roman" w:hAnsi="Times New Roman" w:cs="Times New Roman"/>
                <w:color w:val="000000"/>
                <w:sz w:val="24"/>
                <w:szCs w:val="24"/>
                <w:rPrChange w:id="733" w:author="AP" w:date="2019-07-23T12:12:00Z">
                  <w:rPr>
                    <w:rFonts w:ascii="Calibri" w:hAnsi="Calibri"/>
                    <w:color w:val="000000"/>
                    <w:sz w:val="20"/>
                  </w:rPr>
                </w:rPrChange>
              </w:rPr>
              <w:t>4.0%</w:t>
            </w:r>
          </w:p>
        </w:tc>
        <w:tc>
          <w:tcPr>
            <w:tcW w:w="580" w:type="pct"/>
            <w:vAlign w:val="bottom"/>
          </w:tcPr>
          <w:p w14:paraId="41892D9E" w14:textId="77777777" w:rsidR="00EC55E4" w:rsidRPr="00407344" w:rsidRDefault="00EC55E4" w:rsidP="00407344">
            <w:pPr>
              <w:spacing w:line="360" w:lineRule="auto"/>
              <w:jc w:val="both"/>
              <w:rPr>
                <w:rFonts w:ascii="Times New Roman" w:hAnsi="Times New Roman" w:cs="Times New Roman"/>
                <w:color w:val="000000"/>
                <w:sz w:val="24"/>
                <w:szCs w:val="24"/>
                <w:rPrChange w:id="734" w:author="AP" w:date="2019-07-23T12:12:00Z">
                  <w:rPr>
                    <w:rFonts w:ascii="Calibri" w:hAnsi="Calibri"/>
                    <w:color w:val="000000"/>
                    <w:sz w:val="20"/>
                  </w:rPr>
                </w:rPrChange>
              </w:rPr>
              <w:pPrChange w:id="735" w:author="AP" w:date="2019-07-23T12:12:00Z">
                <w:pPr>
                  <w:spacing w:line="360" w:lineRule="auto"/>
                  <w:jc w:val="both"/>
                </w:pPr>
              </w:pPrChange>
            </w:pPr>
            <w:r w:rsidRPr="00407344">
              <w:rPr>
                <w:rFonts w:ascii="Times New Roman" w:hAnsi="Times New Roman" w:cs="Times New Roman"/>
                <w:color w:val="000000"/>
                <w:sz w:val="24"/>
                <w:szCs w:val="24"/>
                <w:rPrChange w:id="736" w:author="AP" w:date="2019-07-23T12:12:00Z">
                  <w:rPr>
                    <w:rFonts w:ascii="Calibri" w:hAnsi="Calibri"/>
                    <w:color w:val="000000"/>
                    <w:sz w:val="20"/>
                  </w:rPr>
                </w:rPrChange>
              </w:rPr>
              <w:t>0.9%</w:t>
            </w:r>
          </w:p>
        </w:tc>
      </w:tr>
      <w:tr w:rsidR="00EC55E4" w:rsidRPr="00407344" w14:paraId="63FAF6A4" w14:textId="77777777" w:rsidTr="00EC55E4">
        <w:trPr>
          <w:trHeight w:val="300"/>
        </w:trPr>
        <w:tc>
          <w:tcPr>
            <w:tcW w:w="1274" w:type="pct"/>
            <w:shd w:val="clear" w:color="auto" w:fill="auto"/>
            <w:noWrap/>
            <w:hideMark/>
          </w:tcPr>
          <w:p w14:paraId="32E4C3BA"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737"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738" w:author="AP" w:date="2019-07-23T12:12:00Z">
                  <w:rPr>
                    <w:rFonts w:ascii="Calibri" w:eastAsia="Times New Roman" w:hAnsi="Calibri" w:cs="Times New Roman"/>
                    <w:i/>
                    <w:color w:val="000000"/>
                    <w:sz w:val="20"/>
                    <w:lang w:val="en-US"/>
                  </w:rPr>
                </w:rPrChange>
              </w:rPr>
              <w:t>Dioscorea bulbifera</w:t>
            </w:r>
          </w:p>
        </w:tc>
        <w:tc>
          <w:tcPr>
            <w:tcW w:w="1134" w:type="pct"/>
            <w:shd w:val="clear" w:color="auto" w:fill="auto"/>
            <w:noWrap/>
          </w:tcPr>
          <w:p w14:paraId="0D358E77"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39" w:author="AP" w:date="2019-07-23T12:12:00Z">
                  <w:rPr>
                    <w:rFonts w:ascii="Calibri" w:eastAsia="Times New Roman" w:hAnsi="Calibri" w:cs="Times New Roman"/>
                    <w:color w:val="000000"/>
                    <w:sz w:val="20"/>
                    <w:lang w:val="en-US"/>
                  </w:rPr>
                </w:rPrChange>
              </w:rPr>
              <w:pPrChange w:id="74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41" w:author="AP" w:date="2019-07-23T12:12:00Z">
                  <w:rPr>
                    <w:rFonts w:ascii="Calibri" w:eastAsia="Times New Roman" w:hAnsi="Calibri" w:cs="Times New Roman"/>
                    <w:color w:val="000000"/>
                    <w:sz w:val="20"/>
                    <w:lang w:val="en-US"/>
                  </w:rPr>
                </w:rPrChange>
              </w:rPr>
              <w:t>Patata aérea</w:t>
            </w:r>
          </w:p>
        </w:tc>
        <w:tc>
          <w:tcPr>
            <w:tcW w:w="931" w:type="pct"/>
            <w:shd w:val="clear" w:color="auto" w:fill="auto"/>
            <w:noWrap/>
            <w:hideMark/>
          </w:tcPr>
          <w:p w14:paraId="5AA7212D"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42" w:author="AP" w:date="2019-07-23T12:12:00Z">
                  <w:rPr>
                    <w:rFonts w:ascii="Calibri" w:eastAsia="Times New Roman" w:hAnsi="Calibri" w:cs="Times New Roman"/>
                    <w:color w:val="000000"/>
                    <w:sz w:val="20"/>
                    <w:lang w:val="en-US"/>
                  </w:rPr>
                </w:rPrChange>
              </w:rPr>
              <w:pPrChange w:id="74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44" w:author="AP" w:date="2019-07-23T12:12:00Z">
                  <w:rPr>
                    <w:rFonts w:ascii="Calibri" w:eastAsia="Times New Roman" w:hAnsi="Calibri" w:cs="Times New Roman"/>
                    <w:color w:val="000000"/>
                    <w:sz w:val="20"/>
                    <w:lang w:val="en-US"/>
                  </w:rPr>
                </w:rPrChange>
              </w:rPr>
              <w:t>1</w:t>
            </w:r>
          </w:p>
        </w:tc>
        <w:tc>
          <w:tcPr>
            <w:tcW w:w="580" w:type="pct"/>
            <w:shd w:val="clear" w:color="auto" w:fill="auto"/>
            <w:noWrap/>
            <w:hideMark/>
          </w:tcPr>
          <w:p w14:paraId="58B0B328"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45" w:author="AP" w:date="2019-07-23T12:12:00Z">
                  <w:rPr>
                    <w:rFonts w:ascii="Calibri" w:eastAsia="Times New Roman" w:hAnsi="Calibri" w:cs="Times New Roman"/>
                    <w:color w:val="000000"/>
                    <w:sz w:val="20"/>
                    <w:lang w:val="en-US"/>
                  </w:rPr>
                </w:rPrChange>
              </w:rPr>
              <w:pPrChange w:id="74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47" w:author="AP" w:date="2019-07-23T12:12:00Z">
                  <w:rPr>
                    <w:rFonts w:ascii="Calibri" w:eastAsia="Times New Roman" w:hAnsi="Calibri" w:cs="Times New Roman"/>
                    <w:color w:val="000000"/>
                    <w:sz w:val="20"/>
                    <w:lang w:val="en-US"/>
                  </w:rPr>
                </w:rPrChange>
              </w:rPr>
              <w:t>0.1</w:t>
            </w:r>
          </w:p>
        </w:tc>
        <w:tc>
          <w:tcPr>
            <w:tcW w:w="500" w:type="pct"/>
            <w:vAlign w:val="bottom"/>
          </w:tcPr>
          <w:p w14:paraId="0DD5F062" w14:textId="77777777" w:rsidR="00EC55E4" w:rsidRPr="00407344" w:rsidRDefault="00EC55E4" w:rsidP="00407344">
            <w:pPr>
              <w:spacing w:line="360" w:lineRule="auto"/>
              <w:jc w:val="both"/>
              <w:rPr>
                <w:rFonts w:ascii="Times New Roman" w:hAnsi="Times New Roman" w:cs="Times New Roman"/>
                <w:color w:val="000000"/>
                <w:sz w:val="24"/>
                <w:szCs w:val="24"/>
                <w:rPrChange w:id="748" w:author="AP" w:date="2019-07-23T12:12:00Z">
                  <w:rPr>
                    <w:rFonts w:ascii="Calibri" w:hAnsi="Calibri"/>
                    <w:color w:val="000000"/>
                    <w:sz w:val="20"/>
                  </w:rPr>
                </w:rPrChange>
              </w:rPr>
              <w:pPrChange w:id="749" w:author="AP" w:date="2019-07-23T12:12:00Z">
                <w:pPr>
                  <w:spacing w:line="360" w:lineRule="auto"/>
                  <w:jc w:val="both"/>
                </w:pPr>
              </w:pPrChange>
            </w:pPr>
            <w:r w:rsidRPr="00407344">
              <w:rPr>
                <w:rFonts w:ascii="Times New Roman" w:hAnsi="Times New Roman" w:cs="Times New Roman"/>
                <w:color w:val="000000"/>
                <w:sz w:val="24"/>
                <w:szCs w:val="24"/>
                <w:rPrChange w:id="750" w:author="AP" w:date="2019-07-23T12:12:00Z">
                  <w:rPr>
                    <w:rFonts w:ascii="Calibri" w:hAnsi="Calibri"/>
                    <w:color w:val="000000"/>
                    <w:sz w:val="20"/>
                  </w:rPr>
                </w:rPrChange>
              </w:rPr>
              <w:t>0.6%</w:t>
            </w:r>
          </w:p>
        </w:tc>
        <w:tc>
          <w:tcPr>
            <w:tcW w:w="580" w:type="pct"/>
            <w:vAlign w:val="bottom"/>
          </w:tcPr>
          <w:p w14:paraId="637393D3" w14:textId="77777777" w:rsidR="00EC55E4" w:rsidRPr="00407344" w:rsidRDefault="00EC55E4" w:rsidP="00407344">
            <w:pPr>
              <w:spacing w:line="360" w:lineRule="auto"/>
              <w:jc w:val="both"/>
              <w:rPr>
                <w:rFonts w:ascii="Times New Roman" w:hAnsi="Times New Roman" w:cs="Times New Roman"/>
                <w:color w:val="000000"/>
                <w:sz w:val="24"/>
                <w:szCs w:val="24"/>
                <w:rPrChange w:id="751" w:author="AP" w:date="2019-07-23T12:12:00Z">
                  <w:rPr>
                    <w:rFonts w:ascii="Calibri" w:hAnsi="Calibri"/>
                    <w:color w:val="000000"/>
                    <w:sz w:val="20"/>
                  </w:rPr>
                </w:rPrChange>
              </w:rPr>
              <w:pPrChange w:id="752" w:author="AP" w:date="2019-07-23T12:12:00Z">
                <w:pPr>
                  <w:spacing w:line="360" w:lineRule="auto"/>
                  <w:jc w:val="both"/>
                </w:pPr>
              </w:pPrChange>
            </w:pPr>
            <w:r w:rsidRPr="00407344">
              <w:rPr>
                <w:rFonts w:ascii="Times New Roman" w:hAnsi="Times New Roman" w:cs="Times New Roman"/>
                <w:color w:val="000000"/>
                <w:sz w:val="24"/>
                <w:szCs w:val="24"/>
                <w:rPrChange w:id="753" w:author="AP" w:date="2019-07-23T12:12:00Z">
                  <w:rPr>
                    <w:rFonts w:ascii="Calibri" w:hAnsi="Calibri"/>
                    <w:color w:val="000000"/>
                    <w:sz w:val="20"/>
                  </w:rPr>
                </w:rPrChange>
              </w:rPr>
              <w:t>0.0%</w:t>
            </w:r>
          </w:p>
        </w:tc>
      </w:tr>
      <w:tr w:rsidR="00EC55E4" w:rsidRPr="00407344" w14:paraId="7F681E21" w14:textId="77777777" w:rsidTr="00EC55E4">
        <w:trPr>
          <w:trHeight w:val="300"/>
        </w:trPr>
        <w:tc>
          <w:tcPr>
            <w:tcW w:w="1274" w:type="pct"/>
            <w:shd w:val="clear" w:color="auto" w:fill="auto"/>
            <w:noWrap/>
            <w:hideMark/>
          </w:tcPr>
          <w:p w14:paraId="2DD4EE7C"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754"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755" w:author="AP" w:date="2019-07-23T12:12:00Z">
                  <w:rPr>
                    <w:rFonts w:ascii="Calibri" w:eastAsia="Times New Roman" w:hAnsi="Calibri" w:cs="Times New Roman"/>
                    <w:i/>
                    <w:color w:val="000000"/>
                    <w:sz w:val="20"/>
                    <w:lang w:val="en-US"/>
                  </w:rPr>
                </w:rPrChange>
              </w:rPr>
              <w:t>Dioscorea spp</w:t>
            </w:r>
          </w:p>
        </w:tc>
        <w:tc>
          <w:tcPr>
            <w:tcW w:w="1134" w:type="pct"/>
            <w:shd w:val="clear" w:color="auto" w:fill="auto"/>
            <w:noWrap/>
          </w:tcPr>
          <w:p w14:paraId="5CCDDD04"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56" w:author="AP" w:date="2019-07-23T12:12:00Z">
                  <w:rPr>
                    <w:rFonts w:ascii="Calibri" w:eastAsia="Times New Roman" w:hAnsi="Calibri" w:cs="Times New Roman"/>
                    <w:color w:val="000000"/>
                    <w:sz w:val="20"/>
                    <w:lang w:val="en-US"/>
                  </w:rPr>
                </w:rPrChange>
              </w:rPr>
              <w:pPrChange w:id="75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58" w:author="AP" w:date="2019-07-23T12:12:00Z">
                  <w:rPr>
                    <w:rFonts w:ascii="Calibri" w:eastAsia="Times New Roman" w:hAnsi="Calibri" w:cs="Times New Roman"/>
                    <w:color w:val="000000"/>
                    <w:sz w:val="20"/>
                    <w:lang w:val="en-US"/>
                  </w:rPr>
                </w:rPrChange>
              </w:rPr>
              <w:t>Ñame</w:t>
            </w:r>
          </w:p>
        </w:tc>
        <w:tc>
          <w:tcPr>
            <w:tcW w:w="931" w:type="pct"/>
            <w:shd w:val="clear" w:color="auto" w:fill="auto"/>
            <w:noWrap/>
            <w:hideMark/>
          </w:tcPr>
          <w:p w14:paraId="60A4D7B7"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59" w:author="AP" w:date="2019-07-23T12:12:00Z">
                  <w:rPr>
                    <w:rFonts w:ascii="Calibri" w:eastAsia="Times New Roman" w:hAnsi="Calibri" w:cs="Times New Roman"/>
                    <w:color w:val="000000"/>
                    <w:sz w:val="20"/>
                    <w:lang w:val="en-US"/>
                  </w:rPr>
                </w:rPrChange>
              </w:rPr>
              <w:pPrChange w:id="76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61" w:author="AP" w:date="2019-07-23T12:12:00Z">
                  <w:rPr>
                    <w:rFonts w:ascii="Calibri" w:eastAsia="Times New Roman" w:hAnsi="Calibri" w:cs="Times New Roman"/>
                    <w:color w:val="000000"/>
                    <w:sz w:val="20"/>
                    <w:lang w:val="en-US"/>
                  </w:rPr>
                </w:rPrChange>
              </w:rPr>
              <w:t>71</w:t>
            </w:r>
          </w:p>
        </w:tc>
        <w:tc>
          <w:tcPr>
            <w:tcW w:w="580" w:type="pct"/>
            <w:shd w:val="clear" w:color="auto" w:fill="auto"/>
            <w:noWrap/>
            <w:hideMark/>
          </w:tcPr>
          <w:p w14:paraId="2EF46B96"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62" w:author="AP" w:date="2019-07-23T12:12:00Z">
                  <w:rPr>
                    <w:rFonts w:ascii="Calibri" w:eastAsia="Times New Roman" w:hAnsi="Calibri" w:cs="Times New Roman"/>
                    <w:color w:val="000000"/>
                    <w:sz w:val="20"/>
                    <w:lang w:val="en-US"/>
                  </w:rPr>
                </w:rPrChange>
              </w:rPr>
              <w:pPrChange w:id="76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64" w:author="AP" w:date="2019-07-23T12:12:00Z">
                  <w:rPr>
                    <w:rFonts w:ascii="Calibri" w:eastAsia="Times New Roman" w:hAnsi="Calibri" w:cs="Times New Roman"/>
                    <w:color w:val="000000"/>
                    <w:sz w:val="20"/>
                    <w:lang w:val="en-US"/>
                  </w:rPr>
                </w:rPrChange>
              </w:rPr>
              <w:t>19.3</w:t>
            </w:r>
          </w:p>
        </w:tc>
        <w:tc>
          <w:tcPr>
            <w:tcW w:w="500" w:type="pct"/>
            <w:vAlign w:val="bottom"/>
          </w:tcPr>
          <w:p w14:paraId="71D026BE" w14:textId="77777777" w:rsidR="00EC55E4" w:rsidRPr="00407344" w:rsidRDefault="00EC55E4" w:rsidP="00407344">
            <w:pPr>
              <w:spacing w:line="360" w:lineRule="auto"/>
              <w:jc w:val="both"/>
              <w:rPr>
                <w:rFonts w:ascii="Times New Roman" w:hAnsi="Times New Roman" w:cs="Times New Roman"/>
                <w:color w:val="000000"/>
                <w:sz w:val="24"/>
                <w:szCs w:val="24"/>
                <w:rPrChange w:id="765" w:author="AP" w:date="2019-07-23T12:12:00Z">
                  <w:rPr>
                    <w:rFonts w:ascii="Calibri" w:hAnsi="Calibri"/>
                    <w:color w:val="000000"/>
                    <w:sz w:val="20"/>
                  </w:rPr>
                </w:rPrChange>
              </w:rPr>
              <w:pPrChange w:id="766" w:author="AP" w:date="2019-07-23T12:12:00Z">
                <w:pPr>
                  <w:spacing w:line="360" w:lineRule="auto"/>
                  <w:jc w:val="both"/>
                </w:pPr>
              </w:pPrChange>
            </w:pPr>
            <w:r w:rsidRPr="00407344">
              <w:rPr>
                <w:rFonts w:ascii="Times New Roman" w:hAnsi="Times New Roman" w:cs="Times New Roman"/>
                <w:color w:val="000000"/>
                <w:sz w:val="24"/>
                <w:szCs w:val="24"/>
                <w:rPrChange w:id="767" w:author="AP" w:date="2019-07-23T12:12:00Z">
                  <w:rPr>
                    <w:rFonts w:ascii="Calibri" w:hAnsi="Calibri"/>
                    <w:color w:val="000000"/>
                    <w:sz w:val="20"/>
                  </w:rPr>
                </w:rPrChange>
              </w:rPr>
              <w:t>40.6%</w:t>
            </w:r>
          </w:p>
        </w:tc>
        <w:tc>
          <w:tcPr>
            <w:tcW w:w="580" w:type="pct"/>
            <w:vAlign w:val="bottom"/>
          </w:tcPr>
          <w:p w14:paraId="596B2B47" w14:textId="77777777" w:rsidR="00EC55E4" w:rsidRPr="00407344" w:rsidRDefault="00EC55E4" w:rsidP="00407344">
            <w:pPr>
              <w:spacing w:line="360" w:lineRule="auto"/>
              <w:jc w:val="both"/>
              <w:rPr>
                <w:rFonts w:ascii="Times New Roman" w:hAnsi="Times New Roman" w:cs="Times New Roman"/>
                <w:color w:val="000000"/>
                <w:sz w:val="24"/>
                <w:szCs w:val="24"/>
                <w:rPrChange w:id="768" w:author="AP" w:date="2019-07-23T12:12:00Z">
                  <w:rPr>
                    <w:rFonts w:ascii="Calibri" w:hAnsi="Calibri"/>
                    <w:color w:val="000000"/>
                    <w:sz w:val="20"/>
                  </w:rPr>
                </w:rPrChange>
              </w:rPr>
              <w:pPrChange w:id="769" w:author="AP" w:date="2019-07-23T12:12:00Z">
                <w:pPr>
                  <w:spacing w:line="360" w:lineRule="auto"/>
                  <w:jc w:val="both"/>
                </w:pPr>
              </w:pPrChange>
            </w:pPr>
            <w:r w:rsidRPr="00407344">
              <w:rPr>
                <w:rFonts w:ascii="Times New Roman" w:hAnsi="Times New Roman" w:cs="Times New Roman"/>
                <w:color w:val="000000"/>
                <w:sz w:val="24"/>
                <w:szCs w:val="24"/>
                <w:rPrChange w:id="770" w:author="AP" w:date="2019-07-23T12:12:00Z">
                  <w:rPr>
                    <w:rFonts w:ascii="Calibri" w:hAnsi="Calibri"/>
                    <w:color w:val="000000"/>
                    <w:sz w:val="20"/>
                  </w:rPr>
                </w:rPrChange>
              </w:rPr>
              <w:t>3.0%</w:t>
            </w:r>
          </w:p>
        </w:tc>
      </w:tr>
      <w:tr w:rsidR="00EC55E4" w:rsidRPr="00407344" w14:paraId="1F568CF9" w14:textId="77777777" w:rsidTr="00EC55E4">
        <w:trPr>
          <w:trHeight w:val="300"/>
        </w:trPr>
        <w:tc>
          <w:tcPr>
            <w:tcW w:w="1274" w:type="pct"/>
            <w:shd w:val="clear" w:color="auto" w:fill="auto"/>
            <w:noWrap/>
            <w:hideMark/>
          </w:tcPr>
          <w:p w14:paraId="5858C1F0"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771"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772" w:author="AP" w:date="2019-07-23T12:12:00Z">
                  <w:rPr>
                    <w:rFonts w:ascii="Calibri" w:eastAsia="Times New Roman" w:hAnsi="Calibri" w:cs="Times New Roman"/>
                    <w:i/>
                    <w:color w:val="000000"/>
                    <w:sz w:val="20"/>
                    <w:lang w:val="en-US"/>
                  </w:rPr>
                </w:rPrChange>
              </w:rPr>
              <w:t>Ekebergia capensis</w:t>
            </w:r>
          </w:p>
        </w:tc>
        <w:tc>
          <w:tcPr>
            <w:tcW w:w="1134" w:type="pct"/>
            <w:shd w:val="clear" w:color="auto" w:fill="auto"/>
            <w:noWrap/>
          </w:tcPr>
          <w:p w14:paraId="6014E808"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73" w:author="AP" w:date="2019-07-23T12:12:00Z">
                  <w:rPr>
                    <w:rFonts w:ascii="Calibri" w:eastAsia="Times New Roman" w:hAnsi="Calibri" w:cs="Times New Roman"/>
                    <w:color w:val="000000"/>
                    <w:sz w:val="20"/>
                    <w:lang w:val="en-US"/>
                  </w:rPr>
                </w:rPrChange>
              </w:rPr>
              <w:pPrChange w:id="774" w:author="AP" w:date="2019-07-23T12:12:00Z">
                <w:pPr>
                  <w:spacing w:after="0" w:line="360" w:lineRule="auto"/>
                  <w:jc w:val="both"/>
                </w:pPr>
              </w:pPrChange>
            </w:pPr>
          </w:p>
        </w:tc>
        <w:tc>
          <w:tcPr>
            <w:tcW w:w="931" w:type="pct"/>
            <w:shd w:val="clear" w:color="auto" w:fill="auto"/>
            <w:noWrap/>
            <w:hideMark/>
          </w:tcPr>
          <w:p w14:paraId="1D165E90"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75" w:author="AP" w:date="2019-07-23T12:12:00Z">
                  <w:rPr>
                    <w:rFonts w:ascii="Calibri" w:eastAsia="Times New Roman" w:hAnsi="Calibri" w:cs="Times New Roman"/>
                    <w:color w:val="000000"/>
                    <w:sz w:val="20"/>
                    <w:lang w:val="en-US"/>
                  </w:rPr>
                </w:rPrChange>
              </w:rPr>
              <w:pPrChange w:id="77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77" w:author="AP" w:date="2019-07-23T12:12:00Z">
                  <w:rPr>
                    <w:rFonts w:ascii="Calibri" w:eastAsia="Times New Roman" w:hAnsi="Calibri" w:cs="Times New Roman"/>
                    <w:color w:val="000000"/>
                    <w:sz w:val="20"/>
                    <w:lang w:val="en-US"/>
                  </w:rPr>
                </w:rPrChange>
              </w:rPr>
              <w:t>1</w:t>
            </w:r>
          </w:p>
        </w:tc>
        <w:tc>
          <w:tcPr>
            <w:tcW w:w="580" w:type="pct"/>
            <w:shd w:val="clear" w:color="auto" w:fill="auto"/>
            <w:noWrap/>
            <w:hideMark/>
          </w:tcPr>
          <w:p w14:paraId="7E36841D"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78" w:author="AP" w:date="2019-07-23T12:12:00Z">
                  <w:rPr>
                    <w:rFonts w:ascii="Calibri" w:eastAsia="Times New Roman" w:hAnsi="Calibri" w:cs="Times New Roman"/>
                    <w:color w:val="000000"/>
                    <w:sz w:val="20"/>
                    <w:lang w:val="en-US"/>
                  </w:rPr>
                </w:rPrChange>
              </w:rPr>
              <w:pPrChange w:id="77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80" w:author="AP" w:date="2019-07-23T12:12:00Z">
                  <w:rPr>
                    <w:rFonts w:ascii="Calibri" w:eastAsia="Times New Roman" w:hAnsi="Calibri" w:cs="Times New Roman"/>
                    <w:color w:val="000000"/>
                    <w:sz w:val="20"/>
                    <w:lang w:val="en-US"/>
                  </w:rPr>
                </w:rPrChange>
              </w:rPr>
              <w:t>0.2</w:t>
            </w:r>
          </w:p>
        </w:tc>
        <w:tc>
          <w:tcPr>
            <w:tcW w:w="500" w:type="pct"/>
            <w:vAlign w:val="bottom"/>
          </w:tcPr>
          <w:p w14:paraId="0C774985" w14:textId="77777777" w:rsidR="00EC55E4" w:rsidRPr="00407344" w:rsidRDefault="00EC55E4" w:rsidP="00407344">
            <w:pPr>
              <w:spacing w:line="360" w:lineRule="auto"/>
              <w:jc w:val="both"/>
              <w:rPr>
                <w:rFonts w:ascii="Times New Roman" w:hAnsi="Times New Roman" w:cs="Times New Roman"/>
                <w:color w:val="000000"/>
                <w:sz w:val="24"/>
                <w:szCs w:val="24"/>
                <w:rPrChange w:id="781" w:author="AP" w:date="2019-07-23T12:12:00Z">
                  <w:rPr>
                    <w:rFonts w:ascii="Calibri" w:hAnsi="Calibri"/>
                    <w:color w:val="000000"/>
                    <w:sz w:val="20"/>
                  </w:rPr>
                </w:rPrChange>
              </w:rPr>
              <w:pPrChange w:id="782" w:author="AP" w:date="2019-07-23T12:12:00Z">
                <w:pPr>
                  <w:spacing w:line="360" w:lineRule="auto"/>
                  <w:jc w:val="both"/>
                </w:pPr>
              </w:pPrChange>
            </w:pPr>
            <w:r w:rsidRPr="00407344">
              <w:rPr>
                <w:rFonts w:ascii="Times New Roman" w:hAnsi="Times New Roman" w:cs="Times New Roman"/>
                <w:color w:val="000000"/>
                <w:sz w:val="24"/>
                <w:szCs w:val="24"/>
                <w:rPrChange w:id="783" w:author="AP" w:date="2019-07-23T12:12:00Z">
                  <w:rPr>
                    <w:rFonts w:ascii="Calibri" w:hAnsi="Calibri"/>
                    <w:color w:val="000000"/>
                    <w:sz w:val="20"/>
                  </w:rPr>
                </w:rPrChange>
              </w:rPr>
              <w:t>0.6%</w:t>
            </w:r>
          </w:p>
        </w:tc>
        <w:tc>
          <w:tcPr>
            <w:tcW w:w="580" w:type="pct"/>
            <w:vAlign w:val="bottom"/>
          </w:tcPr>
          <w:p w14:paraId="574C25E4" w14:textId="77777777" w:rsidR="00EC55E4" w:rsidRPr="00407344" w:rsidRDefault="00EC55E4" w:rsidP="00407344">
            <w:pPr>
              <w:spacing w:line="360" w:lineRule="auto"/>
              <w:jc w:val="both"/>
              <w:rPr>
                <w:rFonts w:ascii="Times New Roman" w:hAnsi="Times New Roman" w:cs="Times New Roman"/>
                <w:color w:val="000000"/>
                <w:sz w:val="24"/>
                <w:szCs w:val="24"/>
                <w:rPrChange w:id="784" w:author="AP" w:date="2019-07-23T12:12:00Z">
                  <w:rPr>
                    <w:rFonts w:ascii="Calibri" w:hAnsi="Calibri"/>
                    <w:color w:val="000000"/>
                    <w:sz w:val="20"/>
                  </w:rPr>
                </w:rPrChange>
              </w:rPr>
              <w:pPrChange w:id="785" w:author="AP" w:date="2019-07-23T12:12:00Z">
                <w:pPr>
                  <w:spacing w:line="360" w:lineRule="auto"/>
                  <w:jc w:val="both"/>
                </w:pPr>
              </w:pPrChange>
            </w:pPr>
            <w:r w:rsidRPr="00407344">
              <w:rPr>
                <w:rFonts w:ascii="Times New Roman" w:hAnsi="Times New Roman" w:cs="Times New Roman"/>
                <w:color w:val="000000"/>
                <w:sz w:val="24"/>
                <w:szCs w:val="24"/>
                <w:rPrChange w:id="786" w:author="AP" w:date="2019-07-23T12:12:00Z">
                  <w:rPr>
                    <w:rFonts w:ascii="Calibri" w:hAnsi="Calibri"/>
                    <w:color w:val="000000"/>
                    <w:sz w:val="20"/>
                  </w:rPr>
                </w:rPrChange>
              </w:rPr>
              <w:t>0.0%</w:t>
            </w:r>
          </w:p>
        </w:tc>
      </w:tr>
      <w:tr w:rsidR="00EC55E4" w:rsidRPr="00407344" w14:paraId="049BE8A2" w14:textId="77777777" w:rsidTr="00EC55E4">
        <w:trPr>
          <w:trHeight w:val="300"/>
        </w:trPr>
        <w:tc>
          <w:tcPr>
            <w:tcW w:w="1274" w:type="pct"/>
            <w:shd w:val="clear" w:color="auto" w:fill="auto"/>
            <w:noWrap/>
            <w:hideMark/>
          </w:tcPr>
          <w:p w14:paraId="566AEA92"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787"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788" w:author="AP" w:date="2019-07-23T12:12:00Z">
                  <w:rPr>
                    <w:rFonts w:ascii="Calibri" w:eastAsia="Times New Roman" w:hAnsi="Calibri" w:cs="Times New Roman"/>
                    <w:i/>
                    <w:color w:val="000000"/>
                    <w:sz w:val="20"/>
                    <w:lang w:val="en-US"/>
                  </w:rPr>
                </w:rPrChange>
              </w:rPr>
              <w:t>Glycine max</w:t>
            </w:r>
          </w:p>
        </w:tc>
        <w:tc>
          <w:tcPr>
            <w:tcW w:w="1134" w:type="pct"/>
            <w:shd w:val="clear" w:color="auto" w:fill="auto"/>
            <w:noWrap/>
          </w:tcPr>
          <w:p w14:paraId="5EB5D321"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89" w:author="AP" w:date="2019-07-23T12:12:00Z">
                  <w:rPr>
                    <w:rFonts w:ascii="Calibri" w:eastAsia="Times New Roman" w:hAnsi="Calibri" w:cs="Times New Roman"/>
                    <w:color w:val="000000"/>
                    <w:sz w:val="20"/>
                    <w:lang w:val="en-US"/>
                  </w:rPr>
                </w:rPrChange>
              </w:rPr>
              <w:pPrChange w:id="79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91" w:author="AP" w:date="2019-07-23T12:12:00Z">
                  <w:rPr>
                    <w:rFonts w:ascii="Calibri" w:eastAsia="Times New Roman" w:hAnsi="Calibri" w:cs="Times New Roman"/>
                    <w:color w:val="000000"/>
                    <w:sz w:val="20"/>
                    <w:lang w:val="en-US"/>
                  </w:rPr>
                </w:rPrChange>
              </w:rPr>
              <w:t>Soya</w:t>
            </w:r>
          </w:p>
        </w:tc>
        <w:tc>
          <w:tcPr>
            <w:tcW w:w="931" w:type="pct"/>
            <w:shd w:val="clear" w:color="auto" w:fill="auto"/>
            <w:noWrap/>
            <w:hideMark/>
          </w:tcPr>
          <w:p w14:paraId="00718F01"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92" w:author="AP" w:date="2019-07-23T12:12:00Z">
                  <w:rPr>
                    <w:rFonts w:ascii="Calibri" w:eastAsia="Times New Roman" w:hAnsi="Calibri" w:cs="Times New Roman"/>
                    <w:color w:val="000000"/>
                    <w:sz w:val="20"/>
                    <w:lang w:val="en-US"/>
                  </w:rPr>
                </w:rPrChange>
              </w:rPr>
              <w:pPrChange w:id="79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94" w:author="AP" w:date="2019-07-23T12:12:00Z">
                  <w:rPr>
                    <w:rFonts w:ascii="Calibri" w:eastAsia="Times New Roman" w:hAnsi="Calibri" w:cs="Times New Roman"/>
                    <w:color w:val="000000"/>
                    <w:sz w:val="20"/>
                    <w:lang w:val="en-US"/>
                  </w:rPr>
                </w:rPrChange>
              </w:rPr>
              <w:t>2</w:t>
            </w:r>
          </w:p>
        </w:tc>
        <w:tc>
          <w:tcPr>
            <w:tcW w:w="580" w:type="pct"/>
            <w:shd w:val="clear" w:color="auto" w:fill="auto"/>
            <w:noWrap/>
            <w:hideMark/>
          </w:tcPr>
          <w:p w14:paraId="1F87D010"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795" w:author="AP" w:date="2019-07-23T12:12:00Z">
                  <w:rPr>
                    <w:rFonts w:ascii="Calibri" w:eastAsia="Times New Roman" w:hAnsi="Calibri" w:cs="Times New Roman"/>
                    <w:color w:val="000000"/>
                    <w:sz w:val="20"/>
                    <w:lang w:val="en-US"/>
                  </w:rPr>
                </w:rPrChange>
              </w:rPr>
              <w:pPrChange w:id="79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797" w:author="AP" w:date="2019-07-23T12:12:00Z">
                  <w:rPr>
                    <w:rFonts w:ascii="Calibri" w:eastAsia="Times New Roman" w:hAnsi="Calibri" w:cs="Times New Roman"/>
                    <w:color w:val="000000"/>
                    <w:sz w:val="20"/>
                    <w:lang w:val="en-US"/>
                  </w:rPr>
                </w:rPrChange>
              </w:rPr>
              <w:t>0.4</w:t>
            </w:r>
          </w:p>
        </w:tc>
        <w:tc>
          <w:tcPr>
            <w:tcW w:w="500" w:type="pct"/>
            <w:vAlign w:val="bottom"/>
          </w:tcPr>
          <w:p w14:paraId="3845C038" w14:textId="77777777" w:rsidR="00EC55E4" w:rsidRPr="00407344" w:rsidRDefault="00EC55E4" w:rsidP="00407344">
            <w:pPr>
              <w:spacing w:line="360" w:lineRule="auto"/>
              <w:jc w:val="both"/>
              <w:rPr>
                <w:rFonts w:ascii="Times New Roman" w:hAnsi="Times New Roman" w:cs="Times New Roman"/>
                <w:color w:val="000000"/>
                <w:sz w:val="24"/>
                <w:szCs w:val="24"/>
                <w:rPrChange w:id="798" w:author="AP" w:date="2019-07-23T12:12:00Z">
                  <w:rPr>
                    <w:rFonts w:ascii="Calibri" w:hAnsi="Calibri"/>
                    <w:color w:val="000000"/>
                    <w:sz w:val="20"/>
                  </w:rPr>
                </w:rPrChange>
              </w:rPr>
              <w:pPrChange w:id="799" w:author="AP" w:date="2019-07-23T12:12:00Z">
                <w:pPr>
                  <w:spacing w:line="360" w:lineRule="auto"/>
                  <w:jc w:val="both"/>
                </w:pPr>
              </w:pPrChange>
            </w:pPr>
            <w:r w:rsidRPr="00407344">
              <w:rPr>
                <w:rFonts w:ascii="Times New Roman" w:hAnsi="Times New Roman" w:cs="Times New Roman"/>
                <w:color w:val="000000"/>
                <w:sz w:val="24"/>
                <w:szCs w:val="24"/>
                <w:rPrChange w:id="800" w:author="AP" w:date="2019-07-23T12:12:00Z">
                  <w:rPr>
                    <w:rFonts w:ascii="Calibri" w:hAnsi="Calibri"/>
                    <w:color w:val="000000"/>
                    <w:sz w:val="20"/>
                  </w:rPr>
                </w:rPrChange>
              </w:rPr>
              <w:t>1.1%</w:t>
            </w:r>
          </w:p>
        </w:tc>
        <w:tc>
          <w:tcPr>
            <w:tcW w:w="580" w:type="pct"/>
            <w:vAlign w:val="bottom"/>
          </w:tcPr>
          <w:p w14:paraId="66EBF17B" w14:textId="77777777" w:rsidR="00EC55E4" w:rsidRPr="00407344" w:rsidRDefault="00EC55E4" w:rsidP="00407344">
            <w:pPr>
              <w:spacing w:line="360" w:lineRule="auto"/>
              <w:jc w:val="both"/>
              <w:rPr>
                <w:rFonts w:ascii="Times New Roman" w:hAnsi="Times New Roman" w:cs="Times New Roman"/>
                <w:color w:val="000000"/>
                <w:sz w:val="24"/>
                <w:szCs w:val="24"/>
                <w:rPrChange w:id="801" w:author="AP" w:date="2019-07-23T12:12:00Z">
                  <w:rPr>
                    <w:rFonts w:ascii="Calibri" w:hAnsi="Calibri"/>
                    <w:color w:val="000000"/>
                    <w:sz w:val="20"/>
                  </w:rPr>
                </w:rPrChange>
              </w:rPr>
              <w:pPrChange w:id="802" w:author="AP" w:date="2019-07-23T12:12:00Z">
                <w:pPr>
                  <w:spacing w:line="360" w:lineRule="auto"/>
                  <w:jc w:val="both"/>
                </w:pPr>
              </w:pPrChange>
            </w:pPr>
            <w:r w:rsidRPr="00407344">
              <w:rPr>
                <w:rFonts w:ascii="Times New Roman" w:hAnsi="Times New Roman" w:cs="Times New Roman"/>
                <w:color w:val="000000"/>
                <w:sz w:val="24"/>
                <w:szCs w:val="24"/>
                <w:rPrChange w:id="803" w:author="AP" w:date="2019-07-23T12:12:00Z">
                  <w:rPr>
                    <w:rFonts w:ascii="Calibri" w:hAnsi="Calibri"/>
                    <w:color w:val="000000"/>
                    <w:sz w:val="20"/>
                  </w:rPr>
                </w:rPrChange>
              </w:rPr>
              <w:t>0.1%</w:t>
            </w:r>
          </w:p>
        </w:tc>
      </w:tr>
      <w:tr w:rsidR="00EC55E4" w:rsidRPr="00407344" w14:paraId="4F3A4ACA" w14:textId="77777777" w:rsidTr="00EC55E4">
        <w:trPr>
          <w:trHeight w:val="300"/>
        </w:trPr>
        <w:tc>
          <w:tcPr>
            <w:tcW w:w="1274" w:type="pct"/>
            <w:shd w:val="clear" w:color="auto" w:fill="auto"/>
            <w:noWrap/>
            <w:hideMark/>
          </w:tcPr>
          <w:p w14:paraId="6C38465F"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804"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805" w:author="AP" w:date="2019-07-23T12:12:00Z">
                  <w:rPr>
                    <w:rFonts w:ascii="Calibri" w:eastAsia="Times New Roman" w:hAnsi="Calibri" w:cs="Times New Roman"/>
                    <w:i/>
                    <w:color w:val="000000"/>
                    <w:sz w:val="20"/>
                    <w:lang w:val="en-US"/>
                  </w:rPr>
                </w:rPrChange>
              </w:rPr>
              <w:t>Hibiscus asper</w:t>
            </w:r>
          </w:p>
        </w:tc>
        <w:tc>
          <w:tcPr>
            <w:tcW w:w="1134" w:type="pct"/>
            <w:shd w:val="clear" w:color="auto" w:fill="auto"/>
            <w:noWrap/>
          </w:tcPr>
          <w:p w14:paraId="45F09B34"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06" w:author="AP" w:date="2019-07-23T12:12:00Z">
                  <w:rPr>
                    <w:rFonts w:ascii="Calibri" w:eastAsia="Times New Roman" w:hAnsi="Calibri" w:cs="Times New Roman"/>
                    <w:color w:val="000000"/>
                    <w:sz w:val="20"/>
                    <w:lang w:val="en-US"/>
                  </w:rPr>
                </w:rPrChange>
              </w:rPr>
              <w:pPrChange w:id="80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08" w:author="AP" w:date="2019-07-23T12:12:00Z">
                  <w:rPr>
                    <w:rFonts w:ascii="Calibri" w:eastAsia="Times New Roman" w:hAnsi="Calibri" w:cs="Times New Roman"/>
                    <w:color w:val="000000"/>
                    <w:sz w:val="20"/>
                    <w:lang w:val="en-US"/>
                  </w:rPr>
                </w:rPrChange>
              </w:rPr>
              <w:t>Arbusto Roselle</w:t>
            </w:r>
          </w:p>
        </w:tc>
        <w:tc>
          <w:tcPr>
            <w:tcW w:w="931" w:type="pct"/>
            <w:shd w:val="clear" w:color="auto" w:fill="auto"/>
            <w:noWrap/>
            <w:hideMark/>
          </w:tcPr>
          <w:p w14:paraId="3A7EFAEC"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09" w:author="AP" w:date="2019-07-23T12:12:00Z">
                  <w:rPr>
                    <w:rFonts w:ascii="Calibri" w:eastAsia="Times New Roman" w:hAnsi="Calibri" w:cs="Times New Roman"/>
                    <w:color w:val="000000"/>
                    <w:sz w:val="20"/>
                    <w:lang w:val="en-US"/>
                  </w:rPr>
                </w:rPrChange>
              </w:rPr>
              <w:pPrChange w:id="81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11" w:author="AP" w:date="2019-07-23T12:12:00Z">
                  <w:rPr>
                    <w:rFonts w:ascii="Calibri" w:eastAsia="Times New Roman" w:hAnsi="Calibri" w:cs="Times New Roman"/>
                    <w:color w:val="000000"/>
                    <w:sz w:val="20"/>
                    <w:lang w:val="en-US"/>
                  </w:rPr>
                </w:rPrChange>
              </w:rPr>
              <w:t>1</w:t>
            </w:r>
          </w:p>
        </w:tc>
        <w:tc>
          <w:tcPr>
            <w:tcW w:w="580" w:type="pct"/>
            <w:shd w:val="clear" w:color="auto" w:fill="auto"/>
            <w:noWrap/>
            <w:hideMark/>
          </w:tcPr>
          <w:p w14:paraId="346D1231"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12" w:author="AP" w:date="2019-07-23T12:12:00Z">
                  <w:rPr>
                    <w:rFonts w:ascii="Calibri" w:eastAsia="Times New Roman" w:hAnsi="Calibri" w:cs="Times New Roman"/>
                    <w:color w:val="000000"/>
                    <w:sz w:val="20"/>
                    <w:lang w:val="en-US"/>
                  </w:rPr>
                </w:rPrChange>
              </w:rPr>
              <w:pPrChange w:id="81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14" w:author="AP" w:date="2019-07-23T12:12:00Z">
                  <w:rPr>
                    <w:rFonts w:ascii="Calibri" w:eastAsia="Times New Roman" w:hAnsi="Calibri" w:cs="Times New Roman"/>
                    <w:color w:val="000000"/>
                    <w:sz w:val="20"/>
                    <w:lang w:val="en-US"/>
                  </w:rPr>
                </w:rPrChange>
              </w:rPr>
              <w:t>0.2</w:t>
            </w:r>
          </w:p>
        </w:tc>
        <w:tc>
          <w:tcPr>
            <w:tcW w:w="500" w:type="pct"/>
            <w:vAlign w:val="bottom"/>
          </w:tcPr>
          <w:p w14:paraId="575FAF33" w14:textId="77777777" w:rsidR="00EC55E4" w:rsidRPr="00407344" w:rsidRDefault="00EC55E4" w:rsidP="00407344">
            <w:pPr>
              <w:spacing w:line="360" w:lineRule="auto"/>
              <w:jc w:val="both"/>
              <w:rPr>
                <w:rFonts w:ascii="Times New Roman" w:hAnsi="Times New Roman" w:cs="Times New Roman"/>
                <w:color w:val="000000"/>
                <w:sz w:val="24"/>
                <w:szCs w:val="24"/>
                <w:rPrChange w:id="815" w:author="AP" w:date="2019-07-23T12:12:00Z">
                  <w:rPr>
                    <w:rFonts w:ascii="Calibri" w:hAnsi="Calibri"/>
                    <w:color w:val="000000"/>
                    <w:sz w:val="20"/>
                  </w:rPr>
                </w:rPrChange>
              </w:rPr>
              <w:pPrChange w:id="816" w:author="AP" w:date="2019-07-23T12:12:00Z">
                <w:pPr>
                  <w:spacing w:line="360" w:lineRule="auto"/>
                  <w:jc w:val="both"/>
                </w:pPr>
              </w:pPrChange>
            </w:pPr>
            <w:r w:rsidRPr="00407344">
              <w:rPr>
                <w:rFonts w:ascii="Times New Roman" w:hAnsi="Times New Roman" w:cs="Times New Roman"/>
                <w:color w:val="000000"/>
                <w:sz w:val="24"/>
                <w:szCs w:val="24"/>
                <w:rPrChange w:id="817" w:author="AP" w:date="2019-07-23T12:12:00Z">
                  <w:rPr>
                    <w:rFonts w:ascii="Calibri" w:hAnsi="Calibri"/>
                    <w:color w:val="000000"/>
                    <w:sz w:val="20"/>
                  </w:rPr>
                </w:rPrChange>
              </w:rPr>
              <w:t>0.6%</w:t>
            </w:r>
          </w:p>
        </w:tc>
        <w:tc>
          <w:tcPr>
            <w:tcW w:w="580" w:type="pct"/>
            <w:vAlign w:val="bottom"/>
          </w:tcPr>
          <w:p w14:paraId="0CD129B9" w14:textId="77777777" w:rsidR="00EC55E4" w:rsidRPr="00407344" w:rsidRDefault="00EC55E4" w:rsidP="00407344">
            <w:pPr>
              <w:spacing w:line="360" w:lineRule="auto"/>
              <w:jc w:val="both"/>
              <w:rPr>
                <w:rFonts w:ascii="Times New Roman" w:hAnsi="Times New Roman" w:cs="Times New Roman"/>
                <w:color w:val="000000"/>
                <w:sz w:val="24"/>
                <w:szCs w:val="24"/>
                <w:rPrChange w:id="818" w:author="AP" w:date="2019-07-23T12:12:00Z">
                  <w:rPr>
                    <w:rFonts w:ascii="Calibri" w:hAnsi="Calibri"/>
                    <w:color w:val="000000"/>
                    <w:sz w:val="20"/>
                  </w:rPr>
                </w:rPrChange>
              </w:rPr>
              <w:pPrChange w:id="819" w:author="AP" w:date="2019-07-23T12:12:00Z">
                <w:pPr>
                  <w:spacing w:line="360" w:lineRule="auto"/>
                  <w:jc w:val="both"/>
                </w:pPr>
              </w:pPrChange>
            </w:pPr>
            <w:r w:rsidRPr="00407344">
              <w:rPr>
                <w:rFonts w:ascii="Times New Roman" w:hAnsi="Times New Roman" w:cs="Times New Roman"/>
                <w:color w:val="000000"/>
                <w:sz w:val="24"/>
                <w:szCs w:val="24"/>
                <w:rPrChange w:id="820" w:author="AP" w:date="2019-07-23T12:12:00Z">
                  <w:rPr>
                    <w:rFonts w:ascii="Calibri" w:hAnsi="Calibri"/>
                    <w:color w:val="000000"/>
                    <w:sz w:val="20"/>
                  </w:rPr>
                </w:rPrChange>
              </w:rPr>
              <w:t>0.0%</w:t>
            </w:r>
          </w:p>
        </w:tc>
      </w:tr>
      <w:tr w:rsidR="00EC55E4" w:rsidRPr="00407344" w14:paraId="3DCBBCE9" w14:textId="77777777" w:rsidTr="00EC55E4">
        <w:trPr>
          <w:trHeight w:val="300"/>
        </w:trPr>
        <w:tc>
          <w:tcPr>
            <w:tcW w:w="1274" w:type="pct"/>
            <w:shd w:val="clear" w:color="auto" w:fill="auto"/>
            <w:noWrap/>
            <w:hideMark/>
          </w:tcPr>
          <w:p w14:paraId="0A540426"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821"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822" w:author="AP" w:date="2019-07-23T12:12:00Z">
                  <w:rPr>
                    <w:rFonts w:ascii="Calibri" w:eastAsia="Times New Roman" w:hAnsi="Calibri" w:cs="Times New Roman"/>
                    <w:i/>
                    <w:color w:val="000000"/>
                    <w:sz w:val="20"/>
                    <w:lang w:val="en-US"/>
                  </w:rPr>
                </w:rPrChange>
              </w:rPr>
              <w:t>Hibiscus cannabinus</w:t>
            </w:r>
          </w:p>
        </w:tc>
        <w:tc>
          <w:tcPr>
            <w:tcW w:w="1134" w:type="pct"/>
            <w:shd w:val="clear" w:color="auto" w:fill="auto"/>
            <w:noWrap/>
          </w:tcPr>
          <w:p w14:paraId="542FD456"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23" w:author="AP" w:date="2019-07-23T12:12:00Z">
                  <w:rPr>
                    <w:rFonts w:ascii="Calibri" w:eastAsia="Times New Roman" w:hAnsi="Calibri" w:cs="Times New Roman"/>
                    <w:color w:val="000000"/>
                    <w:sz w:val="20"/>
                    <w:lang w:val="en-US"/>
                  </w:rPr>
                </w:rPrChange>
              </w:rPr>
              <w:pPrChange w:id="82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25" w:author="AP" w:date="2019-07-23T12:12:00Z">
                  <w:rPr>
                    <w:rFonts w:ascii="Calibri" w:eastAsia="Times New Roman" w:hAnsi="Calibri" w:cs="Times New Roman"/>
                    <w:color w:val="000000"/>
                    <w:sz w:val="20"/>
                    <w:lang w:val="en-US"/>
                  </w:rPr>
                </w:rPrChange>
              </w:rPr>
              <w:t>Kenaf</w:t>
            </w:r>
          </w:p>
        </w:tc>
        <w:tc>
          <w:tcPr>
            <w:tcW w:w="931" w:type="pct"/>
            <w:shd w:val="clear" w:color="auto" w:fill="auto"/>
            <w:noWrap/>
            <w:hideMark/>
          </w:tcPr>
          <w:p w14:paraId="49F1B95D"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26" w:author="AP" w:date="2019-07-23T12:12:00Z">
                  <w:rPr>
                    <w:rFonts w:ascii="Calibri" w:eastAsia="Times New Roman" w:hAnsi="Calibri" w:cs="Times New Roman"/>
                    <w:color w:val="000000"/>
                    <w:sz w:val="20"/>
                    <w:lang w:val="en-US"/>
                  </w:rPr>
                </w:rPrChange>
              </w:rPr>
              <w:pPrChange w:id="82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28" w:author="AP" w:date="2019-07-23T12:12:00Z">
                  <w:rPr>
                    <w:rFonts w:ascii="Calibri" w:eastAsia="Times New Roman" w:hAnsi="Calibri" w:cs="Times New Roman"/>
                    <w:color w:val="000000"/>
                    <w:sz w:val="20"/>
                    <w:lang w:val="en-US"/>
                  </w:rPr>
                </w:rPrChange>
              </w:rPr>
              <w:t>6</w:t>
            </w:r>
          </w:p>
        </w:tc>
        <w:tc>
          <w:tcPr>
            <w:tcW w:w="580" w:type="pct"/>
            <w:shd w:val="clear" w:color="auto" w:fill="auto"/>
            <w:noWrap/>
            <w:hideMark/>
          </w:tcPr>
          <w:p w14:paraId="5961019F"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29" w:author="AP" w:date="2019-07-23T12:12:00Z">
                  <w:rPr>
                    <w:rFonts w:ascii="Calibri" w:eastAsia="Times New Roman" w:hAnsi="Calibri" w:cs="Times New Roman"/>
                    <w:color w:val="000000"/>
                    <w:sz w:val="20"/>
                    <w:lang w:val="en-US"/>
                  </w:rPr>
                </w:rPrChange>
              </w:rPr>
              <w:pPrChange w:id="83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31" w:author="AP" w:date="2019-07-23T12:12:00Z">
                  <w:rPr>
                    <w:rFonts w:ascii="Calibri" w:eastAsia="Times New Roman" w:hAnsi="Calibri" w:cs="Times New Roman"/>
                    <w:color w:val="000000"/>
                    <w:sz w:val="20"/>
                    <w:lang w:val="en-US"/>
                  </w:rPr>
                </w:rPrChange>
              </w:rPr>
              <w:t>1.8</w:t>
            </w:r>
          </w:p>
        </w:tc>
        <w:tc>
          <w:tcPr>
            <w:tcW w:w="500" w:type="pct"/>
            <w:vAlign w:val="bottom"/>
          </w:tcPr>
          <w:p w14:paraId="79880C9F" w14:textId="77777777" w:rsidR="00EC55E4" w:rsidRPr="00407344" w:rsidRDefault="00EC55E4" w:rsidP="00407344">
            <w:pPr>
              <w:spacing w:line="360" w:lineRule="auto"/>
              <w:jc w:val="both"/>
              <w:rPr>
                <w:rFonts w:ascii="Times New Roman" w:hAnsi="Times New Roman" w:cs="Times New Roman"/>
                <w:color w:val="000000"/>
                <w:sz w:val="24"/>
                <w:szCs w:val="24"/>
                <w:rPrChange w:id="832" w:author="AP" w:date="2019-07-23T12:12:00Z">
                  <w:rPr>
                    <w:rFonts w:ascii="Calibri" w:hAnsi="Calibri"/>
                    <w:color w:val="000000"/>
                    <w:sz w:val="20"/>
                  </w:rPr>
                </w:rPrChange>
              </w:rPr>
              <w:pPrChange w:id="833" w:author="AP" w:date="2019-07-23T12:12:00Z">
                <w:pPr>
                  <w:spacing w:line="360" w:lineRule="auto"/>
                  <w:jc w:val="both"/>
                </w:pPr>
              </w:pPrChange>
            </w:pPr>
            <w:r w:rsidRPr="00407344">
              <w:rPr>
                <w:rFonts w:ascii="Times New Roman" w:hAnsi="Times New Roman" w:cs="Times New Roman"/>
                <w:color w:val="000000"/>
                <w:sz w:val="24"/>
                <w:szCs w:val="24"/>
                <w:rPrChange w:id="834" w:author="AP" w:date="2019-07-23T12:12:00Z">
                  <w:rPr>
                    <w:rFonts w:ascii="Calibri" w:hAnsi="Calibri"/>
                    <w:color w:val="000000"/>
                    <w:sz w:val="20"/>
                  </w:rPr>
                </w:rPrChange>
              </w:rPr>
              <w:t>3.4%</w:t>
            </w:r>
          </w:p>
        </w:tc>
        <w:tc>
          <w:tcPr>
            <w:tcW w:w="580" w:type="pct"/>
            <w:vAlign w:val="bottom"/>
          </w:tcPr>
          <w:p w14:paraId="7359241F" w14:textId="77777777" w:rsidR="00EC55E4" w:rsidRPr="00407344" w:rsidRDefault="00EC55E4" w:rsidP="00407344">
            <w:pPr>
              <w:spacing w:line="360" w:lineRule="auto"/>
              <w:jc w:val="both"/>
              <w:rPr>
                <w:rFonts w:ascii="Times New Roman" w:hAnsi="Times New Roman" w:cs="Times New Roman"/>
                <w:color w:val="000000"/>
                <w:sz w:val="24"/>
                <w:szCs w:val="24"/>
                <w:rPrChange w:id="835" w:author="AP" w:date="2019-07-23T12:12:00Z">
                  <w:rPr>
                    <w:rFonts w:ascii="Calibri" w:hAnsi="Calibri"/>
                    <w:color w:val="000000"/>
                    <w:sz w:val="20"/>
                  </w:rPr>
                </w:rPrChange>
              </w:rPr>
              <w:pPrChange w:id="836" w:author="AP" w:date="2019-07-23T12:12:00Z">
                <w:pPr>
                  <w:spacing w:line="360" w:lineRule="auto"/>
                  <w:jc w:val="both"/>
                </w:pPr>
              </w:pPrChange>
            </w:pPr>
            <w:r w:rsidRPr="00407344">
              <w:rPr>
                <w:rFonts w:ascii="Times New Roman" w:hAnsi="Times New Roman" w:cs="Times New Roman"/>
                <w:color w:val="000000"/>
                <w:sz w:val="24"/>
                <w:szCs w:val="24"/>
                <w:rPrChange w:id="837" w:author="AP" w:date="2019-07-23T12:12:00Z">
                  <w:rPr>
                    <w:rFonts w:ascii="Calibri" w:hAnsi="Calibri"/>
                    <w:color w:val="000000"/>
                    <w:sz w:val="20"/>
                  </w:rPr>
                </w:rPrChange>
              </w:rPr>
              <w:t>0.3%</w:t>
            </w:r>
          </w:p>
        </w:tc>
      </w:tr>
      <w:tr w:rsidR="00EC55E4" w:rsidRPr="00407344" w14:paraId="0C47EFCA" w14:textId="77777777" w:rsidTr="00EC55E4">
        <w:trPr>
          <w:trHeight w:val="300"/>
        </w:trPr>
        <w:tc>
          <w:tcPr>
            <w:tcW w:w="1274" w:type="pct"/>
            <w:shd w:val="clear" w:color="auto" w:fill="auto"/>
            <w:noWrap/>
            <w:hideMark/>
          </w:tcPr>
          <w:p w14:paraId="4C1B1607"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838"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839" w:author="AP" w:date="2019-07-23T12:12:00Z">
                  <w:rPr>
                    <w:rFonts w:ascii="Calibri" w:eastAsia="Times New Roman" w:hAnsi="Calibri" w:cs="Times New Roman"/>
                    <w:i/>
                    <w:color w:val="000000"/>
                    <w:sz w:val="20"/>
                    <w:lang w:val="en-US"/>
                  </w:rPr>
                </w:rPrChange>
              </w:rPr>
              <w:t>Ipomoea batatas</w:t>
            </w:r>
          </w:p>
        </w:tc>
        <w:tc>
          <w:tcPr>
            <w:tcW w:w="1134" w:type="pct"/>
            <w:shd w:val="clear" w:color="auto" w:fill="auto"/>
            <w:noWrap/>
          </w:tcPr>
          <w:p w14:paraId="4628ED26"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40" w:author="AP" w:date="2019-07-23T12:12:00Z">
                  <w:rPr>
                    <w:rFonts w:ascii="Calibri" w:eastAsia="Times New Roman" w:hAnsi="Calibri" w:cs="Times New Roman"/>
                    <w:color w:val="000000"/>
                    <w:sz w:val="20"/>
                    <w:lang w:val="en-US"/>
                  </w:rPr>
                </w:rPrChange>
              </w:rPr>
              <w:pPrChange w:id="84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42" w:author="AP" w:date="2019-07-23T12:12:00Z">
                  <w:rPr>
                    <w:rFonts w:ascii="Calibri" w:eastAsia="Times New Roman" w:hAnsi="Calibri" w:cs="Times New Roman"/>
                    <w:color w:val="000000"/>
                    <w:sz w:val="20"/>
                    <w:lang w:val="en-US"/>
                  </w:rPr>
                </w:rPrChange>
              </w:rPr>
              <w:t>Camote</w:t>
            </w:r>
          </w:p>
        </w:tc>
        <w:tc>
          <w:tcPr>
            <w:tcW w:w="931" w:type="pct"/>
            <w:shd w:val="clear" w:color="auto" w:fill="auto"/>
            <w:noWrap/>
            <w:hideMark/>
          </w:tcPr>
          <w:p w14:paraId="2B1EA625"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43" w:author="AP" w:date="2019-07-23T12:12:00Z">
                  <w:rPr>
                    <w:rFonts w:ascii="Calibri" w:eastAsia="Times New Roman" w:hAnsi="Calibri" w:cs="Times New Roman"/>
                    <w:color w:val="000000"/>
                    <w:sz w:val="20"/>
                    <w:lang w:val="en-US"/>
                  </w:rPr>
                </w:rPrChange>
              </w:rPr>
              <w:pPrChange w:id="84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45" w:author="AP" w:date="2019-07-23T12:12:00Z">
                  <w:rPr>
                    <w:rFonts w:ascii="Calibri" w:eastAsia="Times New Roman" w:hAnsi="Calibri" w:cs="Times New Roman"/>
                    <w:color w:val="000000"/>
                    <w:sz w:val="20"/>
                    <w:lang w:val="en-US"/>
                  </w:rPr>
                </w:rPrChange>
              </w:rPr>
              <w:t>12</w:t>
            </w:r>
          </w:p>
        </w:tc>
        <w:tc>
          <w:tcPr>
            <w:tcW w:w="580" w:type="pct"/>
            <w:shd w:val="clear" w:color="auto" w:fill="auto"/>
            <w:noWrap/>
            <w:hideMark/>
          </w:tcPr>
          <w:p w14:paraId="51D89D07"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46" w:author="AP" w:date="2019-07-23T12:12:00Z">
                  <w:rPr>
                    <w:rFonts w:ascii="Calibri" w:eastAsia="Times New Roman" w:hAnsi="Calibri" w:cs="Times New Roman"/>
                    <w:color w:val="000000"/>
                    <w:sz w:val="20"/>
                    <w:lang w:val="en-US"/>
                  </w:rPr>
                </w:rPrChange>
              </w:rPr>
              <w:pPrChange w:id="84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48" w:author="AP" w:date="2019-07-23T12:12:00Z">
                  <w:rPr>
                    <w:rFonts w:ascii="Calibri" w:eastAsia="Times New Roman" w:hAnsi="Calibri" w:cs="Times New Roman"/>
                    <w:color w:val="000000"/>
                    <w:sz w:val="20"/>
                    <w:lang w:val="en-US"/>
                  </w:rPr>
                </w:rPrChange>
              </w:rPr>
              <w:t>4.2</w:t>
            </w:r>
          </w:p>
        </w:tc>
        <w:tc>
          <w:tcPr>
            <w:tcW w:w="500" w:type="pct"/>
            <w:vAlign w:val="bottom"/>
          </w:tcPr>
          <w:p w14:paraId="7E0CE93C" w14:textId="77777777" w:rsidR="00EC55E4" w:rsidRPr="00407344" w:rsidRDefault="00EC55E4" w:rsidP="00407344">
            <w:pPr>
              <w:spacing w:line="360" w:lineRule="auto"/>
              <w:jc w:val="both"/>
              <w:rPr>
                <w:rFonts w:ascii="Times New Roman" w:hAnsi="Times New Roman" w:cs="Times New Roman"/>
                <w:color w:val="000000"/>
                <w:sz w:val="24"/>
                <w:szCs w:val="24"/>
                <w:rPrChange w:id="849" w:author="AP" w:date="2019-07-23T12:12:00Z">
                  <w:rPr>
                    <w:rFonts w:ascii="Calibri" w:hAnsi="Calibri"/>
                    <w:color w:val="000000"/>
                    <w:sz w:val="20"/>
                  </w:rPr>
                </w:rPrChange>
              </w:rPr>
              <w:pPrChange w:id="850" w:author="AP" w:date="2019-07-23T12:12:00Z">
                <w:pPr>
                  <w:spacing w:line="360" w:lineRule="auto"/>
                  <w:jc w:val="both"/>
                </w:pPr>
              </w:pPrChange>
            </w:pPr>
            <w:r w:rsidRPr="00407344">
              <w:rPr>
                <w:rFonts w:ascii="Times New Roman" w:hAnsi="Times New Roman" w:cs="Times New Roman"/>
                <w:color w:val="000000"/>
                <w:sz w:val="24"/>
                <w:szCs w:val="24"/>
                <w:rPrChange w:id="851" w:author="AP" w:date="2019-07-23T12:12:00Z">
                  <w:rPr>
                    <w:rFonts w:ascii="Calibri" w:hAnsi="Calibri"/>
                    <w:color w:val="000000"/>
                    <w:sz w:val="20"/>
                  </w:rPr>
                </w:rPrChange>
              </w:rPr>
              <w:t>6.9%</w:t>
            </w:r>
          </w:p>
        </w:tc>
        <w:tc>
          <w:tcPr>
            <w:tcW w:w="580" w:type="pct"/>
            <w:vAlign w:val="bottom"/>
          </w:tcPr>
          <w:p w14:paraId="505C9EE1" w14:textId="77777777" w:rsidR="00EC55E4" w:rsidRPr="00407344" w:rsidRDefault="00EC55E4" w:rsidP="00407344">
            <w:pPr>
              <w:spacing w:line="360" w:lineRule="auto"/>
              <w:jc w:val="both"/>
              <w:rPr>
                <w:rFonts w:ascii="Times New Roman" w:hAnsi="Times New Roman" w:cs="Times New Roman"/>
                <w:color w:val="000000"/>
                <w:sz w:val="24"/>
                <w:szCs w:val="24"/>
                <w:rPrChange w:id="852" w:author="AP" w:date="2019-07-23T12:12:00Z">
                  <w:rPr>
                    <w:rFonts w:ascii="Calibri" w:hAnsi="Calibri"/>
                    <w:color w:val="000000"/>
                    <w:sz w:val="20"/>
                  </w:rPr>
                </w:rPrChange>
              </w:rPr>
              <w:pPrChange w:id="853" w:author="AP" w:date="2019-07-23T12:12:00Z">
                <w:pPr>
                  <w:spacing w:line="360" w:lineRule="auto"/>
                  <w:jc w:val="both"/>
                </w:pPr>
              </w:pPrChange>
            </w:pPr>
            <w:r w:rsidRPr="00407344">
              <w:rPr>
                <w:rFonts w:ascii="Times New Roman" w:hAnsi="Times New Roman" w:cs="Times New Roman"/>
                <w:color w:val="000000"/>
                <w:sz w:val="24"/>
                <w:szCs w:val="24"/>
                <w:rPrChange w:id="854" w:author="AP" w:date="2019-07-23T12:12:00Z">
                  <w:rPr>
                    <w:rFonts w:ascii="Calibri" w:hAnsi="Calibri"/>
                    <w:color w:val="000000"/>
                    <w:sz w:val="20"/>
                  </w:rPr>
                </w:rPrChange>
              </w:rPr>
              <w:t>0.7%</w:t>
            </w:r>
          </w:p>
        </w:tc>
      </w:tr>
      <w:tr w:rsidR="00EC55E4" w:rsidRPr="00407344" w14:paraId="7F26526E" w14:textId="77777777" w:rsidTr="00EC55E4">
        <w:trPr>
          <w:trHeight w:val="300"/>
        </w:trPr>
        <w:tc>
          <w:tcPr>
            <w:tcW w:w="1274" w:type="pct"/>
            <w:shd w:val="clear" w:color="auto" w:fill="auto"/>
            <w:noWrap/>
            <w:hideMark/>
          </w:tcPr>
          <w:p w14:paraId="3EC6C7E3"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855"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856" w:author="AP" w:date="2019-07-23T12:12:00Z">
                  <w:rPr>
                    <w:rFonts w:ascii="Calibri" w:eastAsia="Times New Roman" w:hAnsi="Calibri" w:cs="Times New Roman"/>
                    <w:i/>
                    <w:color w:val="000000"/>
                    <w:sz w:val="20"/>
                    <w:lang w:val="en-US"/>
                  </w:rPr>
                </w:rPrChange>
              </w:rPr>
              <w:t>Lycopersicon esculentum</w:t>
            </w:r>
          </w:p>
        </w:tc>
        <w:tc>
          <w:tcPr>
            <w:tcW w:w="1134" w:type="pct"/>
            <w:shd w:val="clear" w:color="auto" w:fill="auto"/>
            <w:noWrap/>
          </w:tcPr>
          <w:p w14:paraId="6AEF2F72"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57" w:author="AP" w:date="2019-07-23T12:12:00Z">
                  <w:rPr>
                    <w:rFonts w:ascii="Calibri" w:eastAsia="Times New Roman" w:hAnsi="Calibri" w:cs="Times New Roman"/>
                    <w:color w:val="000000"/>
                    <w:sz w:val="20"/>
                    <w:lang w:val="en-US"/>
                  </w:rPr>
                </w:rPrChange>
              </w:rPr>
              <w:pPrChange w:id="85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59" w:author="AP" w:date="2019-07-23T12:12:00Z">
                  <w:rPr>
                    <w:rFonts w:ascii="Calibri" w:eastAsia="Times New Roman" w:hAnsi="Calibri" w:cs="Times New Roman"/>
                    <w:color w:val="000000"/>
                    <w:sz w:val="20"/>
                    <w:lang w:val="en-US"/>
                  </w:rPr>
                </w:rPrChange>
              </w:rPr>
              <w:t>Jitomate</w:t>
            </w:r>
          </w:p>
        </w:tc>
        <w:tc>
          <w:tcPr>
            <w:tcW w:w="931" w:type="pct"/>
            <w:shd w:val="clear" w:color="auto" w:fill="auto"/>
            <w:noWrap/>
            <w:hideMark/>
          </w:tcPr>
          <w:p w14:paraId="74FC1C66"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60" w:author="AP" w:date="2019-07-23T12:12:00Z">
                  <w:rPr>
                    <w:rFonts w:ascii="Calibri" w:eastAsia="Times New Roman" w:hAnsi="Calibri" w:cs="Times New Roman"/>
                    <w:color w:val="000000"/>
                    <w:sz w:val="20"/>
                    <w:lang w:val="en-US"/>
                  </w:rPr>
                </w:rPrChange>
              </w:rPr>
              <w:pPrChange w:id="86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62" w:author="AP" w:date="2019-07-23T12:12:00Z">
                  <w:rPr>
                    <w:rFonts w:ascii="Calibri" w:eastAsia="Times New Roman" w:hAnsi="Calibri" w:cs="Times New Roman"/>
                    <w:color w:val="000000"/>
                    <w:sz w:val="20"/>
                    <w:lang w:val="en-US"/>
                  </w:rPr>
                </w:rPrChange>
              </w:rPr>
              <w:t>8</w:t>
            </w:r>
          </w:p>
        </w:tc>
        <w:tc>
          <w:tcPr>
            <w:tcW w:w="580" w:type="pct"/>
            <w:shd w:val="clear" w:color="auto" w:fill="auto"/>
            <w:noWrap/>
            <w:hideMark/>
          </w:tcPr>
          <w:p w14:paraId="06DA7C27"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63" w:author="AP" w:date="2019-07-23T12:12:00Z">
                  <w:rPr>
                    <w:rFonts w:ascii="Calibri" w:eastAsia="Times New Roman" w:hAnsi="Calibri" w:cs="Times New Roman"/>
                    <w:color w:val="000000"/>
                    <w:sz w:val="20"/>
                    <w:lang w:val="en-US"/>
                  </w:rPr>
                </w:rPrChange>
              </w:rPr>
              <w:pPrChange w:id="86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65" w:author="AP" w:date="2019-07-23T12:12:00Z">
                  <w:rPr>
                    <w:rFonts w:ascii="Calibri" w:eastAsia="Times New Roman" w:hAnsi="Calibri" w:cs="Times New Roman"/>
                    <w:color w:val="000000"/>
                    <w:sz w:val="20"/>
                    <w:lang w:val="en-US"/>
                  </w:rPr>
                </w:rPrChange>
              </w:rPr>
              <w:t>1.7</w:t>
            </w:r>
          </w:p>
        </w:tc>
        <w:tc>
          <w:tcPr>
            <w:tcW w:w="500" w:type="pct"/>
            <w:vAlign w:val="bottom"/>
          </w:tcPr>
          <w:p w14:paraId="06D9AAD4" w14:textId="77777777" w:rsidR="00EC55E4" w:rsidRPr="00407344" w:rsidRDefault="00EC55E4" w:rsidP="00407344">
            <w:pPr>
              <w:spacing w:line="360" w:lineRule="auto"/>
              <w:jc w:val="both"/>
              <w:rPr>
                <w:rFonts w:ascii="Times New Roman" w:hAnsi="Times New Roman" w:cs="Times New Roman"/>
                <w:color w:val="000000"/>
                <w:sz w:val="24"/>
                <w:szCs w:val="24"/>
                <w:rPrChange w:id="866" w:author="AP" w:date="2019-07-23T12:12:00Z">
                  <w:rPr>
                    <w:rFonts w:ascii="Calibri" w:hAnsi="Calibri"/>
                    <w:color w:val="000000"/>
                    <w:sz w:val="20"/>
                  </w:rPr>
                </w:rPrChange>
              </w:rPr>
              <w:pPrChange w:id="867" w:author="AP" w:date="2019-07-23T12:12:00Z">
                <w:pPr>
                  <w:spacing w:line="360" w:lineRule="auto"/>
                  <w:jc w:val="both"/>
                </w:pPr>
              </w:pPrChange>
            </w:pPr>
            <w:r w:rsidRPr="00407344">
              <w:rPr>
                <w:rFonts w:ascii="Times New Roman" w:hAnsi="Times New Roman" w:cs="Times New Roman"/>
                <w:color w:val="000000"/>
                <w:sz w:val="24"/>
                <w:szCs w:val="24"/>
                <w:rPrChange w:id="868" w:author="AP" w:date="2019-07-23T12:12:00Z">
                  <w:rPr>
                    <w:rFonts w:ascii="Calibri" w:hAnsi="Calibri"/>
                    <w:color w:val="000000"/>
                    <w:sz w:val="20"/>
                  </w:rPr>
                </w:rPrChange>
              </w:rPr>
              <w:t>4.6%</w:t>
            </w:r>
          </w:p>
        </w:tc>
        <w:tc>
          <w:tcPr>
            <w:tcW w:w="580" w:type="pct"/>
            <w:vAlign w:val="bottom"/>
          </w:tcPr>
          <w:p w14:paraId="677B4581" w14:textId="77777777" w:rsidR="00EC55E4" w:rsidRPr="00407344" w:rsidRDefault="00EC55E4" w:rsidP="00407344">
            <w:pPr>
              <w:spacing w:line="360" w:lineRule="auto"/>
              <w:jc w:val="both"/>
              <w:rPr>
                <w:rFonts w:ascii="Times New Roman" w:hAnsi="Times New Roman" w:cs="Times New Roman"/>
                <w:color w:val="000000"/>
                <w:sz w:val="24"/>
                <w:szCs w:val="24"/>
                <w:rPrChange w:id="869" w:author="AP" w:date="2019-07-23T12:12:00Z">
                  <w:rPr>
                    <w:rFonts w:ascii="Calibri" w:hAnsi="Calibri"/>
                    <w:color w:val="000000"/>
                    <w:sz w:val="20"/>
                  </w:rPr>
                </w:rPrChange>
              </w:rPr>
              <w:pPrChange w:id="870" w:author="AP" w:date="2019-07-23T12:12:00Z">
                <w:pPr>
                  <w:spacing w:line="360" w:lineRule="auto"/>
                  <w:jc w:val="both"/>
                </w:pPr>
              </w:pPrChange>
            </w:pPr>
            <w:r w:rsidRPr="00407344">
              <w:rPr>
                <w:rFonts w:ascii="Times New Roman" w:hAnsi="Times New Roman" w:cs="Times New Roman"/>
                <w:color w:val="000000"/>
                <w:sz w:val="24"/>
                <w:szCs w:val="24"/>
                <w:rPrChange w:id="871" w:author="AP" w:date="2019-07-23T12:12:00Z">
                  <w:rPr>
                    <w:rFonts w:ascii="Calibri" w:hAnsi="Calibri"/>
                    <w:color w:val="000000"/>
                    <w:sz w:val="20"/>
                  </w:rPr>
                </w:rPrChange>
              </w:rPr>
              <w:t>0.3%</w:t>
            </w:r>
          </w:p>
        </w:tc>
      </w:tr>
      <w:tr w:rsidR="00EC55E4" w:rsidRPr="00407344" w14:paraId="17AE8931" w14:textId="77777777" w:rsidTr="00EC55E4">
        <w:trPr>
          <w:trHeight w:val="300"/>
        </w:trPr>
        <w:tc>
          <w:tcPr>
            <w:tcW w:w="1274" w:type="pct"/>
            <w:shd w:val="clear" w:color="auto" w:fill="auto"/>
            <w:noWrap/>
            <w:hideMark/>
          </w:tcPr>
          <w:p w14:paraId="7C354DBA"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872"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873" w:author="AP" w:date="2019-07-23T12:12:00Z">
                  <w:rPr>
                    <w:rFonts w:ascii="Calibri" w:eastAsia="Times New Roman" w:hAnsi="Calibri" w:cs="Times New Roman"/>
                    <w:i/>
                    <w:color w:val="000000"/>
                    <w:sz w:val="20"/>
                    <w:lang w:val="en-US"/>
                  </w:rPr>
                </w:rPrChange>
              </w:rPr>
              <w:t>Oryza sativa</w:t>
            </w:r>
          </w:p>
        </w:tc>
        <w:tc>
          <w:tcPr>
            <w:tcW w:w="1134" w:type="pct"/>
            <w:shd w:val="clear" w:color="auto" w:fill="auto"/>
            <w:noWrap/>
          </w:tcPr>
          <w:p w14:paraId="23F3DDDF"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74" w:author="AP" w:date="2019-07-23T12:12:00Z">
                  <w:rPr>
                    <w:rFonts w:ascii="Calibri" w:eastAsia="Times New Roman" w:hAnsi="Calibri" w:cs="Times New Roman"/>
                    <w:color w:val="000000"/>
                    <w:sz w:val="20"/>
                    <w:lang w:val="en-US"/>
                  </w:rPr>
                </w:rPrChange>
              </w:rPr>
              <w:pPrChange w:id="87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76" w:author="AP" w:date="2019-07-23T12:12:00Z">
                  <w:rPr>
                    <w:rFonts w:ascii="Calibri" w:eastAsia="Times New Roman" w:hAnsi="Calibri" w:cs="Times New Roman"/>
                    <w:color w:val="000000"/>
                    <w:sz w:val="20"/>
                    <w:lang w:val="en-US"/>
                  </w:rPr>
                </w:rPrChange>
              </w:rPr>
              <w:t>Arroz</w:t>
            </w:r>
          </w:p>
        </w:tc>
        <w:tc>
          <w:tcPr>
            <w:tcW w:w="931" w:type="pct"/>
            <w:shd w:val="clear" w:color="auto" w:fill="auto"/>
            <w:noWrap/>
            <w:hideMark/>
          </w:tcPr>
          <w:p w14:paraId="5D936CE1"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77" w:author="AP" w:date="2019-07-23T12:12:00Z">
                  <w:rPr>
                    <w:rFonts w:ascii="Calibri" w:eastAsia="Times New Roman" w:hAnsi="Calibri" w:cs="Times New Roman"/>
                    <w:color w:val="000000"/>
                    <w:sz w:val="20"/>
                    <w:lang w:val="en-US"/>
                  </w:rPr>
                </w:rPrChange>
              </w:rPr>
              <w:pPrChange w:id="87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79" w:author="AP" w:date="2019-07-23T12:12:00Z">
                  <w:rPr>
                    <w:rFonts w:ascii="Calibri" w:eastAsia="Times New Roman" w:hAnsi="Calibri" w:cs="Times New Roman"/>
                    <w:color w:val="000000"/>
                    <w:sz w:val="20"/>
                    <w:lang w:val="en-US"/>
                  </w:rPr>
                </w:rPrChange>
              </w:rPr>
              <w:t>41</w:t>
            </w:r>
          </w:p>
        </w:tc>
        <w:tc>
          <w:tcPr>
            <w:tcW w:w="580" w:type="pct"/>
            <w:shd w:val="clear" w:color="auto" w:fill="auto"/>
            <w:noWrap/>
            <w:hideMark/>
          </w:tcPr>
          <w:p w14:paraId="7BC4EEC4"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80" w:author="AP" w:date="2019-07-23T12:12:00Z">
                  <w:rPr>
                    <w:rFonts w:ascii="Calibri" w:eastAsia="Times New Roman" w:hAnsi="Calibri" w:cs="Times New Roman"/>
                    <w:color w:val="000000"/>
                    <w:sz w:val="20"/>
                    <w:lang w:val="en-US"/>
                  </w:rPr>
                </w:rPrChange>
              </w:rPr>
              <w:pPrChange w:id="88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82" w:author="AP" w:date="2019-07-23T12:12:00Z">
                  <w:rPr>
                    <w:rFonts w:ascii="Calibri" w:eastAsia="Times New Roman" w:hAnsi="Calibri" w:cs="Times New Roman"/>
                    <w:color w:val="000000"/>
                    <w:sz w:val="20"/>
                    <w:lang w:val="en-US"/>
                  </w:rPr>
                </w:rPrChange>
              </w:rPr>
              <w:t>26.3</w:t>
            </w:r>
          </w:p>
        </w:tc>
        <w:tc>
          <w:tcPr>
            <w:tcW w:w="500" w:type="pct"/>
            <w:vAlign w:val="bottom"/>
          </w:tcPr>
          <w:p w14:paraId="4D08DF25" w14:textId="77777777" w:rsidR="00EC55E4" w:rsidRPr="00407344" w:rsidRDefault="00EC55E4" w:rsidP="00407344">
            <w:pPr>
              <w:spacing w:line="360" w:lineRule="auto"/>
              <w:jc w:val="both"/>
              <w:rPr>
                <w:rFonts w:ascii="Times New Roman" w:hAnsi="Times New Roman" w:cs="Times New Roman"/>
                <w:color w:val="000000"/>
                <w:sz w:val="24"/>
                <w:szCs w:val="24"/>
                <w:rPrChange w:id="883" w:author="AP" w:date="2019-07-23T12:12:00Z">
                  <w:rPr>
                    <w:rFonts w:ascii="Calibri" w:hAnsi="Calibri"/>
                    <w:color w:val="000000"/>
                    <w:sz w:val="20"/>
                  </w:rPr>
                </w:rPrChange>
              </w:rPr>
              <w:pPrChange w:id="884" w:author="AP" w:date="2019-07-23T12:12:00Z">
                <w:pPr>
                  <w:spacing w:line="360" w:lineRule="auto"/>
                  <w:jc w:val="both"/>
                </w:pPr>
              </w:pPrChange>
            </w:pPr>
            <w:r w:rsidRPr="00407344">
              <w:rPr>
                <w:rFonts w:ascii="Times New Roman" w:hAnsi="Times New Roman" w:cs="Times New Roman"/>
                <w:color w:val="000000"/>
                <w:sz w:val="24"/>
                <w:szCs w:val="24"/>
                <w:rPrChange w:id="885" w:author="AP" w:date="2019-07-23T12:12:00Z">
                  <w:rPr>
                    <w:rFonts w:ascii="Calibri" w:hAnsi="Calibri"/>
                    <w:color w:val="000000"/>
                    <w:sz w:val="20"/>
                  </w:rPr>
                </w:rPrChange>
              </w:rPr>
              <w:t>23.4%</w:t>
            </w:r>
          </w:p>
        </w:tc>
        <w:tc>
          <w:tcPr>
            <w:tcW w:w="580" w:type="pct"/>
            <w:vAlign w:val="bottom"/>
          </w:tcPr>
          <w:p w14:paraId="686577B7" w14:textId="77777777" w:rsidR="00EC55E4" w:rsidRPr="00407344" w:rsidRDefault="00EC55E4" w:rsidP="00407344">
            <w:pPr>
              <w:spacing w:line="360" w:lineRule="auto"/>
              <w:jc w:val="both"/>
              <w:rPr>
                <w:rFonts w:ascii="Times New Roman" w:hAnsi="Times New Roman" w:cs="Times New Roman"/>
                <w:color w:val="000000"/>
                <w:sz w:val="24"/>
                <w:szCs w:val="24"/>
                <w:rPrChange w:id="886" w:author="AP" w:date="2019-07-23T12:12:00Z">
                  <w:rPr>
                    <w:rFonts w:ascii="Calibri" w:hAnsi="Calibri"/>
                    <w:color w:val="000000"/>
                    <w:sz w:val="20"/>
                  </w:rPr>
                </w:rPrChange>
              </w:rPr>
              <w:pPrChange w:id="887" w:author="AP" w:date="2019-07-23T12:12:00Z">
                <w:pPr>
                  <w:spacing w:line="360" w:lineRule="auto"/>
                  <w:jc w:val="both"/>
                </w:pPr>
              </w:pPrChange>
            </w:pPr>
            <w:r w:rsidRPr="00407344">
              <w:rPr>
                <w:rFonts w:ascii="Times New Roman" w:hAnsi="Times New Roman" w:cs="Times New Roman"/>
                <w:color w:val="000000"/>
                <w:sz w:val="24"/>
                <w:szCs w:val="24"/>
                <w:rPrChange w:id="888" w:author="AP" w:date="2019-07-23T12:12:00Z">
                  <w:rPr>
                    <w:rFonts w:ascii="Calibri" w:hAnsi="Calibri"/>
                    <w:color w:val="000000"/>
                    <w:sz w:val="20"/>
                  </w:rPr>
                </w:rPrChange>
              </w:rPr>
              <w:t>4.1%</w:t>
            </w:r>
          </w:p>
        </w:tc>
      </w:tr>
      <w:tr w:rsidR="00EC55E4" w:rsidRPr="00407344" w14:paraId="3997040F" w14:textId="77777777" w:rsidTr="00EC55E4">
        <w:trPr>
          <w:trHeight w:val="300"/>
        </w:trPr>
        <w:tc>
          <w:tcPr>
            <w:tcW w:w="1274" w:type="pct"/>
            <w:shd w:val="clear" w:color="auto" w:fill="auto"/>
            <w:noWrap/>
            <w:hideMark/>
          </w:tcPr>
          <w:p w14:paraId="1DD1CAE2" w14:textId="77777777" w:rsidR="00EC55E4" w:rsidRPr="00407344" w:rsidRDefault="00EC55E4" w:rsidP="00407344">
            <w:pPr>
              <w:spacing w:after="0" w:line="360" w:lineRule="auto"/>
              <w:jc w:val="both"/>
              <w:rPr>
                <w:rFonts w:ascii="Times New Roman" w:eastAsia="Times New Roman" w:hAnsi="Times New Roman" w:cs="Times New Roman"/>
                <w:bCs/>
                <w:i/>
                <w:color w:val="000000"/>
                <w:sz w:val="24"/>
                <w:szCs w:val="24"/>
                <w:lang w:val="en-US"/>
                <w:rPrChange w:id="889" w:author="AP" w:date="2019-07-23T12:12:00Z">
                  <w:rPr>
                    <w:rFonts w:ascii="Calibri" w:eastAsia="Times New Roman" w:hAnsi="Calibri" w:cs="Times New Roman"/>
                    <w:bCs/>
                    <w:i/>
                    <w:color w:val="000000"/>
                    <w:sz w:val="20"/>
                    <w:lang w:val="en-US"/>
                  </w:rPr>
                </w:rPrChange>
              </w:rPr>
            </w:pPr>
            <w:r w:rsidRPr="00407344">
              <w:rPr>
                <w:rFonts w:ascii="Times New Roman" w:eastAsia="Times New Roman" w:hAnsi="Times New Roman" w:cs="Times New Roman"/>
                <w:bCs/>
                <w:i/>
                <w:color w:val="000000"/>
                <w:sz w:val="24"/>
                <w:szCs w:val="24"/>
                <w:lang w:val="en-US"/>
                <w:rPrChange w:id="890" w:author="AP" w:date="2019-07-23T12:12:00Z">
                  <w:rPr>
                    <w:rFonts w:ascii="Calibri" w:eastAsia="Times New Roman" w:hAnsi="Calibri" w:cs="Times New Roman"/>
                    <w:bCs/>
                    <w:i/>
                    <w:color w:val="000000"/>
                    <w:sz w:val="20"/>
                    <w:lang w:val="en-US"/>
                  </w:rPr>
                </w:rPrChange>
              </w:rPr>
              <w:t>Pennisetum glaucum</w:t>
            </w:r>
          </w:p>
        </w:tc>
        <w:tc>
          <w:tcPr>
            <w:tcW w:w="1134" w:type="pct"/>
            <w:shd w:val="clear" w:color="auto" w:fill="auto"/>
            <w:noWrap/>
          </w:tcPr>
          <w:p w14:paraId="14610EC7"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91" w:author="AP" w:date="2019-07-23T12:12:00Z">
                  <w:rPr>
                    <w:rFonts w:ascii="Calibri" w:eastAsia="Times New Roman" w:hAnsi="Calibri" w:cs="Times New Roman"/>
                    <w:color w:val="000000"/>
                    <w:sz w:val="20"/>
                    <w:lang w:val="en-US"/>
                  </w:rPr>
                </w:rPrChange>
              </w:rPr>
              <w:pPrChange w:id="89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93" w:author="AP" w:date="2019-07-23T12:12:00Z">
                  <w:rPr>
                    <w:rFonts w:ascii="Calibri" w:eastAsia="Times New Roman" w:hAnsi="Calibri" w:cs="Times New Roman"/>
                    <w:color w:val="000000"/>
                    <w:sz w:val="20"/>
                    <w:lang w:val="en-US"/>
                  </w:rPr>
                </w:rPrChange>
              </w:rPr>
              <w:t>Mijo perla</w:t>
            </w:r>
          </w:p>
        </w:tc>
        <w:tc>
          <w:tcPr>
            <w:tcW w:w="931" w:type="pct"/>
            <w:shd w:val="clear" w:color="auto" w:fill="auto"/>
            <w:noWrap/>
            <w:hideMark/>
          </w:tcPr>
          <w:p w14:paraId="6A80B77D"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94" w:author="AP" w:date="2019-07-23T12:12:00Z">
                  <w:rPr>
                    <w:rFonts w:ascii="Calibri" w:eastAsia="Times New Roman" w:hAnsi="Calibri" w:cs="Times New Roman"/>
                    <w:color w:val="000000"/>
                    <w:sz w:val="20"/>
                    <w:lang w:val="en-US"/>
                  </w:rPr>
                </w:rPrChange>
              </w:rPr>
              <w:pPrChange w:id="89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96" w:author="AP" w:date="2019-07-23T12:12:00Z">
                  <w:rPr>
                    <w:rFonts w:ascii="Calibri" w:eastAsia="Times New Roman" w:hAnsi="Calibri" w:cs="Times New Roman"/>
                    <w:color w:val="000000"/>
                    <w:sz w:val="20"/>
                    <w:lang w:val="en-US"/>
                  </w:rPr>
                </w:rPrChange>
              </w:rPr>
              <w:t>130</w:t>
            </w:r>
          </w:p>
        </w:tc>
        <w:tc>
          <w:tcPr>
            <w:tcW w:w="580" w:type="pct"/>
            <w:shd w:val="clear" w:color="auto" w:fill="auto"/>
            <w:noWrap/>
            <w:hideMark/>
          </w:tcPr>
          <w:p w14:paraId="670C3663"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897" w:author="AP" w:date="2019-07-23T12:12:00Z">
                  <w:rPr>
                    <w:rFonts w:ascii="Calibri" w:eastAsia="Times New Roman" w:hAnsi="Calibri" w:cs="Times New Roman"/>
                    <w:color w:val="000000"/>
                    <w:sz w:val="20"/>
                    <w:lang w:val="en-US"/>
                  </w:rPr>
                </w:rPrChange>
              </w:rPr>
              <w:pPrChange w:id="89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899" w:author="AP" w:date="2019-07-23T12:12:00Z">
                  <w:rPr>
                    <w:rFonts w:ascii="Calibri" w:eastAsia="Times New Roman" w:hAnsi="Calibri" w:cs="Times New Roman"/>
                    <w:color w:val="000000"/>
                    <w:sz w:val="20"/>
                    <w:lang w:val="en-US"/>
                  </w:rPr>
                </w:rPrChange>
              </w:rPr>
              <w:t>109</w:t>
            </w:r>
          </w:p>
        </w:tc>
        <w:tc>
          <w:tcPr>
            <w:tcW w:w="500" w:type="pct"/>
            <w:vAlign w:val="bottom"/>
          </w:tcPr>
          <w:p w14:paraId="5A8F5718" w14:textId="77777777" w:rsidR="00EC55E4" w:rsidRPr="00407344" w:rsidRDefault="00EC55E4" w:rsidP="00407344">
            <w:pPr>
              <w:spacing w:line="360" w:lineRule="auto"/>
              <w:jc w:val="both"/>
              <w:rPr>
                <w:rFonts w:ascii="Times New Roman" w:hAnsi="Times New Roman" w:cs="Times New Roman"/>
                <w:color w:val="000000"/>
                <w:sz w:val="24"/>
                <w:szCs w:val="24"/>
                <w:rPrChange w:id="900" w:author="AP" w:date="2019-07-23T12:12:00Z">
                  <w:rPr>
                    <w:rFonts w:ascii="Calibri" w:hAnsi="Calibri"/>
                    <w:color w:val="000000"/>
                    <w:sz w:val="20"/>
                  </w:rPr>
                </w:rPrChange>
              </w:rPr>
              <w:pPrChange w:id="901" w:author="AP" w:date="2019-07-23T12:12:00Z">
                <w:pPr>
                  <w:spacing w:line="360" w:lineRule="auto"/>
                  <w:jc w:val="both"/>
                </w:pPr>
              </w:pPrChange>
            </w:pPr>
            <w:r w:rsidRPr="00407344">
              <w:rPr>
                <w:rFonts w:ascii="Times New Roman" w:hAnsi="Times New Roman" w:cs="Times New Roman"/>
                <w:color w:val="000000"/>
                <w:sz w:val="24"/>
                <w:szCs w:val="24"/>
                <w:rPrChange w:id="902" w:author="AP" w:date="2019-07-23T12:12:00Z">
                  <w:rPr>
                    <w:rFonts w:ascii="Calibri" w:hAnsi="Calibri"/>
                    <w:color w:val="000000"/>
                    <w:sz w:val="20"/>
                  </w:rPr>
                </w:rPrChange>
              </w:rPr>
              <w:t>74.3%</w:t>
            </w:r>
          </w:p>
        </w:tc>
        <w:tc>
          <w:tcPr>
            <w:tcW w:w="580" w:type="pct"/>
            <w:vAlign w:val="bottom"/>
          </w:tcPr>
          <w:p w14:paraId="480D1979" w14:textId="77777777" w:rsidR="00EC55E4" w:rsidRPr="00407344" w:rsidRDefault="00EC55E4" w:rsidP="00407344">
            <w:pPr>
              <w:spacing w:line="360" w:lineRule="auto"/>
              <w:jc w:val="both"/>
              <w:rPr>
                <w:rFonts w:ascii="Times New Roman" w:hAnsi="Times New Roman" w:cs="Times New Roman"/>
                <w:color w:val="000000"/>
                <w:sz w:val="24"/>
                <w:szCs w:val="24"/>
                <w:rPrChange w:id="903" w:author="AP" w:date="2019-07-23T12:12:00Z">
                  <w:rPr>
                    <w:rFonts w:ascii="Calibri" w:hAnsi="Calibri"/>
                    <w:color w:val="000000"/>
                    <w:sz w:val="20"/>
                  </w:rPr>
                </w:rPrChange>
              </w:rPr>
              <w:pPrChange w:id="904" w:author="AP" w:date="2019-07-23T12:12:00Z">
                <w:pPr>
                  <w:spacing w:line="360" w:lineRule="auto"/>
                  <w:jc w:val="both"/>
                </w:pPr>
              </w:pPrChange>
            </w:pPr>
            <w:r w:rsidRPr="00407344">
              <w:rPr>
                <w:rFonts w:ascii="Times New Roman" w:hAnsi="Times New Roman" w:cs="Times New Roman"/>
                <w:color w:val="000000"/>
                <w:sz w:val="24"/>
                <w:szCs w:val="24"/>
                <w:rPrChange w:id="905" w:author="AP" w:date="2019-07-23T12:12:00Z">
                  <w:rPr>
                    <w:rFonts w:ascii="Calibri" w:hAnsi="Calibri"/>
                    <w:color w:val="000000"/>
                    <w:sz w:val="20"/>
                  </w:rPr>
                </w:rPrChange>
              </w:rPr>
              <w:t>17.2%</w:t>
            </w:r>
          </w:p>
        </w:tc>
      </w:tr>
      <w:tr w:rsidR="00EC55E4" w:rsidRPr="00407344" w14:paraId="71BB8494" w14:textId="77777777" w:rsidTr="00EC55E4">
        <w:trPr>
          <w:trHeight w:val="300"/>
        </w:trPr>
        <w:tc>
          <w:tcPr>
            <w:tcW w:w="1274" w:type="pct"/>
            <w:shd w:val="clear" w:color="auto" w:fill="auto"/>
            <w:noWrap/>
            <w:hideMark/>
          </w:tcPr>
          <w:p w14:paraId="718389C4"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906"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907" w:author="AP" w:date="2019-07-23T12:12:00Z">
                  <w:rPr>
                    <w:rFonts w:ascii="Calibri" w:eastAsia="Times New Roman" w:hAnsi="Calibri" w:cs="Times New Roman"/>
                    <w:i/>
                    <w:color w:val="000000"/>
                    <w:sz w:val="20"/>
                    <w:lang w:val="en-US"/>
                  </w:rPr>
                </w:rPrChange>
              </w:rPr>
              <w:t>Plectanthus rotundifolius</w:t>
            </w:r>
          </w:p>
        </w:tc>
        <w:tc>
          <w:tcPr>
            <w:tcW w:w="1134" w:type="pct"/>
            <w:shd w:val="clear" w:color="auto" w:fill="auto"/>
            <w:noWrap/>
          </w:tcPr>
          <w:p w14:paraId="5E4907A2"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08" w:author="AP" w:date="2019-07-23T12:12:00Z">
                  <w:rPr>
                    <w:rFonts w:ascii="Calibri" w:eastAsia="Times New Roman" w:hAnsi="Calibri" w:cs="Times New Roman"/>
                    <w:color w:val="000000"/>
                    <w:sz w:val="20"/>
                    <w:lang w:val="en-US"/>
                  </w:rPr>
                </w:rPrChange>
              </w:rPr>
              <w:pPrChange w:id="90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10" w:author="AP" w:date="2019-07-23T12:12:00Z">
                  <w:rPr>
                    <w:rFonts w:ascii="Calibri" w:eastAsia="Times New Roman" w:hAnsi="Calibri" w:cs="Times New Roman"/>
                    <w:color w:val="000000"/>
                    <w:sz w:val="20"/>
                    <w:lang w:val="en-US"/>
                  </w:rPr>
                </w:rPrChange>
              </w:rPr>
              <w:t>Patata africana</w:t>
            </w:r>
          </w:p>
        </w:tc>
        <w:tc>
          <w:tcPr>
            <w:tcW w:w="931" w:type="pct"/>
            <w:shd w:val="clear" w:color="auto" w:fill="auto"/>
            <w:noWrap/>
            <w:hideMark/>
          </w:tcPr>
          <w:p w14:paraId="32B6AD31"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11" w:author="AP" w:date="2019-07-23T12:12:00Z">
                  <w:rPr>
                    <w:rFonts w:ascii="Calibri" w:eastAsia="Times New Roman" w:hAnsi="Calibri" w:cs="Times New Roman"/>
                    <w:color w:val="000000"/>
                    <w:sz w:val="20"/>
                    <w:lang w:val="en-US"/>
                  </w:rPr>
                </w:rPrChange>
              </w:rPr>
              <w:pPrChange w:id="91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13" w:author="AP" w:date="2019-07-23T12:12:00Z">
                  <w:rPr>
                    <w:rFonts w:ascii="Calibri" w:eastAsia="Times New Roman" w:hAnsi="Calibri" w:cs="Times New Roman"/>
                    <w:color w:val="000000"/>
                    <w:sz w:val="20"/>
                    <w:lang w:val="en-US"/>
                  </w:rPr>
                </w:rPrChange>
              </w:rPr>
              <w:t>1</w:t>
            </w:r>
          </w:p>
        </w:tc>
        <w:tc>
          <w:tcPr>
            <w:tcW w:w="580" w:type="pct"/>
            <w:shd w:val="clear" w:color="auto" w:fill="auto"/>
            <w:noWrap/>
            <w:hideMark/>
          </w:tcPr>
          <w:p w14:paraId="251EF463"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14" w:author="AP" w:date="2019-07-23T12:12:00Z">
                  <w:rPr>
                    <w:rFonts w:ascii="Calibri" w:eastAsia="Times New Roman" w:hAnsi="Calibri" w:cs="Times New Roman"/>
                    <w:color w:val="000000"/>
                    <w:sz w:val="20"/>
                    <w:lang w:val="en-US"/>
                  </w:rPr>
                </w:rPrChange>
              </w:rPr>
              <w:pPrChange w:id="91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16" w:author="AP" w:date="2019-07-23T12:12:00Z">
                  <w:rPr>
                    <w:rFonts w:ascii="Calibri" w:eastAsia="Times New Roman" w:hAnsi="Calibri" w:cs="Times New Roman"/>
                    <w:color w:val="000000"/>
                    <w:sz w:val="20"/>
                    <w:lang w:val="en-US"/>
                  </w:rPr>
                </w:rPrChange>
              </w:rPr>
              <w:t>0.2</w:t>
            </w:r>
          </w:p>
        </w:tc>
        <w:tc>
          <w:tcPr>
            <w:tcW w:w="500" w:type="pct"/>
            <w:vAlign w:val="bottom"/>
          </w:tcPr>
          <w:p w14:paraId="2F924DA9" w14:textId="77777777" w:rsidR="00EC55E4" w:rsidRPr="00407344" w:rsidRDefault="00EC55E4" w:rsidP="00407344">
            <w:pPr>
              <w:spacing w:line="360" w:lineRule="auto"/>
              <w:jc w:val="both"/>
              <w:rPr>
                <w:rFonts w:ascii="Times New Roman" w:hAnsi="Times New Roman" w:cs="Times New Roman"/>
                <w:color w:val="000000"/>
                <w:sz w:val="24"/>
                <w:szCs w:val="24"/>
                <w:rPrChange w:id="917" w:author="AP" w:date="2019-07-23T12:12:00Z">
                  <w:rPr>
                    <w:rFonts w:ascii="Calibri" w:hAnsi="Calibri"/>
                    <w:color w:val="000000"/>
                    <w:sz w:val="20"/>
                  </w:rPr>
                </w:rPrChange>
              </w:rPr>
              <w:pPrChange w:id="918" w:author="AP" w:date="2019-07-23T12:12:00Z">
                <w:pPr>
                  <w:spacing w:line="360" w:lineRule="auto"/>
                  <w:jc w:val="both"/>
                </w:pPr>
              </w:pPrChange>
            </w:pPr>
            <w:r w:rsidRPr="00407344">
              <w:rPr>
                <w:rFonts w:ascii="Times New Roman" w:hAnsi="Times New Roman" w:cs="Times New Roman"/>
                <w:color w:val="000000"/>
                <w:sz w:val="24"/>
                <w:szCs w:val="24"/>
                <w:rPrChange w:id="919" w:author="AP" w:date="2019-07-23T12:12:00Z">
                  <w:rPr>
                    <w:rFonts w:ascii="Calibri" w:hAnsi="Calibri"/>
                    <w:color w:val="000000"/>
                    <w:sz w:val="20"/>
                  </w:rPr>
                </w:rPrChange>
              </w:rPr>
              <w:t>0.6%</w:t>
            </w:r>
          </w:p>
        </w:tc>
        <w:tc>
          <w:tcPr>
            <w:tcW w:w="580" w:type="pct"/>
            <w:vAlign w:val="bottom"/>
          </w:tcPr>
          <w:p w14:paraId="1ABA221D" w14:textId="77777777" w:rsidR="00EC55E4" w:rsidRPr="00407344" w:rsidRDefault="00EC55E4" w:rsidP="00407344">
            <w:pPr>
              <w:spacing w:line="360" w:lineRule="auto"/>
              <w:jc w:val="both"/>
              <w:rPr>
                <w:rFonts w:ascii="Times New Roman" w:hAnsi="Times New Roman" w:cs="Times New Roman"/>
                <w:color w:val="000000"/>
                <w:sz w:val="24"/>
                <w:szCs w:val="24"/>
                <w:rPrChange w:id="920" w:author="AP" w:date="2019-07-23T12:12:00Z">
                  <w:rPr>
                    <w:rFonts w:ascii="Calibri" w:hAnsi="Calibri"/>
                    <w:color w:val="000000"/>
                    <w:sz w:val="20"/>
                  </w:rPr>
                </w:rPrChange>
              </w:rPr>
              <w:pPrChange w:id="921" w:author="AP" w:date="2019-07-23T12:12:00Z">
                <w:pPr>
                  <w:spacing w:line="360" w:lineRule="auto"/>
                  <w:jc w:val="both"/>
                </w:pPr>
              </w:pPrChange>
            </w:pPr>
            <w:r w:rsidRPr="00407344">
              <w:rPr>
                <w:rFonts w:ascii="Times New Roman" w:hAnsi="Times New Roman" w:cs="Times New Roman"/>
                <w:color w:val="000000"/>
                <w:sz w:val="24"/>
                <w:szCs w:val="24"/>
                <w:rPrChange w:id="922" w:author="AP" w:date="2019-07-23T12:12:00Z">
                  <w:rPr>
                    <w:rFonts w:ascii="Calibri" w:hAnsi="Calibri"/>
                    <w:color w:val="000000"/>
                    <w:sz w:val="20"/>
                  </w:rPr>
                </w:rPrChange>
              </w:rPr>
              <w:t>0.0%</w:t>
            </w:r>
          </w:p>
        </w:tc>
      </w:tr>
      <w:tr w:rsidR="00EC55E4" w:rsidRPr="00407344" w14:paraId="1F5900FC" w14:textId="77777777" w:rsidTr="00EC55E4">
        <w:trPr>
          <w:trHeight w:val="300"/>
        </w:trPr>
        <w:tc>
          <w:tcPr>
            <w:tcW w:w="1274" w:type="pct"/>
            <w:shd w:val="clear" w:color="auto" w:fill="auto"/>
            <w:noWrap/>
            <w:hideMark/>
          </w:tcPr>
          <w:p w14:paraId="41DA1DFF"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923"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924" w:author="AP" w:date="2019-07-23T12:12:00Z">
                  <w:rPr>
                    <w:rFonts w:ascii="Calibri" w:eastAsia="Times New Roman" w:hAnsi="Calibri" w:cs="Times New Roman"/>
                    <w:i/>
                    <w:color w:val="000000"/>
                    <w:sz w:val="20"/>
                    <w:lang w:val="en-US"/>
                  </w:rPr>
                </w:rPrChange>
              </w:rPr>
              <w:t>Senna obtusifolia</w:t>
            </w:r>
          </w:p>
        </w:tc>
        <w:tc>
          <w:tcPr>
            <w:tcW w:w="1134" w:type="pct"/>
            <w:shd w:val="clear" w:color="auto" w:fill="auto"/>
            <w:noWrap/>
          </w:tcPr>
          <w:p w14:paraId="67BD9FC5"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25" w:author="AP" w:date="2019-07-23T12:12:00Z">
                  <w:rPr>
                    <w:rFonts w:ascii="Calibri" w:eastAsia="Times New Roman" w:hAnsi="Calibri" w:cs="Times New Roman"/>
                    <w:color w:val="000000"/>
                    <w:sz w:val="20"/>
                    <w:lang w:val="en-US"/>
                  </w:rPr>
                </w:rPrChange>
              </w:rPr>
              <w:pPrChange w:id="92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27" w:author="AP" w:date="2019-07-23T12:12:00Z">
                  <w:rPr>
                    <w:rFonts w:ascii="Calibri" w:eastAsia="Times New Roman" w:hAnsi="Calibri" w:cs="Times New Roman"/>
                    <w:color w:val="000000"/>
                    <w:sz w:val="20"/>
                    <w:lang w:val="en-US"/>
                  </w:rPr>
                </w:rPrChange>
              </w:rPr>
              <w:t>Palo zorrillo</w:t>
            </w:r>
          </w:p>
        </w:tc>
        <w:tc>
          <w:tcPr>
            <w:tcW w:w="931" w:type="pct"/>
            <w:shd w:val="clear" w:color="auto" w:fill="auto"/>
            <w:noWrap/>
            <w:hideMark/>
          </w:tcPr>
          <w:p w14:paraId="70A72420"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28" w:author="AP" w:date="2019-07-23T12:12:00Z">
                  <w:rPr>
                    <w:rFonts w:ascii="Calibri" w:eastAsia="Times New Roman" w:hAnsi="Calibri" w:cs="Times New Roman"/>
                    <w:color w:val="000000"/>
                    <w:sz w:val="20"/>
                    <w:lang w:val="en-US"/>
                  </w:rPr>
                </w:rPrChange>
              </w:rPr>
              <w:pPrChange w:id="92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30" w:author="AP" w:date="2019-07-23T12:12:00Z">
                  <w:rPr>
                    <w:rFonts w:ascii="Calibri" w:eastAsia="Times New Roman" w:hAnsi="Calibri" w:cs="Times New Roman"/>
                    <w:color w:val="000000"/>
                    <w:sz w:val="20"/>
                    <w:lang w:val="en-US"/>
                  </w:rPr>
                </w:rPrChange>
              </w:rPr>
              <w:t>3</w:t>
            </w:r>
          </w:p>
        </w:tc>
        <w:tc>
          <w:tcPr>
            <w:tcW w:w="580" w:type="pct"/>
            <w:shd w:val="clear" w:color="auto" w:fill="auto"/>
            <w:noWrap/>
            <w:hideMark/>
          </w:tcPr>
          <w:p w14:paraId="5721DE7A"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31" w:author="AP" w:date="2019-07-23T12:12:00Z">
                  <w:rPr>
                    <w:rFonts w:ascii="Calibri" w:eastAsia="Times New Roman" w:hAnsi="Calibri" w:cs="Times New Roman"/>
                    <w:color w:val="000000"/>
                    <w:sz w:val="20"/>
                    <w:lang w:val="en-US"/>
                  </w:rPr>
                </w:rPrChange>
              </w:rPr>
              <w:pPrChange w:id="93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33" w:author="AP" w:date="2019-07-23T12:12:00Z">
                  <w:rPr>
                    <w:rFonts w:ascii="Calibri" w:eastAsia="Times New Roman" w:hAnsi="Calibri" w:cs="Times New Roman"/>
                    <w:color w:val="000000"/>
                    <w:sz w:val="20"/>
                    <w:lang w:val="en-US"/>
                  </w:rPr>
                </w:rPrChange>
              </w:rPr>
              <w:t>1.2</w:t>
            </w:r>
          </w:p>
        </w:tc>
        <w:tc>
          <w:tcPr>
            <w:tcW w:w="500" w:type="pct"/>
            <w:vAlign w:val="bottom"/>
          </w:tcPr>
          <w:p w14:paraId="4960DC17" w14:textId="77777777" w:rsidR="00EC55E4" w:rsidRPr="00407344" w:rsidRDefault="00EC55E4" w:rsidP="00407344">
            <w:pPr>
              <w:spacing w:line="360" w:lineRule="auto"/>
              <w:jc w:val="both"/>
              <w:rPr>
                <w:rFonts w:ascii="Times New Roman" w:hAnsi="Times New Roman" w:cs="Times New Roman"/>
                <w:color w:val="000000"/>
                <w:sz w:val="24"/>
                <w:szCs w:val="24"/>
                <w:rPrChange w:id="934" w:author="AP" w:date="2019-07-23T12:12:00Z">
                  <w:rPr>
                    <w:rFonts w:ascii="Calibri" w:hAnsi="Calibri"/>
                    <w:color w:val="000000"/>
                    <w:sz w:val="20"/>
                  </w:rPr>
                </w:rPrChange>
              </w:rPr>
              <w:pPrChange w:id="935" w:author="AP" w:date="2019-07-23T12:12:00Z">
                <w:pPr>
                  <w:spacing w:line="360" w:lineRule="auto"/>
                  <w:jc w:val="both"/>
                </w:pPr>
              </w:pPrChange>
            </w:pPr>
            <w:r w:rsidRPr="00407344">
              <w:rPr>
                <w:rFonts w:ascii="Times New Roman" w:hAnsi="Times New Roman" w:cs="Times New Roman"/>
                <w:color w:val="000000"/>
                <w:sz w:val="24"/>
                <w:szCs w:val="24"/>
                <w:rPrChange w:id="936" w:author="AP" w:date="2019-07-23T12:12:00Z">
                  <w:rPr>
                    <w:rFonts w:ascii="Calibri" w:hAnsi="Calibri"/>
                    <w:color w:val="000000"/>
                    <w:sz w:val="20"/>
                  </w:rPr>
                </w:rPrChange>
              </w:rPr>
              <w:t>1.7%</w:t>
            </w:r>
          </w:p>
        </w:tc>
        <w:tc>
          <w:tcPr>
            <w:tcW w:w="580" w:type="pct"/>
            <w:vAlign w:val="bottom"/>
          </w:tcPr>
          <w:p w14:paraId="23E83C2B" w14:textId="77777777" w:rsidR="00EC55E4" w:rsidRPr="00407344" w:rsidRDefault="00EC55E4" w:rsidP="00407344">
            <w:pPr>
              <w:spacing w:line="360" w:lineRule="auto"/>
              <w:jc w:val="both"/>
              <w:rPr>
                <w:rFonts w:ascii="Times New Roman" w:hAnsi="Times New Roman" w:cs="Times New Roman"/>
                <w:color w:val="000000"/>
                <w:sz w:val="24"/>
                <w:szCs w:val="24"/>
                <w:rPrChange w:id="937" w:author="AP" w:date="2019-07-23T12:12:00Z">
                  <w:rPr>
                    <w:rFonts w:ascii="Calibri" w:hAnsi="Calibri"/>
                    <w:color w:val="000000"/>
                    <w:sz w:val="20"/>
                  </w:rPr>
                </w:rPrChange>
              </w:rPr>
              <w:pPrChange w:id="938" w:author="AP" w:date="2019-07-23T12:12:00Z">
                <w:pPr>
                  <w:spacing w:line="360" w:lineRule="auto"/>
                  <w:jc w:val="both"/>
                </w:pPr>
              </w:pPrChange>
            </w:pPr>
            <w:r w:rsidRPr="00407344">
              <w:rPr>
                <w:rFonts w:ascii="Times New Roman" w:hAnsi="Times New Roman" w:cs="Times New Roman"/>
                <w:color w:val="000000"/>
                <w:sz w:val="24"/>
                <w:szCs w:val="24"/>
                <w:rPrChange w:id="939" w:author="AP" w:date="2019-07-23T12:12:00Z">
                  <w:rPr>
                    <w:rFonts w:ascii="Calibri" w:hAnsi="Calibri"/>
                    <w:color w:val="000000"/>
                    <w:sz w:val="20"/>
                  </w:rPr>
                </w:rPrChange>
              </w:rPr>
              <w:t>0.2%</w:t>
            </w:r>
          </w:p>
        </w:tc>
      </w:tr>
      <w:tr w:rsidR="00EC55E4" w:rsidRPr="00407344" w14:paraId="151DDF28" w14:textId="77777777" w:rsidTr="00EC55E4">
        <w:trPr>
          <w:trHeight w:val="300"/>
        </w:trPr>
        <w:tc>
          <w:tcPr>
            <w:tcW w:w="1274" w:type="pct"/>
            <w:shd w:val="clear" w:color="auto" w:fill="auto"/>
            <w:noWrap/>
            <w:hideMark/>
          </w:tcPr>
          <w:p w14:paraId="34878256"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940"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941" w:author="AP" w:date="2019-07-23T12:12:00Z">
                  <w:rPr>
                    <w:rFonts w:ascii="Calibri" w:eastAsia="Times New Roman" w:hAnsi="Calibri" w:cs="Times New Roman"/>
                    <w:i/>
                    <w:color w:val="000000"/>
                    <w:sz w:val="20"/>
                    <w:lang w:val="en-US"/>
                  </w:rPr>
                </w:rPrChange>
              </w:rPr>
              <w:lastRenderedPageBreak/>
              <w:t>Solanum melongena</w:t>
            </w:r>
          </w:p>
        </w:tc>
        <w:tc>
          <w:tcPr>
            <w:tcW w:w="1134" w:type="pct"/>
            <w:shd w:val="clear" w:color="auto" w:fill="auto"/>
            <w:noWrap/>
          </w:tcPr>
          <w:p w14:paraId="4D9FFF53"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42" w:author="AP" w:date="2019-07-23T12:12:00Z">
                  <w:rPr>
                    <w:rFonts w:ascii="Calibri" w:eastAsia="Times New Roman" w:hAnsi="Calibri" w:cs="Times New Roman"/>
                    <w:color w:val="000000"/>
                    <w:sz w:val="20"/>
                    <w:lang w:val="en-US"/>
                  </w:rPr>
                </w:rPrChange>
              </w:rPr>
              <w:pPrChange w:id="94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44" w:author="AP" w:date="2019-07-23T12:12:00Z">
                  <w:rPr>
                    <w:rFonts w:ascii="Calibri" w:eastAsia="Times New Roman" w:hAnsi="Calibri" w:cs="Times New Roman"/>
                    <w:color w:val="000000"/>
                    <w:sz w:val="20"/>
                    <w:lang w:val="en-US"/>
                  </w:rPr>
                </w:rPrChange>
              </w:rPr>
              <w:t>Berenjena</w:t>
            </w:r>
          </w:p>
        </w:tc>
        <w:tc>
          <w:tcPr>
            <w:tcW w:w="931" w:type="pct"/>
            <w:shd w:val="clear" w:color="auto" w:fill="auto"/>
            <w:noWrap/>
            <w:hideMark/>
          </w:tcPr>
          <w:p w14:paraId="0E12E414"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45" w:author="AP" w:date="2019-07-23T12:12:00Z">
                  <w:rPr>
                    <w:rFonts w:ascii="Calibri" w:eastAsia="Times New Roman" w:hAnsi="Calibri" w:cs="Times New Roman"/>
                    <w:color w:val="000000"/>
                    <w:sz w:val="20"/>
                    <w:lang w:val="en-US"/>
                  </w:rPr>
                </w:rPrChange>
              </w:rPr>
              <w:pPrChange w:id="94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47" w:author="AP" w:date="2019-07-23T12:12:00Z">
                  <w:rPr>
                    <w:rFonts w:ascii="Calibri" w:eastAsia="Times New Roman" w:hAnsi="Calibri" w:cs="Times New Roman"/>
                    <w:color w:val="000000"/>
                    <w:sz w:val="20"/>
                    <w:lang w:val="en-US"/>
                  </w:rPr>
                </w:rPrChange>
              </w:rPr>
              <w:t>3</w:t>
            </w:r>
          </w:p>
        </w:tc>
        <w:tc>
          <w:tcPr>
            <w:tcW w:w="580" w:type="pct"/>
            <w:shd w:val="clear" w:color="auto" w:fill="auto"/>
            <w:noWrap/>
            <w:hideMark/>
          </w:tcPr>
          <w:p w14:paraId="05C48D57"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48" w:author="AP" w:date="2019-07-23T12:12:00Z">
                  <w:rPr>
                    <w:rFonts w:ascii="Calibri" w:eastAsia="Times New Roman" w:hAnsi="Calibri" w:cs="Times New Roman"/>
                    <w:color w:val="000000"/>
                    <w:sz w:val="20"/>
                    <w:lang w:val="en-US"/>
                  </w:rPr>
                </w:rPrChange>
              </w:rPr>
              <w:pPrChange w:id="94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50" w:author="AP" w:date="2019-07-23T12:12:00Z">
                  <w:rPr>
                    <w:rFonts w:ascii="Calibri" w:eastAsia="Times New Roman" w:hAnsi="Calibri" w:cs="Times New Roman"/>
                    <w:color w:val="000000"/>
                    <w:sz w:val="20"/>
                    <w:lang w:val="en-US"/>
                  </w:rPr>
                </w:rPrChange>
              </w:rPr>
              <w:t>0.3</w:t>
            </w:r>
          </w:p>
        </w:tc>
        <w:tc>
          <w:tcPr>
            <w:tcW w:w="500" w:type="pct"/>
            <w:vAlign w:val="bottom"/>
          </w:tcPr>
          <w:p w14:paraId="606EED50" w14:textId="77777777" w:rsidR="00EC55E4" w:rsidRPr="00407344" w:rsidRDefault="00EC55E4" w:rsidP="00407344">
            <w:pPr>
              <w:spacing w:line="360" w:lineRule="auto"/>
              <w:jc w:val="both"/>
              <w:rPr>
                <w:rFonts w:ascii="Times New Roman" w:hAnsi="Times New Roman" w:cs="Times New Roman"/>
                <w:color w:val="000000"/>
                <w:sz w:val="24"/>
                <w:szCs w:val="24"/>
                <w:rPrChange w:id="951" w:author="AP" w:date="2019-07-23T12:12:00Z">
                  <w:rPr>
                    <w:rFonts w:ascii="Calibri" w:hAnsi="Calibri"/>
                    <w:color w:val="000000"/>
                    <w:sz w:val="20"/>
                  </w:rPr>
                </w:rPrChange>
              </w:rPr>
              <w:pPrChange w:id="952" w:author="AP" w:date="2019-07-23T12:12:00Z">
                <w:pPr>
                  <w:spacing w:line="360" w:lineRule="auto"/>
                  <w:jc w:val="both"/>
                </w:pPr>
              </w:pPrChange>
            </w:pPr>
            <w:r w:rsidRPr="00407344">
              <w:rPr>
                <w:rFonts w:ascii="Times New Roman" w:hAnsi="Times New Roman" w:cs="Times New Roman"/>
                <w:color w:val="000000"/>
                <w:sz w:val="24"/>
                <w:szCs w:val="24"/>
                <w:rPrChange w:id="953" w:author="AP" w:date="2019-07-23T12:12:00Z">
                  <w:rPr>
                    <w:rFonts w:ascii="Calibri" w:hAnsi="Calibri"/>
                    <w:color w:val="000000"/>
                    <w:sz w:val="20"/>
                  </w:rPr>
                </w:rPrChange>
              </w:rPr>
              <w:t>1.7%</w:t>
            </w:r>
          </w:p>
        </w:tc>
        <w:tc>
          <w:tcPr>
            <w:tcW w:w="580" w:type="pct"/>
            <w:vAlign w:val="bottom"/>
          </w:tcPr>
          <w:p w14:paraId="1A93046F" w14:textId="77777777" w:rsidR="00EC55E4" w:rsidRPr="00407344" w:rsidRDefault="00EC55E4" w:rsidP="00407344">
            <w:pPr>
              <w:spacing w:line="360" w:lineRule="auto"/>
              <w:jc w:val="both"/>
              <w:rPr>
                <w:rFonts w:ascii="Times New Roman" w:hAnsi="Times New Roman" w:cs="Times New Roman"/>
                <w:color w:val="000000"/>
                <w:sz w:val="24"/>
                <w:szCs w:val="24"/>
                <w:rPrChange w:id="954" w:author="AP" w:date="2019-07-23T12:12:00Z">
                  <w:rPr>
                    <w:rFonts w:ascii="Calibri" w:hAnsi="Calibri"/>
                    <w:color w:val="000000"/>
                    <w:sz w:val="20"/>
                  </w:rPr>
                </w:rPrChange>
              </w:rPr>
              <w:pPrChange w:id="955" w:author="AP" w:date="2019-07-23T12:12:00Z">
                <w:pPr>
                  <w:spacing w:line="360" w:lineRule="auto"/>
                  <w:jc w:val="both"/>
                </w:pPr>
              </w:pPrChange>
            </w:pPr>
            <w:r w:rsidRPr="00407344">
              <w:rPr>
                <w:rFonts w:ascii="Times New Roman" w:hAnsi="Times New Roman" w:cs="Times New Roman"/>
                <w:color w:val="000000"/>
                <w:sz w:val="24"/>
                <w:szCs w:val="24"/>
                <w:rPrChange w:id="956" w:author="AP" w:date="2019-07-23T12:12:00Z">
                  <w:rPr>
                    <w:rFonts w:ascii="Calibri" w:hAnsi="Calibri"/>
                    <w:color w:val="000000"/>
                    <w:sz w:val="20"/>
                  </w:rPr>
                </w:rPrChange>
              </w:rPr>
              <w:t>0.0%</w:t>
            </w:r>
          </w:p>
        </w:tc>
      </w:tr>
      <w:tr w:rsidR="00EC55E4" w:rsidRPr="00407344" w14:paraId="129B814F" w14:textId="77777777" w:rsidTr="00EC55E4">
        <w:trPr>
          <w:trHeight w:val="300"/>
        </w:trPr>
        <w:tc>
          <w:tcPr>
            <w:tcW w:w="1274" w:type="pct"/>
            <w:shd w:val="clear" w:color="auto" w:fill="auto"/>
            <w:noWrap/>
            <w:hideMark/>
          </w:tcPr>
          <w:p w14:paraId="3606CA4A" w14:textId="77777777" w:rsidR="00EC55E4" w:rsidRPr="00407344" w:rsidRDefault="00EC55E4" w:rsidP="00407344">
            <w:pPr>
              <w:spacing w:after="0" w:line="360" w:lineRule="auto"/>
              <w:jc w:val="both"/>
              <w:rPr>
                <w:rFonts w:ascii="Times New Roman" w:eastAsia="Times New Roman" w:hAnsi="Times New Roman" w:cs="Times New Roman"/>
                <w:bCs/>
                <w:i/>
                <w:color w:val="000000"/>
                <w:sz w:val="24"/>
                <w:szCs w:val="24"/>
                <w:lang w:val="en-US"/>
                <w:rPrChange w:id="957" w:author="AP" w:date="2019-07-23T12:12:00Z">
                  <w:rPr>
                    <w:rFonts w:ascii="Calibri" w:eastAsia="Times New Roman" w:hAnsi="Calibri" w:cs="Times New Roman"/>
                    <w:bCs/>
                    <w:i/>
                    <w:color w:val="000000"/>
                    <w:sz w:val="20"/>
                    <w:lang w:val="en-US"/>
                  </w:rPr>
                </w:rPrChange>
              </w:rPr>
            </w:pPr>
            <w:r w:rsidRPr="00407344">
              <w:rPr>
                <w:rFonts w:ascii="Times New Roman" w:eastAsia="Times New Roman" w:hAnsi="Times New Roman" w:cs="Times New Roman"/>
                <w:bCs/>
                <w:i/>
                <w:color w:val="000000"/>
                <w:sz w:val="24"/>
                <w:szCs w:val="24"/>
                <w:lang w:val="en-US"/>
                <w:rPrChange w:id="958" w:author="AP" w:date="2019-07-23T12:12:00Z">
                  <w:rPr>
                    <w:rFonts w:ascii="Calibri" w:eastAsia="Times New Roman" w:hAnsi="Calibri" w:cs="Times New Roman"/>
                    <w:bCs/>
                    <w:i/>
                    <w:color w:val="000000"/>
                    <w:sz w:val="20"/>
                    <w:lang w:val="en-US"/>
                  </w:rPr>
                </w:rPrChange>
              </w:rPr>
              <w:t xml:space="preserve">Sorghum bicolor </w:t>
            </w:r>
          </w:p>
        </w:tc>
        <w:tc>
          <w:tcPr>
            <w:tcW w:w="1134" w:type="pct"/>
            <w:shd w:val="clear" w:color="auto" w:fill="auto"/>
            <w:noWrap/>
          </w:tcPr>
          <w:p w14:paraId="3D8B3AAC"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59" w:author="AP" w:date="2019-07-23T12:12:00Z">
                  <w:rPr>
                    <w:rFonts w:ascii="Calibri" w:eastAsia="Times New Roman" w:hAnsi="Calibri" w:cs="Times New Roman"/>
                    <w:color w:val="000000"/>
                    <w:sz w:val="20"/>
                    <w:lang w:val="en-US"/>
                  </w:rPr>
                </w:rPrChange>
              </w:rPr>
              <w:pPrChange w:id="96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61" w:author="AP" w:date="2019-07-23T12:12:00Z">
                  <w:rPr>
                    <w:rFonts w:ascii="Calibri" w:eastAsia="Times New Roman" w:hAnsi="Calibri" w:cs="Times New Roman"/>
                    <w:color w:val="000000"/>
                    <w:sz w:val="20"/>
                    <w:lang w:val="en-US"/>
                  </w:rPr>
                </w:rPrChange>
              </w:rPr>
              <w:t>Sorgo</w:t>
            </w:r>
          </w:p>
        </w:tc>
        <w:tc>
          <w:tcPr>
            <w:tcW w:w="931" w:type="pct"/>
            <w:shd w:val="clear" w:color="auto" w:fill="auto"/>
            <w:noWrap/>
            <w:hideMark/>
          </w:tcPr>
          <w:p w14:paraId="21569E65"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62" w:author="AP" w:date="2019-07-23T12:12:00Z">
                  <w:rPr>
                    <w:rFonts w:ascii="Calibri" w:eastAsia="Times New Roman" w:hAnsi="Calibri" w:cs="Times New Roman"/>
                    <w:color w:val="000000"/>
                    <w:sz w:val="20"/>
                    <w:lang w:val="en-US"/>
                  </w:rPr>
                </w:rPrChange>
              </w:rPr>
              <w:pPrChange w:id="96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64" w:author="AP" w:date="2019-07-23T12:12:00Z">
                  <w:rPr>
                    <w:rFonts w:ascii="Calibri" w:eastAsia="Times New Roman" w:hAnsi="Calibri" w:cs="Times New Roman"/>
                    <w:color w:val="000000"/>
                    <w:sz w:val="20"/>
                    <w:lang w:val="en-US"/>
                  </w:rPr>
                </w:rPrChange>
              </w:rPr>
              <w:t>128</w:t>
            </w:r>
          </w:p>
        </w:tc>
        <w:tc>
          <w:tcPr>
            <w:tcW w:w="580" w:type="pct"/>
            <w:shd w:val="clear" w:color="auto" w:fill="auto"/>
            <w:noWrap/>
            <w:hideMark/>
          </w:tcPr>
          <w:p w14:paraId="13074E3A"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65" w:author="AP" w:date="2019-07-23T12:12:00Z">
                  <w:rPr>
                    <w:rFonts w:ascii="Calibri" w:eastAsia="Times New Roman" w:hAnsi="Calibri" w:cs="Times New Roman"/>
                    <w:color w:val="000000"/>
                    <w:sz w:val="20"/>
                    <w:lang w:val="en-US"/>
                  </w:rPr>
                </w:rPrChange>
              </w:rPr>
              <w:pPrChange w:id="96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67" w:author="AP" w:date="2019-07-23T12:12:00Z">
                  <w:rPr>
                    <w:rFonts w:ascii="Calibri" w:eastAsia="Times New Roman" w:hAnsi="Calibri" w:cs="Times New Roman"/>
                    <w:color w:val="000000"/>
                    <w:sz w:val="20"/>
                    <w:lang w:val="en-US"/>
                  </w:rPr>
                </w:rPrChange>
              </w:rPr>
              <w:t>86</w:t>
            </w:r>
          </w:p>
        </w:tc>
        <w:tc>
          <w:tcPr>
            <w:tcW w:w="500" w:type="pct"/>
            <w:vAlign w:val="bottom"/>
          </w:tcPr>
          <w:p w14:paraId="1A50D021" w14:textId="77777777" w:rsidR="00EC55E4" w:rsidRPr="00407344" w:rsidRDefault="00EC55E4" w:rsidP="00407344">
            <w:pPr>
              <w:spacing w:line="360" w:lineRule="auto"/>
              <w:jc w:val="both"/>
              <w:rPr>
                <w:rFonts w:ascii="Times New Roman" w:hAnsi="Times New Roman" w:cs="Times New Roman"/>
                <w:color w:val="000000"/>
                <w:sz w:val="24"/>
                <w:szCs w:val="24"/>
                <w:rPrChange w:id="968" w:author="AP" w:date="2019-07-23T12:12:00Z">
                  <w:rPr>
                    <w:rFonts w:ascii="Calibri" w:hAnsi="Calibri"/>
                    <w:color w:val="000000"/>
                    <w:sz w:val="20"/>
                  </w:rPr>
                </w:rPrChange>
              </w:rPr>
              <w:pPrChange w:id="969" w:author="AP" w:date="2019-07-23T12:12:00Z">
                <w:pPr>
                  <w:spacing w:line="360" w:lineRule="auto"/>
                  <w:jc w:val="both"/>
                </w:pPr>
              </w:pPrChange>
            </w:pPr>
            <w:r w:rsidRPr="00407344">
              <w:rPr>
                <w:rFonts w:ascii="Times New Roman" w:hAnsi="Times New Roman" w:cs="Times New Roman"/>
                <w:color w:val="000000"/>
                <w:sz w:val="24"/>
                <w:szCs w:val="24"/>
                <w:rPrChange w:id="970" w:author="AP" w:date="2019-07-23T12:12:00Z">
                  <w:rPr>
                    <w:rFonts w:ascii="Calibri" w:hAnsi="Calibri"/>
                    <w:color w:val="000000"/>
                    <w:sz w:val="20"/>
                  </w:rPr>
                </w:rPrChange>
              </w:rPr>
              <w:t>73.1%</w:t>
            </w:r>
          </w:p>
        </w:tc>
        <w:tc>
          <w:tcPr>
            <w:tcW w:w="580" w:type="pct"/>
            <w:vAlign w:val="bottom"/>
          </w:tcPr>
          <w:p w14:paraId="294D3949" w14:textId="77777777" w:rsidR="00EC55E4" w:rsidRPr="00407344" w:rsidRDefault="00EC55E4" w:rsidP="00407344">
            <w:pPr>
              <w:spacing w:line="360" w:lineRule="auto"/>
              <w:jc w:val="both"/>
              <w:rPr>
                <w:rFonts w:ascii="Times New Roman" w:hAnsi="Times New Roman" w:cs="Times New Roman"/>
                <w:color w:val="000000"/>
                <w:sz w:val="24"/>
                <w:szCs w:val="24"/>
                <w:rPrChange w:id="971" w:author="AP" w:date="2019-07-23T12:12:00Z">
                  <w:rPr>
                    <w:rFonts w:ascii="Calibri" w:hAnsi="Calibri"/>
                    <w:color w:val="000000"/>
                    <w:sz w:val="20"/>
                  </w:rPr>
                </w:rPrChange>
              </w:rPr>
              <w:pPrChange w:id="972" w:author="AP" w:date="2019-07-23T12:12:00Z">
                <w:pPr>
                  <w:spacing w:line="360" w:lineRule="auto"/>
                  <w:jc w:val="both"/>
                </w:pPr>
              </w:pPrChange>
            </w:pPr>
            <w:r w:rsidRPr="00407344">
              <w:rPr>
                <w:rFonts w:ascii="Times New Roman" w:hAnsi="Times New Roman" w:cs="Times New Roman"/>
                <w:color w:val="000000"/>
                <w:sz w:val="24"/>
                <w:szCs w:val="24"/>
                <w:rPrChange w:id="973" w:author="AP" w:date="2019-07-23T12:12:00Z">
                  <w:rPr>
                    <w:rFonts w:ascii="Calibri" w:hAnsi="Calibri"/>
                    <w:color w:val="000000"/>
                    <w:sz w:val="20"/>
                  </w:rPr>
                </w:rPrChange>
              </w:rPr>
              <w:t>13.5%</w:t>
            </w:r>
          </w:p>
        </w:tc>
      </w:tr>
      <w:tr w:rsidR="00EC55E4" w:rsidRPr="00407344" w14:paraId="6D376B52" w14:textId="77777777" w:rsidTr="00EC55E4">
        <w:trPr>
          <w:trHeight w:val="300"/>
        </w:trPr>
        <w:tc>
          <w:tcPr>
            <w:tcW w:w="1274" w:type="pct"/>
            <w:shd w:val="clear" w:color="auto" w:fill="auto"/>
            <w:noWrap/>
            <w:hideMark/>
          </w:tcPr>
          <w:p w14:paraId="72BC7ABA"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974"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975" w:author="AP" w:date="2019-07-23T12:12:00Z">
                  <w:rPr>
                    <w:rFonts w:ascii="Calibri" w:eastAsia="Times New Roman" w:hAnsi="Calibri" w:cs="Times New Roman"/>
                    <w:i/>
                    <w:color w:val="000000"/>
                    <w:sz w:val="20"/>
                    <w:lang w:val="en-US"/>
                  </w:rPr>
                </w:rPrChange>
              </w:rPr>
              <w:t>Telfairia occidentalis</w:t>
            </w:r>
          </w:p>
        </w:tc>
        <w:tc>
          <w:tcPr>
            <w:tcW w:w="1134" w:type="pct"/>
            <w:shd w:val="clear" w:color="auto" w:fill="auto"/>
            <w:noWrap/>
          </w:tcPr>
          <w:p w14:paraId="43BD3944"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76" w:author="AP" w:date="2019-07-23T12:12:00Z">
                  <w:rPr>
                    <w:rFonts w:ascii="Calibri" w:eastAsia="Times New Roman" w:hAnsi="Calibri" w:cs="Times New Roman"/>
                    <w:color w:val="000000"/>
                    <w:sz w:val="20"/>
                    <w:lang w:val="en-US"/>
                  </w:rPr>
                </w:rPrChange>
              </w:rPr>
              <w:pPrChange w:id="97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78" w:author="AP" w:date="2019-07-23T12:12:00Z">
                  <w:rPr>
                    <w:rFonts w:ascii="Calibri" w:eastAsia="Times New Roman" w:hAnsi="Calibri" w:cs="Times New Roman"/>
                    <w:color w:val="000000"/>
                    <w:sz w:val="20"/>
                    <w:lang w:val="en-US"/>
                  </w:rPr>
                </w:rPrChange>
              </w:rPr>
              <w:t>Calabaza acanalada (ugu)</w:t>
            </w:r>
          </w:p>
        </w:tc>
        <w:tc>
          <w:tcPr>
            <w:tcW w:w="931" w:type="pct"/>
            <w:shd w:val="clear" w:color="auto" w:fill="auto"/>
            <w:noWrap/>
            <w:hideMark/>
          </w:tcPr>
          <w:p w14:paraId="4D4ABDBE"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79" w:author="AP" w:date="2019-07-23T12:12:00Z">
                  <w:rPr>
                    <w:rFonts w:ascii="Calibri" w:eastAsia="Times New Roman" w:hAnsi="Calibri" w:cs="Times New Roman"/>
                    <w:color w:val="000000"/>
                    <w:sz w:val="20"/>
                    <w:lang w:val="en-US"/>
                  </w:rPr>
                </w:rPrChange>
              </w:rPr>
              <w:pPrChange w:id="98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81" w:author="AP" w:date="2019-07-23T12:12:00Z">
                  <w:rPr>
                    <w:rFonts w:ascii="Calibri" w:eastAsia="Times New Roman" w:hAnsi="Calibri" w:cs="Times New Roman"/>
                    <w:color w:val="000000"/>
                    <w:sz w:val="20"/>
                    <w:lang w:val="en-US"/>
                  </w:rPr>
                </w:rPrChange>
              </w:rPr>
              <w:t>4</w:t>
            </w:r>
          </w:p>
        </w:tc>
        <w:tc>
          <w:tcPr>
            <w:tcW w:w="580" w:type="pct"/>
            <w:shd w:val="clear" w:color="auto" w:fill="auto"/>
            <w:noWrap/>
            <w:hideMark/>
          </w:tcPr>
          <w:p w14:paraId="475E0C46"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82" w:author="AP" w:date="2019-07-23T12:12:00Z">
                  <w:rPr>
                    <w:rFonts w:ascii="Calibri" w:eastAsia="Times New Roman" w:hAnsi="Calibri" w:cs="Times New Roman"/>
                    <w:color w:val="000000"/>
                    <w:sz w:val="20"/>
                    <w:lang w:val="en-US"/>
                  </w:rPr>
                </w:rPrChange>
              </w:rPr>
              <w:pPrChange w:id="98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84" w:author="AP" w:date="2019-07-23T12:12:00Z">
                  <w:rPr>
                    <w:rFonts w:ascii="Calibri" w:eastAsia="Times New Roman" w:hAnsi="Calibri" w:cs="Times New Roman"/>
                    <w:color w:val="000000"/>
                    <w:sz w:val="20"/>
                    <w:lang w:val="en-US"/>
                  </w:rPr>
                </w:rPrChange>
              </w:rPr>
              <w:t>0.7</w:t>
            </w:r>
          </w:p>
        </w:tc>
        <w:tc>
          <w:tcPr>
            <w:tcW w:w="500" w:type="pct"/>
            <w:vAlign w:val="bottom"/>
          </w:tcPr>
          <w:p w14:paraId="7E09A2A2" w14:textId="77777777" w:rsidR="00EC55E4" w:rsidRPr="00407344" w:rsidRDefault="00EC55E4" w:rsidP="00407344">
            <w:pPr>
              <w:spacing w:line="360" w:lineRule="auto"/>
              <w:jc w:val="both"/>
              <w:rPr>
                <w:rFonts w:ascii="Times New Roman" w:hAnsi="Times New Roman" w:cs="Times New Roman"/>
                <w:color w:val="000000"/>
                <w:sz w:val="24"/>
                <w:szCs w:val="24"/>
                <w:rPrChange w:id="985" w:author="AP" w:date="2019-07-23T12:12:00Z">
                  <w:rPr>
                    <w:rFonts w:ascii="Calibri" w:hAnsi="Calibri"/>
                    <w:color w:val="000000"/>
                    <w:sz w:val="20"/>
                  </w:rPr>
                </w:rPrChange>
              </w:rPr>
              <w:pPrChange w:id="986" w:author="AP" w:date="2019-07-23T12:12:00Z">
                <w:pPr>
                  <w:spacing w:line="360" w:lineRule="auto"/>
                  <w:jc w:val="both"/>
                </w:pPr>
              </w:pPrChange>
            </w:pPr>
            <w:r w:rsidRPr="00407344">
              <w:rPr>
                <w:rFonts w:ascii="Times New Roman" w:hAnsi="Times New Roman" w:cs="Times New Roman"/>
                <w:color w:val="000000"/>
                <w:sz w:val="24"/>
                <w:szCs w:val="24"/>
                <w:rPrChange w:id="987" w:author="AP" w:date="2019-07-23T12:12:00Z">
                  <w:rPr>
                    <w:rFonts w:ascii="Calibri" w:hAnsi="Calibri"/>
                    <w:color w:val="000000"/>
                    <w:sz w:val="20"/>
                  </w:rPr>
                </w:rPrChange>
              </w:rPr>
              <w:t>2.3%</w:t>
            </w:r>
          </w:p>
        </w:tc>
        <w:tc>
          <w:tcPr>
            <w:tcW w:w="580" w:type="pct"/>
            <w:vAlign w:val="bottom"/>
          </w:tcPr>
          <w:p w14:paraId="52B10C73" w14:textId="77777777" w:rsidR="00EC55E4" w:rsidRPr="00407344" w:rsidRDefault="00EC55E4" w:rsidP="00407344">
            <w:pPr>
              <w:spacing w:line="360" w:lineRule="auto"/>
              <w:jc w:val="both"/>
              <w:rPr>
                <w:rFonts w:ascii="Times New Roman" w:hAnsi="Times New Roman" w:cs="Times New Roman"/>
                <w:color w:val="000000"/>
                <w:sz w:val="24"/>
                <w:szCs w:val="24"/>
                <w:rPrChange w:id="988" w:author="AP" w:date="2019-07-23T12:12:00Z">
                  <w:rPr>
                    <w:rFonts w:ascii="Calibri" w:hAnsi="Calibri"/>
                    <w:color w:val="000000"/>
                    <w:sz w:val="20"/>
                  </w:rPr>
                </w:rPrChange>
              </w:rPr>
              <w:pPrChange w:id="989" w:author="AP" w:date="2019-07-23T12:12:00Z">
                <w:pPr>
                  <w:spacing w:line="360" w:lineRule="auto"/>
                  <w:jc w:val="both"/>
                </w:pPr>
              </w:pPrChange>
            </w:pPr>
            <w:r w:rsidRPr="00407344">
              <w:rPr>
                <w:rFonts w:ascii="Times New Roman" w:hAnsi="Times New Roman" w:cs="Times New Roman"/>
                <w:color w:val="000000"/>
                <w:sz w:val="24"/>
                <w:szCs w:val="24"/>
                <w:rPrChange w:id="990" w:author="AP" w:date="2019-07-23T12:12:00Z">
                  <w:rPr>
                    <w:rFonts w:ascii="Calibri" w:hAnsi="Calibri"/>
                    <w:color w:val="000000"/>
                    <w:sz w:val="20"/>
                  </w:rPr>
                </w:rPrChange>
              </w:rPr>
              <w:t>0.1%</w:t>
            </w:r>
          </w:p>
        </w:tc>
      </w:tr>
      <w:tr w:rsidR="00EC55E4" w:rsidRPr="00407344" w14:paraId="6CB837E3" w14:textId="77777777" w:rsidTr="00EC55E4">
        <w:trPr>
          <w:trHeight w:val="300"/>
        </w:trPr>
        <w:tc>
          <w:tcPr>
            <w:tcW w:w="1274" w:type="pct"/>
            <w:shd w:val="clear" w:color="auto" w:fill="auto"/>
            <w:noWrap/>
            <w:hideMark/>
          </w:tcPr>
          <w:p w14:paraId="021D16F0" w14:textId="77777777" w:rsidR="00EC55E4" w:rsidRPr="00407344" w:rsidRDefault="00EC55E4" w:rsidP="00407344">
            <w:pPr>
              <w:spacing w:after="0" w:line="360" w:lineRule="auto"/>
              <w:jc w:val="both"/>
              <w:rPr>
                <w:rFonts w:ascii="Times New Roman" w:eastAsia="Times New Roman" w:hAnsi="Times New Roman" w:cs="Times New Roman"/>
                <w:bCs/>
                <w:i/>
                <w:color w:val="000000"/>
                <w:sz w:val="24"/>
                <w:szCs w:val="24"/>
                <w:lang w:val="en-US"/>
                <w:rPrChange w:id="991" w:author="AP" w:date="2019-07-23T12:12:00Z">
                  <w:rPr>
                    <w:rFonts w:ascii="Calibri" w:eastAsia="Times New Roman" w:hAnsi="Calibri" w:cs="Times New Roman"/>
                    <w:bCs/>
                    <w:i/>
                    <w:color w:val="000000"/>
                    <w:sz w:val="20"/>
                    <w:lang w:val="en-US"/>
                  </w:rPr>
                </w:rPrChange>
              </w:rPr>
            </w:pPr>
            <w:r w:rsidRPr="00407344">
              <w:rPr>
                <w:rFonts w:ascii="Times New Roman" w:eastAsia="Times New Roman" w:hAnsi="Times New Roman" w:cs="Times New Roman"/>
                <w:bCs/>
                <w:i/>
                <w:color w:val="000000"/>
                <w:sz w:val="24"/>
                <w:szCs w:val="24"/>
                <w:lang w:val="en-US"/>
                <w:rPrChange w:id="992" w:author="AP" w:date="2019-07-23T12:12:00Z">
                  <w:rPr>
                    <w:rFonts w:ascii="Calibri" w:eastAsia="Times New Roman" w:hAnsi="Calibri" w:cs="Times New Roman"/>
                    <w:bCs/>
                    <w:i/>
                    <w:color w:val="000000"/>
                    <w:sz w:val="20"/>
                    <w:lang w:val="en-US"/>
                  </w:rPr>
                </w:rPrChange>
              </w:rPr>
              <w:t>Vigna subterranea</w:t>
            </w:r>
          </w:p>
        </w:tc>
        <w:tc>
          <w:tcPr>
            <w:tcW w:w="1134" w:type="pct"/>
            <w:shd w:val="clear" w:color="auto" w:fill="auto"/>
            <w:noWrap/>
          </w:tcPr>
          <w:p w14:paraId="3105A944"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93" w:author="AP" w:date="2019-07-23T12:12:00Z">
                  <w:rPr>
                    <w:rFonts w:ascii="Calibri" w:eastAsia="Times New Roman" w:hAnsi="Calibri" w:cs="Times New Roman"/>
                    <w:color w:val="000000"/>
                    <w:sz w:val="20"/>
                    <w:lang w:val="en-US"/>
                  </w:rPr>
                </w:rPrChange>
              </w:rPr>
              <w:pPrChange w:id="99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95" w:author="AP" w:date="2019-07-23T12:12:00Z">
                  <w:rPr>
                    <w:rFonts w:ascii="Calibri" w:eastAsia="Times New Roman" w:hAnsi="Calibri" w:cs="Times New Roman"/>
                    <w:color w:val="000000"/>
                    <w:sz w:val="20"/>
                    <w:lang w:val="en-US"/>
                  </w:rPr>
                </w:rPrChange>
              </w:rPr>
              <w:t>Frijol Bambara</w:t>
            </w:r>
          </w:p>
        </w:tc>
        <w:tc>
          <w:tcPr>
            <w:tcW w:w="931" w:type="pct"/>
            <w:shd w:val="clear" w:color="auto" w:fill="auto"/>
            <w:noWrap/>
            <w:hideMark/>
          </w:tcPr>
          <w:p w14:paraId="413B5266"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96" w:author="AP" w:date="2019-07-23T12:12:00Z">
                  <w:rPr>
                    <w:rFonts w:ascii="Calibri" w:eastAsia="Times New Roman" w:hAnsi="Calibri" w:cs="Times New Roman"/>
                    <w:color w:val="000000"/>
                    <w:sz w:val="20"/>
                    <w:lang w:val="en-US"/>
                  </w:rPr>
                </w:rPrChange>
              </w:rPr>
              <w:pPrChange w:id="99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998" w:author="AP" w:date="2019-07-23T12:12:00Z">
                  <w:rPr>
                    <w:rFonts w:ascii="Calibri" w:eastAsia="Times New Roman" w:hAnsi="Calibri" w:cs="Times New Roman"/>
                    <w:color w:val="000000"/>
                    <w:sz w:val="20"/>
                    <w:lang w:val="en-US"/>
                  </w:rPr>
                </w:rPrChange>
              </w:rPr>
              <w:t>109</w:t>
            </w:r>
          </w:p>
        </w:tc>
        <w:tc>
          <w:tcPr>
            <w:tcW w:w="580" w:type="pct"/>
            <w:shd w:val="clear" w:color="auto" w:fill="auto"/>
            <w:noWrap/>
            <w:hideMark/>
          </w:tcPr>
          <w:p w14:paraId="1BD4E27B"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999" w:author="AP" w:date="2019-07-23T12:12:00Z">
                  <w:rPr>
                    <w:rFonts w:ascii="Calibri" w:eastAsia="Times New Roman" w:hAnsi="Calibri" w:cs="Times New Roman"/>
                    <w:color w:val="000000"/>
                    <w:sz w:val="20"/>
                    <w:lang w:val="en-US"/>
                  </w:rPr>
                </w:rPrChange>
              </w:rPr>
              <w:pPrChange w:id="100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001" w:author="AP" w:date="2019-07-23T12:12:00Z">
                  <w:rPr>
                    <w:rFonts w:ascii="Calibri" w:eastAsia="Times New Roman" w:hAnsi="Calibri" w:cs="Times New Roman"/>
                    <w:color w:val="000000"/>
                    <w:sz w:val="20"/>
                    <w:lang w:val="en-US"/>
                  </w:rPr>
                </w:rPrChange>
              </w:rPr>
              <w:t>65.5</w:t>
            </w:r>
          </w:p>
        </w:tc>
        <w:tc>
          <w:tcPr>
            <w:tcW w:w="500" w:type="pct"/>
            <w:vAlign w:val="bottom"/>
          </w:tcPr>
          <w:p w14:paraId="510150D7" w14:textId="77777777" w:rsidR="00EC55E4" w:rsidRPr="00407344" w:rsidRDefault="00EC55E4" w:rsidP="00407344">
            <w:pPr>
              <w:spacing w:line="360" w:lineRule="auto"/>
              <w:jc w:val="both"/>
              <w:rPr>
                <w:rFonts w:ascii="Times New Roman" w:hAnsi="Times New Roman" w:cs="Times New Roman"/>
                <w:color w:val="000000"/>
                <w:sz w:val="24"/>
                <w:szCs w:val="24"/>
                <w:rPrChange w:id="1002" w:author="AP" w:date="2019-07-23T12:12:00Z">
                  <w:rPr>
                    <w:rFonts w:ascii="Calibri" w:hAnsi="Calibri"/>
                    <w:color w:val="000000"/>
                    <w:sz w:val="20"/>
                  </w:rPr>
                </w:rPrChange>
              </w:rPr>
              <w:pPrChange w:id="1003" w:author="AP" w:date="2019-07-23T12:12:00Z">
                <w:pPr>
                  <w:spacing w:line="360" w:lineRule="auto"/>
                  <w:jc w:val="both"/>
                </w:pPr>
              </w:pPrChange>
            </w:pPr>
            <w:r w:rsidRPr="00407344">
              <w:rPr>
                <w:rFonts w:ascii="Times New Roman" w:hAnsi="Times New Roman" w:cs="Times New Roman"/>
                <w:color w:val="000000"/>
                <w:sz w:val="24"/>
                <w:szCs w:val="24"/>
                <w:rPrChange w:id="1004" w:author="AP" w:date="2019-07-23T12:12:00Z">
                  <w:rPr>
                    <w:rFonts w:ascii="Calibri" w:hAnsi="Calibri"/>
                    <w:color w:val="000000"/>
                    <w:sz w:val="20"/>
                  </w:rPr>
                </w:rPrChange>
              </w:rPr>
              <w:t>62.3%</w:t>
            </w:r>
          </w:p>
        </w:tc>
        <w:tc>
          <w:tcPr>
            <w:tcW w:w="580" w:type="pct"/>
            <w:vAlign w:val="bottom"/>
          </w:tcPr>
          <w:p w14:paraId="3A871EE0" w14:textId="77777777" w:rsidR="00EC55E4" w:rsidRPr="00407344" w:rsidRDefault="00EC55E4" w:rsidP="00407344">
            <w:pPr>
              <w:spacing w:line="360" w:lineRule="auto"/>
              <w:jc w:val="both"/>
              <w:rPr>
                <w:rFonts w:ascii="Times New Roman" w:hAnsi="Times New Roman" w:cs="Times New Roman"/>
                <w:color w:val="000000"/>
                <w:sz w:val="24"/>
                <w:szCs w:val="24"/>
                <w:rPrChange w:id="1005" w:author="AP" w:date="2019-07-23T12:12:00Z">
                  <w:rPr>
                    <w:rFonts w:ascii="Calibri" w:hAnsi="Calibri"/>
                    <w:color w:val="000000"/>
                    <w:sz w:val="20"/>
                  </w:rPr>
                </w:rPrChange>
              </w:rPr>
              <w:pPrChange w:id="1006" w:author="AP" w:date="2019-07-23T12:12:00Z">
                <w:pPr>
                  <w:spacing w:line="360" w:lineRule="auto"/>
                  <w:jc w:val="both"/>
                </w:pPr>
              </w:pPrChange>
            </w:pPr>
            <w:r w:rsidRPr="00407344">
              <w:rPr>
                <w:rFonts w:ascii="Times New Roman" w:hAnsi="Times New Roman" w:cs="Times New Roman"/>
                <w:color w:val="000000"/>
                <w:sz w:val="24"/>
                <w:szCs w:val="24"/>
                <w:rPrChange w:id="1007" w:author="AP" w:date="2019-07-23T12:12:00Z">
                  <w:rPr>
                    <w:rFonts w:ascii="Calibri" w:hAnsi="Calibri"/>
                    <w:color w:val="000000"/>
                    <w:sz w:val="20"/>
                  </w:rPr>
                </w:rPrChange>
              </w:rPr>
              <w:t>10.3%</w:t>
            </w:r>
          </w:p>
        </w:tc>
      </w:tr>
      <w:tr w:rsidR="00EC55E4" w:rsidRPr="00407344" w14:paraId="7C8D5746" w14:textId="77777777" w:rsidTr="00EC55E4">
        <w:trPr>
          <w:trHeight w:val="300"/>
        </w:trPr>
        <w:tc>
          <w:tcPr>
            <w:tcW w:w="1274" w:type="pct"/>
            <w:shd w:val="clear" w:color="auto" w:fill="auto"/>
            <w:noWrap/>
            <w:hideMark/>
          </w:tcPr>
          <w:p w14:paraId="7244E85D" w14:textId="77777777" w:rsidR="00EC55E4" w:rsidRPr="00407344" w:rsidRDefault="00EC55E4" w:rsidP="00407344">
            <w:pPr>
              <w:spacing w:after="0" w:line="360" w:lineRule="auto"/>
              <w:jc w:val="both"/>
              <w:rPr>
                <w:rFonts w:ascii="Times New Roman" w:eastAsia="Times New Roman" w:hAnsi="Times New Roman" w:cs="Times New Roman"/>
                <w:bCs/>
                <w:i/>
                <w:color w:val="000000"/>
                <w:sz w:val="24"/>
                <w:szCs w:val="24"/>
                <w:lang w:val="en-US"/>
                <w:rPrChange w:id="1008" w:author="AP" w:date="2019-07-23T12:12:00Z">
                  <w:rPr>
                    <w:rFonts w:ascii="Calibri" w:eastAsia="Times New Roman" w:hAnsi="Calibri" w:cs="Times New Roman"/>
                    <w:bCs/>
                    <w:i/>
                    <w:color w:val="000000"/>
                    <w:sz w:val="20"/>
                    <w:lang w:val="en-US"/>
                  </w:rPr>
                </w:rPrChange>
              </w:rPr>
            </w:pPr>
            <w:r w:rsidRPr="00407344">
              <w:rPr>
                <w:rFonts w:ascii="Times New Roman" w:eastAsia="Times New Roman" w:hAnsi="Times New Roman" w:cs="Times New Roman"/>
                <w:bCs/>
                <w:i/>
                <w:color w:val="000000"/>
                <w:sz w:val="24"/>
                <w:szCs w:val="24"/>
                <w:lang w:val="en-US"/>
                <w:rPrChange w:id="1009" w:author="AP" w:date="2019-07-23T12:12:00Z">
                  <w:rPr>
                    <w:rFonts w:ascii="Calibri" w:eastAsia="Times New Roman" w:hAnsi="Calibri" w:cs="Times New Roman"/>
                    <w:bCs/>
                    <w:i/>
                    <w:color w:val="000000"/>
                    <w:sz w:val="20"/>
                    <w:lang w:val="en-US"/>
                  </w:rPr>
                </w:rPrChange>
              </w:rPr>
              <w:t>Vigna unguiculata</w:t>
            </w:r>
          </w:p>
        </w:tc>
        <w:tc>
          <w:tcPr>
            <w:tcW w:w="1134" w:type="pct"/>
            <w:shd w:val="clear" w:color="auto" w:fill="auto"/>
            <w:noWrap/>
          </w:tcPr>
          <w:p w14:paraId="58931D03"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1010" w:author="AP" w:date="2019-07-23T12:12:00Z">
                  <w:rPr>
                    <w:rFonts w:ascii="Calibri" w:eastAsia="Times New Roman" w:hAnsi="Calibri" w:cs="Times New Roman"/>
                    <w:color w:val="000000"/>
                    <w:sz w:val="20"/>
                    <w:lang w:val="en-US"/>
                  </w:rPr>
                </w:rPrChange>
              </w:rPr>
              <w:pPrChange w:id="101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012" w:author="AP" w:date="2019-07-23T12:12:00Z">
                  <w:rPr>
                    <w:rFonts w:ascii="Calibri" w:eastAsia="Times New Roman" w:hAnsi="Calibri" w:cs="Times New Roman"/>
                    <w:color w:val="000000"/>
                    <w:sz w:val="20"/>
                    <w:lang w:val="en-US"/>
                  </w:rPr>
                </w:rPrChange>
              </w:rPr>
              <w:t>Caupí</w:t>
            </w:r>
          </w:p>
        </w:tc>
        <w:tc>
          <w:tcPr>
            <w:tcW w:w="931" w:type="pct"/>
            <w:shd w:val="clear" w:color="auto" w:fill="auto"/>
            <w:noWrap/>
            <w:hideMark/>
          </w:tcPr>
          <w:p w14:paraId="1ECCE537"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1013" w:author="AP" w:date="2019-07-23T12:12:00Z">
                  <w:rPr>
                    <w:rFonts w:ascii="Calibri" w:eastAsia="Times New Roman" w:hAnsi="Calibri" w:cs="Times New Roman"/>
                    <w:color w:val="000000"/>
                    <w:sz w:val="20"/>
                    <w:lang w:val="en-US"/>
                  </w:rPr>
                </w:rPrChange>
              </w:rPr>
              <w:pPrChange w:id="101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015" w:author="AP" w:date="2019-07-23T12:12:00Z">
                  <w:rPr>
                    <w:rFonts w:ascii="Calibri" w:eastAsia="Times New Roman" w:hAnsi="Calibri" w:cs="Times New Roman"/>
                    <w:color w:val="000000"/>
                    <w:sz w:val="20"/>
                    <w:lang w:val="en-US"/>
                  </w:rPr>
                </w:rPrChange>
              </w:rPr>
              <w:t>107</w:t>
            </w:r>
          </w:p>
        </w:tc>
        <w:tc>
          <w:tcPr>
            <w:tcW w:w="580" w:type="pct"/>
            <w:shd w:val="clear" w:color="auto" w:fill="auto"/>
            <w:noWrap/>
            <w:hideMark/>
          </w:tcPr>
          <w:p w14:paraId="358242C0"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1016" w:author="AP" w:date="2019-07-23T12:12:00Z">
                  <w:rPr>
                    <w:rFonts w:ascii="Calibri" w:eastAsia="Times New Roman" w:hAnsi="Calibri" w:cs="Times New Roman"/>
                    <w:color w:val="000000"/>
                    <w:sz w:val="20"/>
                    <w:lang w:val="en-US"/>
                  </w:rPr>
                </w:rPrChange>
              </w:rPr>
              <w:pPrChange w:id="101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018" w:author="AP" w:date="2019-07-23T12:12:00Z">
                  <w:rPr>
                    <w:rFonts w:ascii="Calibri" w:eastAsia="Times New Roman" w:hAnsi="Calibri" w:cs="Times New Roman"/>
                    <w:color w:val="000000"/>
                    <w:sz w:val="20"/>
                    <w:lang w:val="en-US"/>
                  </w:rPr>
                </w:rPrChange>
              </w:rPr>
              <w:t>63.3</w:t>
            </w:r>
          </w:p>
        </w:tc>
        <w:tc>
          <w:tcPr>
            <w:tcW w:w="500" w:type="pct"/>
            <w:vAlign w:val="bottom"/>
          </w:tcPr>
          <w:p w14:paraId="61479C6F" w14:textId="77777777" w:rsidR="00EC55E4" w:rsidRPr="00407344" w:rsidRDefault="00EC55E4" w:rsidP="00407344">
            <w:pPr>
              <w:spacing w:line="360" w:lineRule="auto"/>
              <w:jc w:val="both"/>
              <w:rPr>
                <w:rFonts w:ascii="Times New Roman" w:hAnsi="Times New Roman" w:cs="Times New Roman"/>
                <w:color w:val="000000"/>
                <w:sz w:val="24"/>
                <w:szCs w:val="24"/>
                <w:rPrChange w:id="1019" w:author="AP" w:date="2019-07-23T12:12:00Z">
                  <w:rPr>
                    <w:rFonts w:ascii="Calibri" w:hAnsi="Calibri"/>
                    <w:color w:val="000000"/>
                    <w:sz w:val="20"/>
                  </w:rPr>
                </w:rPrChange>
              </w:rPr>
              <w:pPrChange w:id="1020" w:author="AP" w:date="2019-07-23T12:12:00Z">
                <w:pPr>
                  <w:spacing w:line="360" w:lineRule="auto"/>
                  <w:jc w:val="both"/>
                </w:pPr>
              </w:pPrChange>
            </w:pPr>
            <w:r w:rsidRPr="00407344">
              <w:rPr>
                <w:rFonts w:ascii="Times New Roman" w:hAnsi="Times New Roman" w:cs="Times New Roman"/>
                <w:color w:val="000000"/>
                <w:sz w:val="24"/>
                <w:szCs w:val="24"/>
                <w:rPrChange w:id="1021" w:author="AP" w:date="2019-07-23T12:12:00Z">
                  <w:rPr>
                    <w:rFonts w:ascii="Calibri" w:hAnsi="Calibri"/>
                    <w:color w:val="000000"/>
                    <w:sz w:val="20"/>
                  </w:rPr>
                </w:rPrChange>
              </w:rPr>
              <w:t>61.1%</w:t>
            </w:r>
          </w:p>
        </w:tc>
        <w:tc>
          <w:tcPr>
            <w:tcW w:w="580" w:type="pct"/>
            <w:vAlign w:val="bottom"/>
          </w:tcPr>
          <w:p w14:paraId="1349429E" w14:textId="77777777" w:rsidR="00EC55E4" w:rsidRPr="00407344" w:rsidRDefault="00EC55E4" w:rsidP="00407344">
            <w:pPr>
              <w:spacing w:line="360" w:lineRule="auto"/>
              <w:jc w:val="both"/>
              <w:rPr>
                <w:rFonts w:ascii="Times New Roman" w:hAnsi="Times New Roman" w:cs="Times New Roman"/>
                <w:color w:val="000000"/>
                <w:sz w:val="24"/>
                <w:szCs w:val="24"/>
                <w:rPrChange w:id="1022" w:author="AP" w:date="2019-07-23T12:12:00Z">
                  <w:rPr>
                    <w:rFonts w:ascii="Calibri" w:hAnsi="Calibri"/>
                    <w:color w:val="000000"/>
                    <w:sz w:val="20"/>
                  </w:rPr>
                </w:rPrChange>
              </w:rPr>
              <w:pPrChange w:id="1023" w:author="AP" w:date="2019-07-23T12:12:00Z">
                <w:pPr>
                  <w:spacing w:line="360" w:lineRule="auto"/>
                  <w:jc w:val="both"/>
                </w:pPr>
              </w:pPrChange>
            </w:pPr>
            <w:r w:rsidRPr="00407344">
              <w:rPr>
                <w:rFonts w:ascii="Times New Roman" w:hAnsi="Times New Roman" w:cs="Times New Roman"/>
                <w:color w:val="000000"/>
                <w:sz w:val="24"/>
                <w:szCs w:val="24"/>
                <w:rPrChange w:id="1024" w:author="AP" w:date="2019-07-23T12:12:00Z">
                  <w:rPr>
                    <w:rFonts w:ascii="Calibri" w:hAnsi="Calibri"/>
                    <w:color w:val="000000"/>
                    <w:sz w:val="20"/>
                  </w:rPr>
                </w:rPrChange>
              </w:rPr>
              <w:t>10.0%</w:t>
            </w:r>
          </w:p>
        </w:tc>
      </w:tr>
      <w:tr w:rsidR="00EC55E4" w:rsidRPr="00407344" w14:paraId="734EE594" w14:textId="77777777" w:rsidTr="00EC55E4">
        <w:trPr>
          <w:trHeight w:val="300"/>
        </w:trPr>
        <w:tc>
          <w:tcPr>
            <w:tcW w:w="1274" w:type="pct"/>
            <w:shd w:val="clear" w:color="auto" w:fill="auto"/>
            <w:noWrap/>
            <w:hideMark/>
          </w:tcPr>
          <w:p w14:paraId="555A1B41" w14:textId="77777777" w:rsidR="00EC55E4" w:rsidRPr="00407344" w:rsidRDefault="00EC55E4" w:rsidP="00407344">
            <w:pPr>
              <w:spacing w:after="0" w:line="360" w:lineRule="auto"/>
              <w:jc w:val="both"/>
              <w:rPr>
                <w:rFonts w:ascii="Times New Roman" w:eastAsia="Times New Roman" w:hAnsi="Times New Roman" w:cs="Times New Roman"/>
                <w:i/>
                <w:color w:val="000000"/>
                <w:sz w:val="24"/>
                <w:szCs w:val="24"/>
                <w:lang w:val="en-US"/>
                <w:rPrChange w:id="1025" w:author="AP" w:date="2019-07-23T12:12:00Z">
                  <w:rPr>
                    <w:rFonts w:ascii="Calibri" w:eastAsia="Times New Roman" w:hAnsi="Calibri" w:cs="Times New Roman"/>
                    <w:i/>
                    <w:color w:val="000000"/>
                    <w:sz w:val="20"/>
                    <w:lang w:val="en-US"/>
                  </w:rPr>
                </w:rPrChange>
              </w:rPr>
            </w:pPr>
            <w:r w:rsidRPr="00407344">
              <w:rPr>
                <w:rFonts w:ascii="Times New Roman" w:eastAsia="Times New Roman" w:hAnsi="Times New Roman" w:cs="Times New Roman"/>
                <w:i/>
                <w:color w:val="000000"/>
                <w:sz w:val="24"/>
                <w:szCs w:val="24"/>
                <w:lang w:val="en-US"/>
                <w:rPrChange w:id="1026" w:author="AP" w:date="2019-07-23T12:12:00Z">
                  <w:rPr>
                    <w:rFonts w:ascii="Calibri" w:eastAsia="Times New Roman" w:hAnsi="Calibri" w:cs="Times New Roman"/>
                    <w:i/>
                    <w:color w:val="000000"/>
                    <w:sz w:val="20"/>
                    <w:lang w:val="en-US"/>
                  </w:rPr>
                </w:rPrChange>
              </w:rPr>
              <w:t>Xanthosoma maffafa</w:t>
            </w:r>
          </w:p>
        </w:tc>
        <w:tc>
          <w:tcPr>
            <w:tcW w:w="1134" w:type="pct"/>
            <w:shd w:val="clear" w:color="auto" w:fill="auto"/>
            <w:noWrap/>
          </w:tcPr>
          <w:p w14:paraId="7CD46C25"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1027" w:author="AP" w:date="2019-07-23T12:12:00Z">
                  <w:rPr>
                    <w:rFonts w:ascii="Calibri" w:eastAsia="Times New Roman" w:hAnsi="Calibri" w:cs="Times New Roman"/>
                    <w:color w:val="000000"/>
                    <w:sz w:val="20"/>
                    <w:lang w:val="en-US"/>
                  </w:rPr>
                </w:rPrChange>
              </w:rPr>
              <w:pPrChange w:id="102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029" w:author="AP" w:date="2019-07-23T12:12:00Z">
                  <w:rPr>
                    <w:rFonts w:ascii="Calibri" w:eastAsia="Times New Roman" w:hAnsi="Calibri" w:cs="Times New Roman"/>
                    <w:color w:val="000000"/>
                    <w:sz w:val="20"/>
                    <w:lang w:val="en-US"/>
                  </w:rPr>
                </w:rPrChange>
              </w:rPr>
              <w:t>Hoja elefante</w:t>
            </w:r>
          </w:p>
        </w:tc>
        <w:tc>
          <w:tcPr>
            <w:tcW w:w="931" w:type="pct"/>
            <w:shd w:val="clear" w:color="auto" w:fill="auto"/>
            <w:noWrap/>
            <w:hideMark/>
          </w:tcPr>
          <w:p w14:paraId="7C45B7FB"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1030" w:author="AP" w:date="2019-07-23T12:12:00Z">
                  <w:rPr>
                    <w:rFonts w:ascii="Calibri" w:eastAsia="Times New Roman" w:hAnsi="Calibri" w:cs="Times New Roman"/>
                    <w:color w:val="000000"/>
                    <w:sz w:val="20"/>
                    <w:lang w:val="en-US"/>
                  </w:rPr>
                </w:rPrChange>
              </w:rPr>
              <w:pPrChange w:id="103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032" w:author="AP" w:date="2019-07-23T12:12:00Z">
                  <w:rPr>
                    <w:rFonts w:ascii="Calibri" w:eastAsia="Times New Roman" w:hAnsi="Calibri" w:cs="Times New Roman"/>
                    <w:color w:val="000000"/>
                    <w:sz w:val="20"/>
                    <w:lang w:val="en-US"/>
                  </w:rPr>
                </w:rPrChange>
              </w:rPr>
              <w:t>1</w:t>
            </w:r>
          </w:p>
        </w:tc>
        <w:tc>
          <w:tcPr>
            <w:tcW w:w="580" w:type="pct"/>
            <w:shd w:val="clear" w:color="auto" w:fill="auto"/>
            <w:noWrap/>
            <w:hideMark/>
          </w:tcPr>
          <w:p w14:paraId="19B011CB"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1033" w:author="AP" w:date="2019-07-23T12:12:00Z">
                  <w:rPr>
                    <w:rFonts w:ascii="Calibri" w:eastAsia="Times New Roman" w:hAnsi="Calibri" w:cs="Times New Roman"/>
                    <w:color w:val="000000"/>
                    <w:sz w:val="20"/>
                    <w:lang w:val="en-US"/>
                  </w:rPr>
                </w:rPrChange>
              </w:rPr>
              <w:pPrChange w:id="103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035" w:author="AP" w:date="2019-07-23T12:12:00Z">
                  <w:rPr>
                    <w:rFonts w:ascii="Calibri" w:eastAsia="Times New Roman" w:hAnsi="Calibri" w:cs="Times New Roman"/>
                    <w:color w:val="000000"/>
                    <w:sz w:val="20"/>
                    <w:lang w:val="en-US"/>
                  </w:rPr>
                </w:rPrChange>
              </w:rPr>
              <w:t>0.4</w:t>
            </w:r>
          </w:p>
        </w:tc>
        <w:tc>
          <w:tcPr>
            <w:tcW w:w="500" w:type="pct"/>
            <w:vAlign w:val="bottom"/>
          </w:tcPr>
          <w:p w14:paraId="12A76B18" w14:textId="77777777" w:rsidR="00EC55E4" w:rsidRPr="00407344" w:rsidRDefault="00EC55E4" w:rsidP="00407344">
            <w:pPr>
              <w:spacing w:line="360" w:lineRule="auto"/>
              <w:jc w:val="both"/>
              <w:rPr>
                <w:rFonts w:ascii="Times New Roman" w:hAnsi="Times New Roman" w:cs="Times New Roman"/>
                <w:color w:val="000000"/>
                <w:sz w:val="24"/>
                <w:szCs w:val="24"/>
                <w:rPrChange w:id="1036" w:author="AP" w:date="2019-07-23T12:12:00Z">
                  <w:rPr>
                    <w:rFonts w:ascii="Calibri" w:hAnsi="Calibri"/>
                    <w:color w:val="000000"/>
                    <w:sz w:val="20"/>
                  </w:rPr>
                </w:rPrChange>
              </w:rPr>
              <w:pPrChange w:id="1037" w:author="AP" w:date="2019-07-23T12:12:00Z">
                <w:pPr>
                  <w:spacing w:line="360" w:lineRule="auto"/>
                  <w:jc w:val="both"/>
                </w:pPr>
              </w:pPrChange>
            </w:pPr>
            <w:r w:rsidRPr="00407344">
              <w:rPr>
                <w:rFonts w:ascii="Times New Roman" w:hAnsi="Times New Roman" w:cs="Times New Roman"/>
                <w:color w:val="000000"/>
                <w:sz w:val="24"/>
                <w:szCs w:val="24"/>
                <w:rPrChange w:id="1038" w:author="AP" w:date="2019-07-23T12:12:00Z">
                  <w:rPr>
                    <w:rFonts w:ascii="Calibri" w:hAnsi="Calibri"/>
                    <w:color w:val="000000"/>
                    <w:sz w:val="20"/>
                  </w:rPr>
                </w:rPrChange>
              </w:rPr>
              <w:t>0.6%</w:t>
            </w:r>
          </w:p>
        </w:tc>
        <w:tc>
          <w:tcPr>
            <w:tcW w:w="580" w:type="pct"/>
            <w:vAlign w:val="bottom"/>
          </w:tcPr>
          <w:p w14:paraId="3BC44319" w14:textId="77777777" w:rsidR="00EC55E4" w:rsidRPr="00407344" w:rsidRDefault="00EC55E4" w:rsidP="00407344">
            <w:pPr>
              <w:spacing w:line="360" w:lineRule="auto"/>
              <w:jc w:val="both"/>
              <w:rPr>
                <w:rFonts w:ascii="Times New Roman" w:hAnsi="Times New Roman" w:cs="Times New Roman"/>
                <w:color w:val="000000"/>
                <w:sz w:val="24"/>
                <w:szCs w:val="24"/>
                <w:rPrChange w:id="1039" w:author="AP" w:date="2019-07-23T12:12:00Z">
                  <w:rPr>
                    <w:rFonts w:ascii="Calibri" w:hAnsi="Calibri"/>
                    <w:color w:val="000000"/>
                    <w:sz w:val="20"/>
                  </w:rPr>
                </w:rPrChange>
              </w:rPr>
              <w:pPrChange w:id="1040" w:author="AP" w:date="2019-07-23T12:12:00Z">
                <w:pPr>
                  <w:spacing w:line="360" w:lineRule="auto"/>
                  <w:jc w:val="both"/>
                </w:pPr>
              </w:pPrChange>
            </w:pPr>
            <w:r w:rsidRPr="00407344">
              <w:rPr>
                <w:rFonts w:ascii="Times New Roman" w:hAnsi="Times New Roman" w:cs="Times New Roman"/>
                <w:color w:val="000000"/>
                <w:sz w:val="24"/>
                <w:szCs w:val="24"/>
                <w:rPrChange w:id="1041" w:author="AP" w:date="2019-07-23T12:12:00Z">
                  <w:rPr>
                    <w:rFonts w:ascii="Calibri" w:hAnsi="Calibri"/>
                    <w:color w:val="000000"/>
                    <w:sz w:val="20"/>
                  </w:rPr>
                </w:rPrChange>
              </w:rPr>
              <w:t>0.1%</w:t>
            </w:r>
          </w:p>
        </w:tc>
      </w:tr>
      <w:tr w:rsidR="00EC55E4" w:rsidRPr="00407344" w14:paraId="77007860" w14:textId="77777777" w:rsidTr="00EC55E4">
        <w:trPr>
          <w:trHeight w:val="300"/>
        </w:trPr>
        <w:tc>
          <w:tcPr>
            <w:tcW w:w="1274" w:type="pct"/>
            <w:shd w:val="clear" w:color="auto" w:fill="auto"/>
            <w:noWrap/>
            <w:hideMark/>
          </w:tcPr>
          <w:p w14:paraId="34CA5441" w14:textId="77777777" w:rsidR="00EC55E4" w:rsidRPr="00407344" w:rsidRDefault="00EC55E4" w:rsidP="00407344">
            <w:pPr>
              <w:spacing w:after="0" w:line="360" w:lineRule="auto"/>
              <w:jc w:val="both"/>
              <w:rPr>
                <w:rFonts w:ascii="Times New Roman" w:eastAsia="Times New Roman" w:hAnsi="Times New Roman" w:cs="Times New Roman"/>
                <w:bCs/>
                <w:i/>
                <w:color w:val="000000"/>
                <w:sz w:val="24"/>
                <w:szCs w:val="24"/>
                <w:lang w:val="en-US"/>
                <w:rPrChange w:id="1042" w:author="AP" w:date="2019-07-23T12:12:00Z">
                  <w:rPr>
                    <w:rFonts w:ascii="Calibri" w:eastAsia="Times New Roman" w:hAnsi="Calibri" w:cs="Times New Roman"/>
                    <w:bCs/>
                    <w:i/>
                    <w:color w:val="000000"/>
                    <w:sz w:val="20"/>
                    <w:lang w:val="en-US"/>
                  </w:rPr>
                </w:rPrChange>
              </w:rPr>
            </w:pPr>
            <w:r w:rsidRPr="00407344">
              <w:rPr>
                <w:rFonts w:ascii="Times New Roman" w:eastAsia="Times New Roman" w:hAnsi="Times New Roman" w:cs="Times New Roman"/>
                <w:bCs/>
                <w:i/>
                <w:color w:val="000000"/>
                <w:sz w:val="24"/>
                <w:szCs w:val="24"/>
                <w:lang w:val="en-US"/>
                <w:rPrChange w:id="1043" w:author="AP" w:date="2019-07-23T12:12:00Z">
                  <w:rPr>
                    <w:rFonts w:ascii="Calibri" w:eastAsia="Times New Roman" w:hAnsi="Calibri" w:cs="Times New Roman"/>
                    <w:bCs/>
                    <w:i/>
                    <w:color w:val="000000"/>
                    <w:sz w:val="20"/>
                    <w:lang w:val="en-US"/>
                  </w:rPr>
                </w:rPrChange>
              </w:rPr>
              <w:t xml:space="preserve">Zea mays </w:t>
            </w:r>
          </w:p>
        </w:tc>
        <w:tc>
          <w:tcPr>
            <w:tcW w:w="1134" w:type="pct"/>
            <w:shd w:val="clear" w:color="auto" w:fill="auto"/>
            <w:noWrap/>
          </w:tcPr>
          <w:p w14:paraId="510F1442"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1044" w:author="AP" w:date="2019-07-23T12:12:00Z">
                  <w:rPr>
                    <w:rFonts w:ascii="Calibri" w:eastAsia="Times New Roman" w:hAnsi="Calibri" w:cs="Times New Roman"/>
                    <w:color w:val="000000"/>
                    <w:sz w:val="20"/>
                    <w:lang w:val="en-US"/>
                  </w:rPr>
                </w:rPrChange>
              </w:rPr>
              <w:pPrChange w:id="104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046" w:author="AP" w:date="2019-07-23T12:12:00Z">
                  <w:rPr>
                    <w:rFonts w:ascii="Calibri" w:eastAsia="Times New Roman" w:hAnsi="Calibri" w:cs="Times New Roman"/>
                    <w:color w:val="000000"/>
                    <w:sz w:val="20"/>
                    <w:lang w:val="en-US"/>
                  </w:rPr>
                </w:rPrChange>
              </w:rPr>
              <w:t>Maíz</w:t>
            </w:r>
          </w:p>
        </w:tc>
        <w:tc>
          <w:tcPr>
            <w:tcW w:w="931" w:type="pct"/>
            <w:shd w:val="clear" w:color="auto" w:fill="auto"/>
            <w:noWrap/>
            <w:hideMark/>
          </w:tcPr>
          <w:p w14:paraId="4A890F3A"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1047" w:author="AP" w:date="2019-07-23T12:12:00Z">
                  <w:rPr>
                    <w:rFonts w:ascii="Calibri" w:eastAsia="Times New Roman" w:hAnsi="Calibri" w:cs="Times New Roman"/>
                    <w:color w:val="000000"/>
                    <w:sz w:val="20"/>
                    <w:lang w:val="en-US"/>
                  </w:rPr>
                </w:rPrChange>
              </w:rPr>
              <w:pPrChange w:id="104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049" w:author="AP" w:date="2019-07-23T12:12:00Z">
                  <w:rPr>
                    <w:rFonts w:ascii="Calibri" w:eastAsia="Times New Roman" w:hAnsi="Calibri" w:cs="Times New Roman"/>
                    <w:color w:val="000000"/>
                    <w:sz w:val="20"/>
                    <w:lang w:val="en-US"/>
                  </w:rPr>
                </w:rPrChange>
              </w:rPr>
              <w:t>160</w:t>
            </w:r>
          </w:p>
        </w:tc>
        <w:tc>
          <w:tcPr>
            <w:tcW w:w="580" w:type="pct"/>
            <w:shd w:val="clear" w:color="auto" w:fill="auto"/>
            <w:noWrap/>
            <w:hideMark/>
          </w:tcPr>
          <w:p w14:paraId="071A0974" w14:textId="77777777" w:rsidR="00EC55E4" w:rsidRPr="00407344" w:rsidRDefault="00EC55E4" w:rsidP="00407344">
            <w:pPr>
              <w:spacing w:after="0" w:line="360" w:lineRule="auto"/>
              <w:jc w:val="both"/>
              <w:rPr>
                <w:rFonts w:ascii="Times New Roman" w:eastAsia="Times New Roman" w:hAnsi="Times New Roman" w:cs="Times New Roman"/>
                <w:color w:val="000000"/>
                <w:sz w:val="24"/>
                <w:szCs w:val="24"/>
                <w:lang w:val="en-US"/>
                <w:rPrChange w:id="1050" w:author="AP" w:date="2019-07-23T12:12:00Z">
                  <w:rPr>
                    <w:rFonts w:ascii="Calibri" w:eastAsia="Times New Roman" w:hAnsi="Calibri" w:cs="Times New Roman"/>
                    <w:color w:val="000000"/>
                    <w:sz w:val="20"/>
                    <w:lang w:val="en-US"/>
                  </w:rPr>
                </w:rPrChange>
              </w:rPr>
              <w:pPrChange w:id="105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052" w:author="AP" w:date="2019-07-23T12:12:00Z">
                  <w:rPr>
                    <w:rFonts w:ascii="Calibri" w:eastAsia="Times New Roman" w:hAnsi="Calibri" w:cs="Times New Roman"/>
                    <w:color w:val="000000"/>
                    <w:sz w:val="20"/>
                    <w:lang w:val="en-US"/>
                  </w:rPr>
                </w:rPrChange>
              </w:rPr>
              <w:t>103.8</w:t>
            </w:r>
          </w:p>
        </w:tc>
        <w:tc>
          <w:tcPr>
            <w:tcW w:w="500" w:type="pct"/>
            <w:vAlign w:val="bottom"/>
          </w:tcPr>
          <w:p w14:paraId="0CE95167" w14:textId="77777777" w:rsidR="00EC55E4" w:rsidRPr="00407344" w:rsidRDefault="00EC55E4" w:rsidP="00407344">
            <w:pPr>
              <w:spacing w:line="360" w:lineRule="auto"/>
              <w:jc w:val="both"/>
              <w:rPr>
                <w:rFonts w:ascii="Times New Roman" w:hAnsi="Times New Roman" w:cs="Times New Roman"/>
                <w:color w:val="000000"/>
                <w:sz w:val="24"/>
                <w:szCs w:val="24"/>
                <w:rPrChange w:id="1053" w:author="AP" w:date="2019-07-23T12:12:00Z">
                  <w:rPr>
                    <w:rFonts w:ascii="Calibri" w:hAnsi="Calibri"/>
                    <w:color w:val="000000"/>
                    <w:sz w:val="20"/>
                  </w:rPr>
                </w:rPrChange>
              </w:rPr>
              <w:pPrChange w:id="1054" w:author="AP" w:date="2019-07-23T12:12:00Z">
                <w:pPr>
                  <w:spacing w:line="360" w:lineRule="auto"/>
                  <w:jc w:val="both"/>
                </w:pPr>
              </w:pPrChange>
            </w:pPr>
            <w:r w:rsidRPr="00407344">
              <w:rPr>
                <w:rFonts w:ascii="Times New Roman" w:hAnsi="Times New Roman" w:cs="Times New Roman"/>
                <w:color w:val="000000"/>
                <w:sz w:val="24"/>
                <w:szCs w:val="24"/>
                <w:rPrChange w:id="1055" w:author="AP" w:date="2019-07-23T12:12:00Z">
                  <w:rPr>
                    <w:rFonts w:ascii="Calibri" w:hAnsi="Calibri"/>
                    <w:color w:val="000000"/>
                    <w:sz w:val="20"/>
                  </w:rPr>
                </w:rPrChange>
              </w:rPr>
              <w:t>91.4%</w:t>
            </w:r>
          </w:p>
        </w:tc>
        <w:tc>
          <w:tcPr>
            <w:tcW w:w="580" w:type="pct"/>
            <w:vAlign w:val="bottom"/>
          </w:tcPr>
          <w:p w14:paraId="6DE4A0FA" w14:textId="77777777" w:rsidR="00EC55E4" w:rsidRPr="00407344" w:rsidRDefault="00EC55E4" w:rsidP="00407344">
            <w:pPr>
              <w:spacing w:line="360" w:lineRule="auto"/>
              <w:jc w:val="both"/>
              <w:rPr>
                <w:rFonts w:ascii="Times New Roman" w:hAnsi="Times New Roman" w:cs="Times New Roman"/>
                <w:color w:val="000000"/>
                <w:sz w:val="24"/>
                <w:szCs w:val="24"/>
                <w:rPrChange w:id="1056" w:author="AP" w:date="2019-07-23T12:12:00Z">
                  <w:rPr>
                    <w:rFonts w:ascii="Calibri" w:hAnsi="Calibri"/>
                    <w:color w:val="000000"/>
                    <w:sz w:val="20"/>
                  </w:rPr>
                </w:rPrChange>
              </w:rPr>
              <w:pPrChange w:id="1057" w:author="AP" w:date="2019-07-23T12:12:00Z">
                <w:pPr>
                  <w:spacing w:line="360" w:lineRule="auto"/>
                  <w:jc w:val="both"/>
                </w:pPr>
              </w:pPrChange>
            </w:pPr>
            <w:r w:rsidRPr="00407344">
              <w:rPr>
                <w:rFonts w:ascii="Times New Roman" w:hAnsi="Times New Roman" w:cs="Times New Roman"/>
                <w:color w:val="000000"/>
                <w:sz w:val="24"/>
                <w:szCs w:val="24"/>
                <w:rPrChange w:id="1058" w:author="AP" w:date="2019-07-23T12:12:00Z">
                  <w:rPr>
                    <w:rFonts w:ascii="Calibri" w:hAnsi="Calibri"/>
                    <w:color w:val="000000"/>
                    <w:sz w:val="20"/>
                  </w:rPr>
                </w:rPrChange>
              </w:rPr>
              <w:t>16.3%</w:t>
            </w:r>
          </w:p>
        </w:tc>
      </w:tr>
      <w:tr w:rsidR="00EC55E4" w:rsidRPr="00407344" w14:paraId="05625275" w14:textId="77777777" w:rsidTr="00EC55E4">
        <w:trPr>
          <w:trHeight w:val="300"/>
        </w:trPr>
        <w:tc>
          <w:tcPr>
            <w:tcW w:w="1274" w:type="pct"/>
            <w:shd w:val="clear" w:color="auto" w:fill="auto"/>
            <w:noWrap/>
            <w:hideMark/>
          </w:tcPr>
          <w:p w14:paraId="6816E7E5"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1059" w:author="AP" w:date="2019-07-23T12:12:00Z">
                  <w:rPr>
                    <w:rFonts w:ascii="Calibri" w:eastAsia="Times New Roman" w:hAnsi="Calibri" w:cs="Times New Roman"/>
                    <w:b/>
                    <w:color w:val="000000"/>
                    <w:sz w:val="20"/>
                    <w:lang w:val="en-US"/>
                  </w:rPr>
                </w:rPrChange>
              </w:rPr>
            </w:pPr>
            <w:r w:rsidRPr="00407344">
              <w:rPr>
                <w:rFonts w:ascii="Times New Roman" w:eastAsia="Times New Roman" w:hAnsi="Times New Roman" w:cs="Times New Roman"/>
                <w:b/>
                <w:color w:val="000000"/>
                <w:sz w:val="24"/>
                <w:szCs w:val="24"/>
                <w:lang w:val="en-US"/>
                <w:rPrChange w:id="1060" w:author="AP" w:date="2019-07-23T12:12:00Z">
                  <w:rPr>
                    <w:rFonts w:ascii="Calibri" w:eastAsia="Times New Roman" w:hAnsi="Calibri" w:cs="Times New Roman"/>
                    <w:b/>
                    <w:color w:val="000000"/>
                    <w:sz w:val="20"/>
                    <w:lang w:val="en-US"/>
                  </w:rPr>
                </w:rPrChange>
              </w:rPr>
              <w:t>Total general</w:t>
            </w:r>
          </w:p>
        </w:tc>
        <w:tc>
          <w:tcPr>
            <w:tcW w:w="1134" w:type="pct"/>
            <w:shd w:val="clear" w:color="auto" w:fill="auto"/>
            <w:noWrap/>
            <w:hideMark/>
          </w:tcPr>
          <w:p w14:paraId="51CB211E"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1061" w:author="AP" w:date="2019-07-23T12:12:00Z">
                  <w:rPr>
                    <w:rFonts w:ascii="Calibri" w:eastAsia="Times New Roman" w:hAnsi="Calibri" w:cs="Times New Roman"/>
                    <w:b/>
                    <w:color w:val="000000"/>
                    <w:sz w:val="20"/>
                    <w:lang w:val="en-US"/>
                  </w:rPr>
                </w:rPrChange>
              </w:rPr>
              <w:pPrChange w:id="1062" w:author="AP" w:date="2019-07-23T12:12:00Z">
                <w:pPr>
                  <w:spacing w:after="0" w:line="360" w:lineRule="auto"/>
                  <w:jc w:val="both"/>
                </w:pPr>
              </w:pPrChange>
            </w:pPr>
          </w:p>
        </w:tc>
        <w:tc>
          <w:tcPr>
            <w:tcW w:w="931" w:type="pct"/>
            <w:shd w:val="clear" w:color="auto" w:fill="auto"/>
            <w:noWrap/>
            <w:hideMark/>
          </w:tcPr>
          <w:p w14:paraId="78C26F6F"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1063" w:author="AP" w:date="2019-07-23T12:12:00Z">
                  <w:rPr>
                    <w:rFonts w:ascii="Calibri" w:eastAsia="Times New Roman" w:hAnsi="Calibri" w:cs="Times New Roman"/>
                    <w:b/>
                    <w:color w:val="000000"/>
                    <w:sz w:val="20"/>
                    <w:lang w:val="en-US"/>
                  </w:rPr>
                </w:rPrChange>
              </w:rPr>
              <w:pPrChange w:id="1064" w:author="AP" w:date="2019-07-23T12:12:00Z">
                <w:pPr>
                  <w:spacing w:after="0" w:line="360" w:lineRule="auto"/>
                  <w:jc w:val="both"/>
                </w:pPr>
              </w:pPrChange>
            </w:pPr>
            <w:r w:rsidRPr="00407344">
              <w:rPr>
                <w:rFonts w:ascii="Times New Roman" w:eastAsia="Times New Roman" w:hAnsi="Times New Roman" w:cs="Times New Roman"/>
                <w:b/>
                <w:color w:val="000000"/>
                <w:sz w:val="24"/>
                <w:szCs w:val="24"/>
                <w:lang w:val="en-US"/>
                <w:rPrChange w:id="1065" w:author="AP" w:date="2019-07-23T12:12:00Z">
                  <w:rPr>
                    <w:rFonts w:ascii="Calibri" w:eastAsia="Times New Roman" w:hAnsi="Calibri" w:cs="Times New Roman"/>
                    <w:b/>
                    <w:color w:val="000000"/>
                    <w:sz w:val="20"/>
                    <w:lang w:val="en-US"/>
                  </w:rPr>
                </w:rPrChange>
              </w:rPr>
              <w:t>1005</w:t>
            </w:r>
          </w:p>
        </w:tc>
        <w:tc>
          <w:tcPr>
            <w:tcW w:w="580" w:type="pct"/>
            <w:shd w:val="clear" w:color="auto" w:fill="auto"/>
            <w:noWrap/>
            <w:hideMark/>
          </w:tcPr>
          <w:p w14:paraId="5639F8F9"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1066" w:author="AP" w:date="2019-07-23T12:12:00Z">
                  <w:rPr>
                    <w:rFonts w:ascii="Calibri" w:eastAsia="Times New Roman" w:hAnsi="Calibri" w:cs="Times New Roman"/>
                    <w:b/>
                    <w:color w:val="000000"/>
                    <w:sz w:val="20"/>
                    <w:lang w:val="en-US"/>
                  </w:rPr>
                </w:rPrChange>
              </w:rPr>
              <w:pPrChange w:id="1067" w:author="AP" w:date="2019-07-23T12:12:00Z">
                <w:pPr>
                  <w:spacing w:after="0" w:line="360" w:lineRule="auto"/>
                  <w:jc w:val="both"/>
                </w:pPr>
              </w:pPrChange>
            </w:pPr>
            <w:r w:rsidRPr="00407344">
              <w:rPr>
                <w:rFonts w:ascii="Times New Roman" w:eastAsia="Times New Roman" w:hAnsi="Times New Roman" w:cs="Times New Roman"/>
                <w:b/>
                <w:color w:val="000000"/>
                <w:sz w:val="24"/>
                <w:szCs w:val="24"/>
                <w:lang w:val="en-US"/>
                <w:rPrChange w:id="1068" w:author="AP" w:date="2019-07-23T12:12:00Z">
                  <w:rPr>
                    <w:rFonts w:ascii="Calibri" w:eastAsia="Times New Roman" w:hAnsi="Calibri" w:cs="Times New Roman"/>
                    <w:b/>
                    <w:color w:val="000000"/>
                    <w:sz w:val="20"/>
                    <w:lang w:val="en-US"/>
                  </w:rPr>
                </w:rPrChange>
              </w:rPr>
              <w:t>635.2</w:t>
            </w:r>
          </w:p>
        </w:tc>
        <w:tc>
          <w:tcPr>
            <w:tcW w:w="500" w:type="pct"/>
          </w:tcPr>
          <w:p w14:paraId="091147D8"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1069" w:author="AP" w:date="2019-07-23T12:12:00Z">
                  <w:rPr>
                    <w:rFonts w:ascii="Calibri" w:eastAsia="Times New Roman" w:hAnsi="Calibri" w:cs="Times New Roman"/>
                    <w:b/>
                    <w:color w:val="000000"/>
                    <w:sz w:val="20"/>
                    <w:lang w:val="en-US"/>
                  </w:rPr>
                </w:rPrChange>
              </w:rPr>
              <w:pPrChange w:id="1070" w:author="AP" w:date="2019-07-23T12:12:00Z">
                <w:pPr>
                  <w:spacing w:after="0" w:line="360" w:lineRule="auto"/>
                  <w:jc w:val="both"/>
                </w:pPr>
              </w:pPrChange>
            </w:pPr>
          </w:p>
        </w:tc>
        <w:tc>
          <w:tcPr>
            <w:tcW w:w="580" w:type="pct"/>
          </w:tcPr>
          <w:p w14:paraId="76FDE5B5" w14:textId="77777777" w:rsidR="00EC55E4" w:rsidRPr="00407344" w:rsidRDefault="00EC55E4" w:rsidP="00407344">
            <w:pPr>
              <w:spacing w:after="0" w:line="360" w:lineRule="auto"/>
              <w:jc w:val="both"/>
              <w:rPr>
                <w:rFonts w:ascii="Times New Roman" w:eastAsia="Times New Roman" w:hAnsi="Times New Roman" w:cs="Times New Roman"/>
                <w:b/>
                <w:color w:val="000000"/>
                <w:sz w:val="24"/>
                <w:szCs w:val="24"/>
                <w:lang w:val="en-US"/>
                <w:rPrChange w:id="1071" w:author="AP" w:date="2019-07-23T12:12:00Z">
                  <w:rPr>
                    <w:rFonts w:ascii="Calibri" w:eastAsia="Times New Roman" w:hAnsi="Calibri" w:cs="Times New Roman"/>
                    <w:b/>
                    <w:color w:val="000000"/>
                    <w:sz w:val="20"/>
                    <w:lang w:val="en-US"/>
                  </w:rPr>
                </w:rPrChange>
              </w:rPr>
              <w:pPrChange w:id="1072" w:author="AP" w:date="2019-07-23T12:12:00Z">
                <w:pPr>
                  <w:spacing w:after="0" w:line="360" w:lineRule="auto"/>
                  <w:jc w:val="both"/>
                </w:pPr>
              </w:pPrChange>
            </w:pPr>
          </w:p>
        </w:tc>
      </w:tr>
    </w:tbl>
    <w:p w14:paraId="2802162A" w14:textId="77777777" w:rsidR="004233FA" w:rsidRPr="00407344" w:rsidRDefault="004233FA" w:rsidP="00407344">
      <w:pPr>
        <w:spacing w:line="360" w:lineRule="auto"/>
        <w:jc w:val="both"/>
        <w:rPr>
          <w:rFonts w:ascii="Times New Roman" w:hAnsi="Times New Roman" w:cs="Times New Roman"/>
          <w:sz w:val="24"/>
          <w:szCs w:val="24"/>
          <w:rPrChange w:id="1073" w:author="AP" w:date="2019-07-23T12:12:00Z">
            <w:rPr>
              <w:rFonts w:ascii="Times New Roman" w:hAnsi="Times New Roman"/>
            </w:rPr>
          </w:rPrChange>
        </w:rPr>
        <w:sectPr w:rsidR="004233FA" w:rsidRPr="00407344">
          <w:footerReference w:type="default" r:id="rId16"/>
          <w:pgSz w:w="12240" w:h="15840"/>
          <w:pgMar w:top="1417" w:right="1701" w:bottom="1417" w:left="1701" w:header="708" w:footer="708" w:gutter="0"/>
          <w:cols w:space="708"/>
          <w:docGrid w:linePitch="360"/>
        </w:sectPr>
        <w:pPrChange w:id="1074" w:author="AP" w:date="2019-07-23T12:12:00Z">
          <w:pPr>
            <w:spacing w:line="360" w:lineRule="auto"/>
            <w:jc w:val="both"/>
          </w:pPr>
        </w:pPrChange>
      </w:pPr>
    </w:p>
    <w:p w14:paraId="731923EB" w14:textId="77777777" w:rsidR="00F1317E" w:rsidRPr="00407344" w:rsidRDefault="003B1258" w:rsidP="00407344">
      <w:pPr>
        <w:spacing w:line="360" w:lineRule="auto"/>
        <w:jc w:val="both"/>
        <w:rPr>
          <w:rFonts w:ascii="Times New Roman" w:hAnsi="Times New Roman" w:cs="Times New Roman"/>
          <w:sz w:val="24"/>
          <w:szCs w:val="24"/>
          <w:rPrChange w:id="1075" w:author="AP" w:date="2019-07-23T12:12:00Z">
            <w:rPr>
              <w:rFonts w:ascii="Times New Roman" w:hAnsi="Times New Roman"/>
            </w:rPr>
          </w:rPrChange>
        </w:rPr>
        <w:pPrChange w:id="1076" w:author="AP" w:date="2019-07-23T12:12:00Z">
          <w:pPr>
            <w:spacing w:line="360" w:lineRule="auto"/>
            <w:jc w:val="both"/>
          </w:pPr>
        </w:pPrChange>
      </w:pPr>
      <w:r w:rsidRPr="00407344">
        <w:rPr>
          <w:rFonts w:ascii="Times New Roman" w:hAnsi="Times New Roman" w:cs="Times New Roman"/>
          <w:sz w:val="24"/>
          <w:szCs w:val="24"/>
          <w:rPrChange w:id="1077" w:author="AP" w:date="2019-07-23T12:12:00Z">
            <w:rPr>
              <w:rFonts w:ascii="Times New Roman" w:hAnsi="Times New Roman"/>
            </w:rPr>
          </w:rPrChange>
        </w:rPr>
        <w:lastRenderedPageBreak/>
        <w:t>Cuadro 3</w:t>
      </w:r>
      <w:r w:rsidR="00E77584" w:rsidRPr="00407344">
        <w:rPr>
          <w:rFonts w:ascii="Times New Roman" w:hAnsi="Times New Roman" w:cs="Times New Roman"/>
          <w:sz w:val="24"/>
          <w:szCs w:val="24"/>
          <w:rPrChange w:id="1078" w:author="AP" w:date="2019-07-23T12:12:00Z">
            <w:rPr>
              <w:rFonts w:ascii="Times New Roman" w:hAnsi="Times New Roman"/>
            </w:rPr>
          </w:rPrChange>
        </w:rPr>
        <w:t>. Número de hogares que calificaron la contribución de cada especie a su autoconsumo e ingreso</w:t>
      </w:r>
    </w:p>
    <w:tbl>
      <w:tblPr>
        <w:tblW w:w="0" w:type="auto"/>
        <w:tblLook w:val="04A0" w:firstRow="1" w:lastRow="0" w:firstColumn="1" w:lastColumn="0" w:noHBand="0" w:noVBand="1"/>
      </w:tblPr>
      <w:tblGrid>
        <w:gridCol w:w="2650"/>
        <w:gridCol w:w="2943"/>
        <w:gridCol w:w="1430"/>
        <w:gridCol w:w="694"/>
        <w:gridCol w:w="867"/>
        <w:gridCol w:w="896"/>
        <w:gridCol w:w="680"/>
        <w:gridCol w:w="643"/>
        <w:gridCol w:w="803"/>
        <w:gridCol w:w="830"/>
        <w:gridCol w:w="630"/>
      </w:tblGrid>
      <w:tr w:rsidR="004233FA" w:rsidRPr="00407344" w14:paraId="4E50BEA0" w14:textId="77777777" w:rsidTr="004233F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3E655" w14:textId="77777777" w:rsidR="004233FA" w:rsidRPr="00407344" w:rsidRDefault="004233FA" w:rsidP="00407344">
            <w:pPr>
              <w:spacing w:after="0" w:line="360" w:lineRule="auto"/>
              <w:jc w:val="both"/>
              <w:rPr>
                <w:rFonts w:ascii="Times New Roman" w:eastAsia="Times New Roman" w:hAnsi="Times New Roman" w:cs="Times New Roman"/>
                <w:b/>
                <w:bCs/>
                <w:color w:val="000000"/>
                <w:sz w:val="24"/>
                <w:szCs w:val="24"/>
                <w:rPrChange w:id="1079" w:author="AP" w:date="2019-07-23T12:12:00Z">
                  <w:rPr>
                    <w:rFonts w:ascii="Calibri" w:eastAsia="Times New Roman" w:hAnsi="Calibri" w:cs="Times New Roman"/>
                    <w:b/>
                    <w:bCs/>
                    <w:color w:val="000000"/>
                    <w:sz w:val="20"/>
                    <w:szCs w:val="20"/>
                  </w:rPr>
                </w:rPrChange>
              </w:rPr>
              <w:pPrChange w:id="1080" w:author="AP" w:date="2019-07-23T12:12:00Z">
                <w:pPr>
                  <w:spacing w:after="0" w:line="360" w:lineRule="auto"/>
                  <w:jc w:val="both"/>
                </w:pPr>
              </w:pPrChange>
            </w:pPr>
            <w:r w:rsidRPr="00407344">
              <w:rPr>
                <w:rFonts w:ascii="Times New Roman" w:eastAsia="Times New Roman" w:hAnsi="Times New Roman" w:cs="Times New Roman"/>
                <w:b/>
                <w:bCs/>
                <w:color w:val="000000"/>
                <w:sz w:val="24"/>
                <w:szCs w:val="24"/>
                <w:rPrChange w:id="1081" w:author="AP" w:date="2019-07-23T12:12:00Z">
                  <w:rPr>
                    <w:rFonts w:ascii="Calibri" w:eastAsia="Times New Roman" w:hAnsi="Calibri" w:cs="Times New Roman"/>
                    <w:b/>
                    <w:bCs/>
                    <w:color w:val="000000"/>
                    <w:sz w:val="20"/>
                    <w:szCs w:val="20"/>
                  </w:rPr>
                </w:rPrChange>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D281D60" w14:textId="77777777" w:rsidR="004233FA" w:rsidRPr="00407344" w:rsidRDefault="004233FA" w:rsidP="00407344">
            <w:pPr>
              <w:spacing w:after="0" w:line="360" w:lineRule="auto"/>
              <w:jc w:val="both"/>
              <w:rPr>
                <w:rFonts w:ascii="Times New Roman" w:eastAsia="Times New Roman" w:hAnsi="Times New Roman" w:cs="Times New Roman"/>
                <w:b/>
                <w:bCs/>
                <w:color w:val="000000"/>
                <w:sz w:val="24"/>
                <w:szCs w:val="24"/>
                <w:rPrChange w:id="1082" w:author="AP" w:date="2019-07-23T12:12:00Z">
                  <w:rPr>
                    <w:rFonts w:ascii="Calibri" w:eastAsia="Times New Roman" w:hAnsi="Calibri" w:cs="Times New Roman"/>
                    <w:b/>
                    <w:bCs/>
                    <w:color w:val="000000"/>
                    <w:sz w:val="20"/>
                    <w:szCs w:val="20"/>
                  </w:rPr>
                </w:rPrChange>
              </w:rPr>
              <w:pPrChange w:id="1083" w:author="AP" w:date="2019-07-23T12:12:00Z">
                <w:pPr>
                  <w:spacing w:after="0" w:line="360" w:lineRule="auto"/>
                  <w:jc w:val="both"/>
                </w:pPr>
              </w:pPrChange>
            </w:pPr>
            <w:r w:rsidRPr="00407344">
              <w:rPr>
                <w:rFonts w:ascii="Times New Roman" w:eastAsia="Times New Roman" w:hAnsi="Times New Roman" w:cs="Times New Roman"/>
                <w:b/>
                <w:bCs/>
                <w:color w:val="000000"/>
                <w:sz w:val="24"/>
                <w:szCs w:val="24"/>
                <w:rPrChange w:id="1084" w:author="AP" w:date="2019-07-23T12:12:00Z">
                  <w:rPr>
                    <w:rFonts w:ascii="Calibri" w:eastAsia="Times New Roman" w:hAnsi="Calibri" w:cs="Times New Roman"/>
                    <w:b/>
                    <w:bCs/>
                    <w:color w:val="000000"/>
                    <w:sz w:val="20"/>
                    <w:szCs w:val="20"/>
                  </w:rPr>
                </w:rPrChange>
              </w:rPr>
              <w:t> </w:t>
            </w:r>
          </w:p>
        </w:tc>
        <w:tc>
          <w:tcPr>
            <w:tcW w:w="0" w:type="auto"/>
            <w:tcBorders>
              <w:top w:val="single" w:sz="4" w:space="0" w:color="auto"/>
              <w:left w:val="nil"/>
              <w:bottom w:val="single" w:sz="4" w:space="0" w:color="auto"/>
              <w:right w:val="single" w:sz="4" w:space="0" w:color="auto"/>
            </w:tcBorders>
            <w:shd w:val="clear" w:color="auto" w:fill="auto"/>
            <w:noWrap/>
            <w:hideMark/>
          </w:tcPr>
          <w:p w14:paraId="76FBC53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rPrChange w:id="1085" w:author="AP" w:date="2019-07-23T12:12:00Z">
                  <w:rPr>
                    <w:rFonts w:ascii="Calibri" w:eastAsia="Times New Roman" w:hAnsi="Calibri" w:cs="Times New Roman"/>
                    <w:color w:val="000000"/>
                  </w:rPr>
                </w:rPrChange>
              </w:rPr>
              <w:pPrChange w:id="1086"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087" w:author="AP" w:date="2019-07-23T12:12:00Z">
                  <w:rPr>
                    <w:rFonts w:ascii="Calibri" w:eastAsia="Times New Roman" w:hAnsi="Calibri" w:cs="Times New Roman"/>
                    <w:color w:val="000000"/>
                  </w:rPr>
                </w:rPrChange>
              </w:rPr>
              <w:t> </w:t>
            </w:r>
          </w:p>
        </w:tc>
        <w:tc>
          <w:tcPr>
            <w:tcW w:w="0" w:type="auto"/>
            <w:gridSpan w:val="4"/>
            <w:tcBorders>
              <w:top w:val="single" w:sz="4" w:space="0" w:color="auto"/>
              <w:left w:val="nil"/>
              <w:bottom w:val="single" w:sz="4" w:space="0" w:color="auto"/>
              <w:right w:val="single" w:sz="4" w:space="0" w:color="auto"/>
            </w:tcBorders>
            <w:shd w:val="clear" w:color="auto" w:fill="auto"/>
            <w:noWrap/>
            <w:hideMark/>
          </w:tcPr>
          <w:p w14:paraId="33C8B00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rPrChange w:id="1088" w:author="AP" w:date="2019-07-23T12:12:00Z">
                  <w:rPr>
                    <w:rFonts w:ascii="Calibri" w:eastAsia="Times New Roman" w:hAnsi="Calibri" w:cs="Times New Roman"/>
                    <w:color w:val="000000"/>
                  </w:rPr>
                </w:rPrChange>
              </w:rPr>
              <w:pPrChange w:id="1089"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090" w:author="AP" w:date="2019-07-23T12:12:00Z">
                  <w:rPr>
                    <w:rFonts w:ascii="Calibri" w:eastAsia="Times New Roman" w:hAnsi="Calibri" w:cs="Times New Roman"/>
                    <w:color w:val="000000"/>
                  </w:rPr>
                </w:rPrChange>
              </w:rPr>
              <w:t>Contribución al auto-consumo</w:t>
            </w:r>
          </w:p>
        </w:tc>
        <w:tc>
          <w:tcPr>
            <w:tcW w:w="0" w:type="auto"/>
            <w:gridSpan w:val="4"/>
            <w:tcBorders>
              <w:top w:val="single" w:sz="4" w:space="0" w:color="auto"/>
              <w:left w:val="nil"/>
              <w:bottom w:val="single" w:sz="4" w:space="0" w:color="auto"/>
              <w:right w:val="single" w:sz="4" w:space="0" w:color="auto"/>
            </w:tcBorders>
            <w:shd w:val="clear" w:color="auto" w:fill="auto"/>
            <w:noWrap/>
            <w:hideMark/>
          </w:tcPr>
          <w:p w14:paraId="3516FF66"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rPrChange w:id="1091" w:author="AP" w:date="2019-07-23T12:12:00Z">
                  <w:rPr>
                    <w:rFonts w:ascii="Calibri" w:eastAsia="Times New Roman" w:hAnsi="Calibri" w:cs="Times New Roman"/>
                    <w:color w:val="000000"/>
                  </w:rPr>
                </w:rPrChange>
              </w:rPr>
              <w:pPrChange w:id="1092"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093" w:author="AP" w:date="2019-07-23T12:12:00Z">
                  <w:rPr>
                    <w:rFonts w:ascii="Calibri" w:eastAsia="Times New Roman" w:hAnsi="Calibri" w:cs="Times New Roman"/>
                    <w:color w:val="000000"/>
                  </w:rPr>
                </w:rPrChange>
              </w:rPr>
              <w:t>Contribución al ingreso</w:t>
            </w:r>
          </w:p>
        </w:tc>
      </w:tr>
      <w:tr w:rsidR="004233FA" w:rsidRPr="00407344" w14:paraId="3E560A56"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ADE069" w14:textId="77777777" w:rsidR="004233FA" w:rsidRPr="00407344" w:rsidRDefault="004233FA" w:rsidP="00407344">
            <w:pPr>
              <w:spacing w:after="0" w:line="360" w:lineRule="auto"/>
              <w:jc w:val="both"/>
              <w:rPr>
                <w:rFonts w:ascii="Times New Roman" w:eastAsia="Times New Roman" w:hAnsi="Times New Roman" w:cs="Times New Roman"/>
                <w:b/>
                <w:bCs/>
                <w:color w:val="000000"/>
                <w:sz w:val="24"/>
                <w:szCs w:val="24"/>
                <w:rPrChange w:id="1094" w:author="AP" w:date="2019-07-23T12:12:00Z">
                  <w:rPr>
                    <w:rFonts w:ascii="Calibri" w:eastAsia="Times New Roman" w:hAnsi="Calibri" w:cs="Times New Roman"/>
                    <w:b/>
                    <w:bCs/>
                    <w:color w:val="000000"/>
                    <w:sz w:val="20"/>
                    <w:szCs w:val="20"/>
                  </w:rPr>
                </w:rPrChange>
              </w:rPr>
            </w:pPr>
            <w:r w:rsidRPr="00407344">
              <w:rPr>
                <w:rFonts w:ascii="Times New Roman" w:eastAsia="Times New Roman" w:hAnsi="Times New Roman" w:cs="Times New Roman"/>
                <w:b/>
                <w:bCs/>
                <w:color w:val="000000"/>
                <w:sz w:val="24"/>
                <w:szCs w:val="24"/>
                <w:rPrChange w:id="1095" w:author="AP" w:date="2019-07-23T12:12:00Z">
                  <w:rPr>
                    <w:rFonts w:ascii="Calibri" w:eastAsia="Times New Roman" w:hAnsi="Calibri" w:cs="Times New Roman"/>
                    <w:b/>
                    <w:bCs/>
                    <w:color w:val="000000"/>
                    <w:sz w:val="20"/>
                    <w:szCs w:val="20"/>
                  </w:rPr>
                </w:rPrChange>
              </w:rPr>
              <w:t>Nombre científico</w:t>
            </w:r>
          </w:p>
        </w:tc>
        <w:tc>
          <w:tcPr>
            <w:tcW w:w="0" w:type="auto"/>
            <w:tcBorders>
              <w:top w:val="nil"/>
              <w:left w:val="nil"/>
              <w:bottom w:val="single" w:sz="4" w:space="0" w:color="auto"/>
              <w:right w:val="single" w:sz="4" w:space="0" w:color="auto"/>
            </w:tcBorders>
            <w:shd w:val="clear" w:color="auto" w:fill="auto"/>
            <w:noWrap/>
            <w:vAlign w:val="center"/>
            <w:hideMark/>
          </w:tcPr>
          <w:p w14:paraId="4B86DF48" w14:textId="77777777" w:rsidR="004233FA" w:rsidRPr="00407344" w:rsidRDefault="004233FA" w:rsidP="00407344">
            <w:pPr>
              <w:spacing w:after="0" w:line="360" w:lineRule="auto"/>
              <w:jc w:val="both"/>
              <w:rPr>
                <w:rFonts w:ascii="Times New Roman" w:eastAsia="Times New Roman" w:hAnsi="Times New Roman" w:cs="Times New Roman"/>
                <w:b/>
                <w:bCs/>
                <w:color w:val="000000"/>
                <w:sz w:val="24"/>
                <w:szCs w:val="24"/>
                <w:rPrChange w:id="1096" w:author="AP" w:date="2019-07-23T12:12:00Z">
                  <w:rPr>
                    <w:rFonts w:ascii="Calibri" w:eastAsia="Times New Roman" w:hAnsi="Calibri" w:cs="Times New Roman"/>
                    <w:b/>
                    <w:bCs/>
                    <w:color w:val="000000"/>
                    <w:sz w:val="20"/>
                    <w:szCs w:val="20"/>
                  </w:rPr>
                </w:rPrChange>
              </w:rPr>
              <w:pPrChange w:id="1097" w:author="AP" w:date="2019-07-23T12:12:00Z">
                <w:pPr>
                  <w:spacing w:after="0" w:line="360" w:lineRule="auto"/>
                  <w:jc w:val="both"/>
                </w:pPr>
              </w:pPrChange>
            </w:pPr>
            <w:r w:rsidRPr="00407344">
              <w:rPr>
                <w:rFonts w:ascii="Times New Roman" w:eastAsia="Times New Roman" w:hAnsi="Times New Roman" w:cs="Times New Roman"/>
                <w:b/>
                <w:bCs/>
                <w:color w:val="000000"/>
                <w:sz w:val="24"/>
                <w:szCs w:val="24"/>
                <w:rPrChange w:id="1098" w:author="AP" w:date="2019-07-23T12:12:00Z">
                  <w:rPr>
                    <w:rFonts w:ascii="Calibri" w:eastAsia="Times New Roman" w:hAnsi="Calibri" w:cs="Times New Roman"/>
                    <w:b/>
                    <w:bCs/>
                    <w:color w:val="000000"/>
                    <w:sz w:val="20"/>
                    <w:szCs w:val="20"/>
                  </w:rPr>
                </w:rPrChange>
              </w:rPr>
              <w:t>Nombre común en español</w:t>
            </w:r>
          </w:p>
        </w:tc>
        <w:tc>
          <w:tcPr>
            <w:tcW w:w="0" w:type="auto"/>
            <w:tcBorders>
              <w:top w:val="nil"/>
              <w:left w:val="nil"/>
              <w:bottom w:val="single" w:sz="4" w:space="0" w:color="auto"/>
              <w:right w:val="single" w:sz="4" w:space="0" w:color="auto"/>
            </w:tcBorders>
            <w:shd w:val="clear" w:color="auto" w:fill="auto"/>
            <w:noWrap/>
            <w:hideMark/>
          </w:tcPr>
          <w:p w14:paraId="10309D6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rPrChange w:id="1099" w:author="AP" w:date="2019-07-23T12:12:00Z">
                  <w:rPr>
                    <w:rFonts w:ascii="Calibri" w:eastAsia="Times New Roman" w:hAnsi="Calibri" w:cs="Times New Roman"/>
                    <w:color w:val="000000"/>
                  </w:rPr>
                </w:rPrChange>
              </w:rPr>
              <w:pPrChange w:id="1100"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101" w:author="AP" w:date="2019-07-23T12:12:00Z">
                  <w:rPr>
                    <w:rFonts w:ascii="Calibri" w:eastAsia="Times New Roman" w:hAnsi="Calibri" w:cs="Times New Roman"/>
                    <w:color w:val="000000"/>
                  </w:rPr>
                </w:rPrChange>
              </w:rPr>
              <w:t>No. Hogares</w:t>
            </w:r>
          </w:p>
        </w:tc>
        <w:tc>
          <w:tcPr>
            <w:tcW w:w="0" w:type="auto"/>
            <w:tcBorders>
              <w:top w:val="nil"/>
              <w:left w:val="nil"/>
              <w:bottom w:val="single" w:sz="4" w:space="0" w:color="auto"/>
              <w:right w:val="single" w:sz="4" w:space="0" w:color="auto"/>
            </w:tcBorders>
            <w:shd w:val="clear" w:color="auto" w:fill="auto"/>
            <w:noWrap/>
            <w:hideMark/>
          </w:tcPr>
          <w:p w14:paraId="341366D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rPrChange w:id="1102" w:author="AP" w:date="2019-07-23T12:12:00Z">
                  <w:rPr>
                    <w:rFonts w:ascii="Calibri" w:eastAsia="Times New Roman" w:hAnsi="Calibri" w:cs="Times New Roman"/>
                    <w:color w:val="000000"/>
                  </w:rPr>
                </w:rPrChange>
              </w:rPr>
              <w:pPrChange w:id="1103"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104" w:author="AP" w:date="2019-07-23T12:12:00Z">
                  <w:rPr>
                    <w:rFonts w:ascii="Calibri" w:eastAsia="Times New Roman" w:hAnsi="Calibri" w:cs="Times New Roman"/>
                    <w:color w:val="000000"/>
                  </w:rPr>
                </w:rPrChange>
              </w:rPr>
              <w:t>gran</w:t>
            </w:r>
          </w:p>
        </w:tc>
        <w:tc>
          <w:tcPr>
            <w:tcW w:w="0" w:type="auto"/>
            <w:tcBorders>
              <w:top w:val="nil"/>
              <w:left w:val="nil"/>
              <w:bottom w:val="single" w:sz="4" w:space="0" w:color="auto"/>
              <w:right w:val="single" w:sz="4" w:space="0" w:color="auto"/>
            </w:tcBorders>
            <w:shd w:val="clear" w:color="auto" w:fill="auto"/>
            <w:noWrap/>
            <w:hideMark/>
          </w:tcPr>
          <w:p w14:paraId="675DFC15" w14:textId="77777777" w:rsidR="004233FA" w:rsidRPr="00407344" w:rsidRDefault="00E77584" w:rsidP="00407344">
            <w:pPr>
              <w:spacing w:after="0" w:line="360" w:lineRule="auto"/>
              <w:jc w:val="both"/>
              <w:rPr>
                <w:rFonts w:ascii="Times New Roman" w:eastAsia="Times New Roman" w:hAnsi="Times New Roman" w:cs="Times New Roman"/>
                <w:color w:val="000000"/>
                <w:sz w:val="24"/>
                <w:szCs w:val="24"/>
                <w:rPrChange w:id="1105" w:author="AP" w:date="2019-07-23T12:12:00Z">
                  <w:rPr>
                    <w:rFonts w:ascii="Calibri" w:eastAsia="Times New Roman" w:hAnsi="Calibri" w:cs="Times New Roman"/>
                    <w:color w:val="000000"/>
                  </w:rPr>
                </w:rPrChange>
              </w:rPr>
              <w:pPrChange w:id="1106"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107" w:author="AP" w:date="2019-07-23T12:12:00Z">
                  <w:rPr>
                    <w:rFonts w:ascii="Calibri" w:eastAsia="Times New Roman" w:hAnsi="Calibri" w:cs="Times New Roman"/>
                    <w:color w:val="000000"/>
                  </w:rPr>
                </w:rPrChange>
              </w:rPr>
              <w:t>media</w:t>
            </w:r>
          </w:p>
        </w:tc>
        <w:tc>
          <w:tcPr>
            <w:tcW w:w="0" w:type="auto"/>
            <w:tcBorders>
              <w:top w:val="nil"/>
              <w:left w:val="nil"/>
              <w:bottom w:val="single" w:sz="4" w:space="0" w:color="auto"/>
              <w:right w:val="single" w:sz="4" w:space="0" w:color="auto"/>
            </w:tcBorders>
            <w:shd w:val="clear" w:color="auto" w:fill="auto"/>
            <w:noWrap/>
            <w:hideMark/>
          </w:tcPr>
          <w:p w14:paraId="1B9C9CA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08" w:author="AP" w:date="2019-07-23T12:12:00Z">
                  <w:rPr>
                    <w:rFonts w:ascii="Calibri" w:eastAsia="Times New Roman" w:hAnsi="Calibri" w:cs="Times New Roman"/>
                    <w:color w:val="000000"/>
                    <w:lang w:val="en-US"/>
                  </w:rPr>
                </w:rPrChange>
              </w:rPr>
              <w:pPrChange w:id="110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10" w:author="AP" w:date="2019-07-23T12:12:00Z">
                  <w:rPr>
                    <w:rFonts w:ascii="Calibri" w:eastAsia="Times New Roman" w:hAnsi="Calibri" w:cs="Times New Roman"/>
                    <w:color w:val="000000"/>
                    <w:lang w:val="en-US"/>
                  </w:rPr>
                </w:rPrChange>
              </w:rPr>
              <w:t>menor</w:t>
            </w:r>
          </w:p>
        </w:tc>
        <w:tc>
          <w:tcPr>
            <w:tcW w:w="0" w:type="auto"/>
            <w:tcBorders>
              <w:top w:val="nil"/>
              <w:left w:val="nil"/>
              <w:bottom w:val="single" w:sz="4" w:space="0" w:color="auto"/>
              <w:right w:val="single" w:sz="4" w:space="0" w:color="auto"/>
            </w:tcBorders>
            <w:shd w:val="clear" w:color="auto" w:fill="auto"/>
            <w:noWrap/>
            <w:hideMark/>
          </w:tcPr>
          <w:p w14:paraId="62318EA6"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11" w:author="AP" w:date="2019-07-23T12:12:00Z">
                  <w:rPr>
                    <w:rFonts w:ascii="Calibri" w:eastAsia="Times New Roman" w:hAnsi="Calibri" w:cs="Times New Roman"/>
                    <w:color w:val="000000"/>
                    <w:lang w:val="en-US"/>
                  </w:rPr>
                </w:rPrChange>
              </w:rPr>
              <w:pPrChange w:id="111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13" w:author="AP" w:date="2019-07-23T12:12:00Z">
                  <w:rPr>
                    <w:rFonts w:ascii="Calibri" w:eastAsia="Times New Roman" w:hAnsi="Calibri" w:cs="Times New Roman"/>
                    <w:color w:val="000000"/>
                    <w:lang w:val="en-US"/>
                  </w:rPr>
                </w:rPrChange>
              </w:rPr>
              <w:t>nula</w:t>
            </w:r>
          </w:p>
        </w:tc>
        <w:tc>
          <w:tcPr>
            <w:tcW w:w="0" w:type="auto"/>
            <w:tcBorders>
              <w:top w:val="nil"/>
              <w:left w:val="nil"/>
              <w:bottom w:val="single" w:sz="4" w:space="0" w:color="auto"/>
              <w:right w:val="single" w:sz="4" w:space="0" w:color="auto"/>
            </w:tcBorders>
            <w:shd w:val="clear" w:color="auto" w:fill="auto"/>
            <w:noWrap/>
            <w:hideMark/>
          </w:tcPr>
          <w:p w14:paraId="223A5F0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14" w:author="AP" w:date="2019-07-23T12:12:00Z">
                  <w:rPr>
                    <w:rFonts w:ascii="Calibri" w:eastAsia="Times New Roman" w:hAnsi="Calibri" w:cs="Times New Roman"/>
                    <w:color w:val="000000"/>
                    <w:lang w:val="en-US"/>
                  </w:rPr>
                </w:rPrChange>
              </w:rPr>
              <w:pPrChange w:id="111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16" w:author="AP" w:date="2019-07-23T12:12:00Z">
                  <w:rPr>
                    <w:rFonts w:ascii="Calibri" w:eastAsia="Times New Roman" w:hAnsi="Calibri" w:cs="Times New Roman"/>
                    <w:color w:val="000000"/>
                    <w:lang w:val="en-US"/>
                  </w:rPr>
                </w:rPrChange>
              </w:rPr>
              <w:t>gran</w:t>
            </w:r>
          </w:p>
        </w:tc>
        <w:tc>
          <w:tcPr>
            <w:tcW w:w="0" w:type="auto"/>
            <w:tcBorders>
              <w:top w:val="nil"/>
              <w:left w:val="nil"/>
              <w:bottom w:val="single" w:sz="4" w:space="0" w:color="auto"/>
              <w:right w:val="single" w:sz="4" w:space="0" w:color="auto"/>
            </w:tcBorders>
            <w:shd w:val="clear" w:color="auto" w:fill="auto"/>
            <w:noWrap/>
            <w:hideMark/>
          </w:tcPr>
          <w:p w14:paraId="345D7361" w14:textId="77777777" w:rsidR="004233FA" w:rsidRPr="00407344" w:rsidRDefault="00E77584" w:rsidP="00407344">
            <w:pPr>
              <w:spacing w:after="0" w:line="360" w:lineRule="auto"/>
              <w:jc w:val="both"/>
              <w:rPr>
                <w:rFonts w:ascii="Times New Roman" w:eastAsia="Times New Roman" w:hAnsi="Times New Roman" w:cs="Times New Roman"/>
                <w:color w:val="000000"/>
                <w:sz w:val="24"/>
                <w:szCs w:val="24"/>
                <w:lang w:val="en-US"/>
                <w:rPrChange w:id="1117" w:author="AP" w:date="2019-07-23T12:12:00Z">
                  <w:rPr>
                    <w:rFonts w:ascii="Calibri" w:eastAsia="Times New Roman" w:hAnsi="Calibri" w:cs="Times New Roman"/>
                    <w:color w:val="000000"/>
                    <w:lang w:val="en-US"/>
                  </w:rPr>
                </w:rPrChange>
              </w:rPr>
              <w:pPrChange w:id="111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19" w:author="AP" w:date="2019-07-23T12:12:00Z">
                  <w:rPr>
                    <w:rFonts w:ascii="Calibri" w:eastAsia="Times New Roman" w:hAnsi="Calibri" w:cs="Times New Roman"/>
                    <w:color w:val="000000"/>
                    <w:lang w:val="en-US"/>
                  </w:rPr>
                </w:rPrChange>
              </w:rPr>
              <w:t>media</w:t>
            </w:r>
          </w:p>
        </w:tc>
        <w:tc>
          <w:tcPr>
            <w:tcW w:w="0" w:type="auto"/>
            <w:tcBorders>
              <w:top w:val="nil"/>
              <w:left w:val="nil"/>
              <w:bottom w:val="single" w:sz="4" w:space="0" w:color="auto"/>
              <w:right w:val="single" w:sz="4" w:space="0" w:color="auto"/>
            </w:tcBorders>
            <w:shd w:val="clear" w:color="auto" w:fill="auto"/>
            <w:noWrap/>
            <w:hideMark/>
          </w:tcPr>
          <w:p w14:paraId="00201B2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20" w:author="AP" w:date="2019-07-23T12:12:00Z">
                  <w:rPr>
                    <w:rFonts w:ascii="Calibri" w:eastAsia="Times New Roman" w:hAnsi="Calibri" w:cs="Times New Roman"/>
                    <w:color w:val="000000"/>
                    <w:lang w:val="en-US"/>
                  </w:rPr>
                </w:rPrChange>
              </w:rPr>
              <w:pPrChange w:id="112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22" w:author="AP" w:date="2019-07-23T12:12:00Z">
                  <w:rPr>
                    <w:rFonts w:ascii="Calibri" w:eastAsia="Times New Roman" w:hAnsi="Calibri" w:cs="Times New Roman"/>
                    <w:color w:val="000000"/>
                    <w:lang w:val="en-US"/>
                  </w:rPr>
                </w:rPrChange>
              </w:rPr>
              <w:t>menor</w:t>
            </w:r>
          </w:p>
        </w:tc>
        <w:tc>
          <w:tcPr>
            <w:tcW w:w="0" w:type="auto"/>
            <w:tcBorders>
              <w:top w:val="nil"/>
              <w:left w:val="nil"/>
              <w:bottom w:val="single" w:sz="4" w:space="0" w:color="auto"/>
              <w:right w:val="single" w:sz="4" w:space="0" w:color="auto"/>
            </w:tcBorders>
            <w:shd w:val="clear" w:color="auto" w:fill="auto"/>
            <w:noWrap/>
            <w:hideMark/>
          </w:tcPr>
          <w:p w14:paraId="6ABF0CA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23" w:author="AP" w:date="2019-07-23T12:12:00Z">
                  <w:rPr>
                    <w:rFonts w:ascii="Calibri" w:eastAsia="Times New Roman" w:hAnsi="Calibri" w:cs="Times New Roman"/>
                    <w:color w:val="000000"/>
                    <w:lang w:val="en-US"/>
                  </w:rPr>
                </w:rPrChange>
              </w:rPr>
              <w:pPrChange w:id="112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25" w:author="AP" w:date="2019-07-23T12:12:00Z">
                  <w:rPr>
                    <w:rFonts w:ascii="Calibri" w:eastAsia="Times New Roman" w:hAnsi="Calibri" w:cs="Times New Roman"/>
                    <w:color w:val="000000"/>
                    <w:lang w:val="en-US"/>
                  </w:rPr>
                </w:rPrChange>
              </w:rPr>
              <w:t>nula</w:t>
            </w:r>
          </w:p>
        </w:tc>
      </w:tr>
      <w:tr w:rsidR="004233FA" w:rsidRPr="00407344" w14:paraId="49724753"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D76408"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126"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127" w:author="AP" w:date="2019-07-23T12:12:00Z">
                  <w:rPr>
                    <w:rFonts w:ascii="Calibri" w:eastAsia="Times New Roman" w:hAnsi="Calibri" w:cs="Times New Roman"/>
                    <w:i/>
                    <w:iCs/>
                    <w:color w:val="000000"/>
                    <w:sz w:val="20"/>
                    <w:szCs w:val="20"/>
                    <w:lang w:val="en-US"/>
                  </w:rPr>
                </w:rPrChange>
              </w:rPr>
              <w:t>Abelmoschus esculentus</w:t>
            </w:r>
          </w:p>
        </w:tc>
        <w:tc>
          <w:tcPr>
            <w:tcW w:w="0" w:type="auto"/>
            <w:tcBorders>
              <w:top w:val="nil"/>
              <w:left w:val="nil"/>
              <w:bottom w:val="single" w:sz="4" w:space="0" w:color="auto"/>
              <w:right w:val="single" w:sz="4" w:space="0" w:color="auto"/>
            </w:tcBorders>
            <w:shd w:val="clear" w:color="auto" w:fill="auto"/>
            <w:noWrap/>
            <w:vAlign w:val="center"/>
            <w:hideMark/>
          </w:tcPr>
          <w:p w14:paraId="332531C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28" w:author="AP" w:date="2019-07-23T12:12:00Z">
                  <w:rPr>
                    <w:rFonts w:ascii="Calibri" w:eastAsia="Times New Roman" w:hAnsi="Calibri" w:cs="Times New Roman"/>
                    <w:color w:val="000000"/>
                    <w:sz w:val="20"/>
                    <w:szCs w:val="20"/>
                    <w:lang w:val="en-US"/>
                  </w:rPr>
                </w:rPrChange>
              </w:rPr>
              <w:pPrChange w:id="112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30" w:author="AP" w:date="2019-07-23T12:12:00Z">
                  <w:rPr>
                    <w:rFonts w:ascii="Calibri" w:eastAsia="Times New Roman" w:hAnsi="Calibri" w:cs="Times New Roman"/>
                    <w:color w:val="000000"/>
                    <w:sz w:val="20"/>
                    <w:szCs w:val="20"/>
                    <w:lang w:val="en-US"/>
                  </w:rPr>
                </w:rPrChange>
              </w:rPr>
              <w:t>Okra</w:t>
            </w:r>
          </w:p>
        </w:tc>
        <w:tc>
          <w:tcPr>
            <w:tcW w:w="0" w:type="auto"/>
            <w:tcBorders>
              <w:top w:val="nil"/>
              <w:left w:val="nil"/>
              <w:bottom w:val="single" w:sz="4" w:space="0" w:color="auto"/>
              <w:right w:val="single" w:sz="4" w:space="0" w:color="auto"/>
            </w:tcBorders>
            <w:shd w:val="clear" w:color="auto" w:fill="auto"/>
            <w:noWrap/>
            <w:vAlign w:val="center"/>
            <w:hideMark/>
          </w:tcPr>
          <w:p w14:paraId="34F30226"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31" w:author="AP" w:date="2019-07-23T12:12:00Z">
                  <w:rPr>
                    <w:rFonts w:ascii="Calibri" w:eastAsia="Times New Roman" w:hAnsi="Calibri" w:cs="Times New Roman"/>
                    <w:color w:val="000000"/>
                    <w:sz w:val="20"/>
                    <w:szCs w:val="20"/>
                    <w:lang w:val="en-US"/>
                  </w:rPr>
                </w:rPrChange>
              </w:rPr>
              <w:pPrChange w:id="113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33" w:author="AP" w:date="2019-07-23T12:12:00Z">
                  <w:rPr>
                    <w:rFonts w:ascii="Calibri" w:eastAsia="Times New Roman" w:hAnsi="Calibri" w:cs="Times New Roman"/>
                    <w:color w:val="000000"/>
                    <w:sz w:val="20"/>
                    <w:szCs w:val="20"/>
                    <w:lang w:val="en-US"/>
                  </w:rPr>
                </w:rPrChange>
              </w:rPr>
              <w:t>24</w:t>
            </w:r>
          </w:p>
        </w:tc>
        <w:tc>
          <w:tcPr>
            <w:tcW w:w="0" w:type="auto"/>
            <w:tcBorders>
              <w:top w:val="nil"/>
              <w:left w:val="nil"/>
              <w:bottom w:val="single" w:sz="4" w:space="0" w:color="auto"/>
              <w:right w:val="single" w:sz="4" w:space="0" w:color="auto"/>
            </w:tcBorders>
            <w:shd w:val="clear" w:color="auto" w:fill="auto"/>
            <w:noWrap/>
            <w:vAlign w:val="center"/>
            <w:hideMark/>
          </w:tcPr>
          <w:p w14:paraId="69A62C6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34" w:author="AP" w:date="2019-07-23T12:12:00Z">
                  <w:rPr>
                    <w:rFonts w:ascii="Calibri" w:eastAsia="Times New Roman" w:hAnsi="Calibri" w:cs="Times New Roman"/>
                    <w:color w:val="000000"/>
                    <w:sz w:val="20"/>
                    <w:szCs w:val="20"/>
                    <w:lang w:val="en-US"/>
                  </w:rPr>
                </w:rPrChange>
              </w:rPr>
              <w:pPrChange w:id="113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36" w:author="AP" w:date="2019-07-23T12:12:00Z">
                  <w:rPr>
                    <w:rFonts w:ascii="Calibri" w:eastAsia="Times New Roman" w:hAnsi="Calibri" w:cs="Times New Roman"/>
                    <w:color w:val="000000"/>
                    <w:sz w:val="20"/>
                    <w:szCs w:val="20"/>
                    <w:lang w:val="en-US"/>
                  </w:rPr>
                </w:rPrChange>
              </w:rPr>
              <w:t>11</w:t>
            </w:r>
          </w:p>
        </w:tc>
        <w:tc>
          <w:tcPr>
            <w:tcW w:w="0" w:type="auto"/>
            <w:tcBorders>
              <w:top w:val="nil"/>
              <w:left w:val="nil"/>
              <w:bottom w:val="single" w:sz="4" w:space="0" w:color="auto"/>
              <w:right w:val="single" w:sz="4" w:space="0" w:color="auto"/>
            </w:tcBorders>
            <w:shd w:val="clear" w:color="auto" w:fill="auto"/>
            <w:noWrap/>
            <w:vAlign w:val="center"/>
            <w:hideMark/>
          </w:tcPr>
          <w:p w14:paraId="2701E83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37" w:author="AP" w:date="2019-07-23T12:12:00Z">
                  <w:rPr>
                    <w:rFonts w:ascii="Calibri" w:eastAsia="Times New Roman" w:hAnsi="Calibri" w:cs="Times New Roman"/>
                    <w:color w:val="000000"/>
                    <w:sz w:val="20"/>
                    <w:szCs w:val="20"/>
                    <w:lang w:val="en-US"/>
                  </w:rPr>
                </w:rPrChange>
              </w:rPr>
              <w:pPrChange w:id="113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39" w:author="AP" w:date="2019-07-23T12:12:00Z">
                  <w:rPr>
                    <w:rFonts w:ascii="Calibri" w:eastAsia="Times New Roman" w:hAnsi="Calibri" w:cs="Times New Roman"/>
                    <w:color w:val="000000"/>
                    <w:sz w:val="20"/>
                    <w:szCs w:val="20"/>
                    <w:lang w:val="en-US"/>
                  </w:rPr>
                </w:rPrChange>
              </w:rPr>
              <w:t>5</w:t>
            </w:r>
          </w:p>
        </w:tc>
        <w:tc>
          <w:tcPr>
            <w:tcW w:w="0" w:type="auto"/>
            <w:tcBorders>
              <w:top w:val="nil"/>
              <w:left w:val="nil"/>
              <w:bottom w:val="single" w:sz="4" w:space="0" w:color="auto"/>
              <w:right w:val="single" w:sz="4" w:space="0" w:color="auto"/>
            </w:tcBorders>
            <w:shd w:val="clear" w:color="auto" w:fill="auto"/>
            <w:noWrap/>
            <w:vAlign w:val="center"/>
            <w:hideMark/>
          </w:tcPr>
          <w:p w14:paraId="0F35A746"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40" w:author="AP" w:date="2019-07-23T12:12:00Z">
                  <w:rPr>
                    <w:rFonts w:ascii="Calibri" w:eastAsia="Times New Roman" w:hAnsi="Calibri" w:cs="Times New Roman"/>
                    <w:color w:val="000000"/>
                    <w:sz w:val="20"/>
                    <w:szCs w:val="20"/>
                    <w:lang w:val="en-US"/>
                  </w:rPr>
                </w:rPrChange>
              </w:rPr>
              <w:pPrChange w:id="114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42" w:author="AP" w:date="2019-07-23T12:12:00Z">
                  <w:rPr>
                    <w:rFonts w:ascii="Calibri" w:eastAsia="Times New Roman" w:hAnsi="Calibri" w:cs="Times New Roman"/>
                    <w:color w:val="000000"/>
                    <w:sz w:val="20"/>
                    <w:szCs w:val="20"/>
                    <w:lang w:val="en-US"/>
                  </w:rPr>
                </w:rPrChange>
              </w:rPr>
              <w:t>8</w:t>
            </w:r>
          </w:p>
        </w:tc>
        <w:tc>
          <w:tcPr>
            <w:tcW w:w="0" w:type="auto"/>
            <w:tcBorders>
              <w:top w:val="nil"/>
              <w:left w:val="nil"/>
              <w:bottom w:val="single" w:sz="4" w:space="0" w:color="auto"/>
              <w:right w:val="single" w:sz="4" w:space="0" w:color="auto"/>
            </w:tcBorders>
            <w:shd w:val="clear" w:color="auto" w:fill="auto"/>
            <w:noWrap/>
            <w:vAlign w:val="center"/>
            <w:hideMark/>
          </w:tcPr>
          <w:p w14:paraId="185EEB7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43" w:author="AP" w:date="2019-07-23T12:12:00Z">
                  <w:rPr>
                    <w:rFonts w:ascii="Calibri" w:eastAsia="Times New Roman" w:hAnsi="Calibri" w:cs="Times New Roman"/>
                    <w:color w:val="000000"/>
                    <w:sz w:val="20"/>
                    <w:szCs w:val="20"/>
                    <w:lang w:val="en-US"/>
                  </w:rPr>
                </w:rPrChange>
              </w:rPr>
              <w:pPrChange w:id="114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45"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C7D0A0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46" w:author="AP" w:date="2019-07-23T12:12:00Z">
                  <w:rPr>
                    <w:rFonts w:ascii="Calibri" w:eastAsia="Times New Roman" w:hAnsi="Calibri" w:cs="Times New Roman"/>
                    <w:color w:val="000000"/>
                    <w:sz w:val="20"/>
                    <w:szCs w:val="20"/>
                    <w:lang w:val="en-US"/>
                  </w:rPr>
                </w:rPrChange>
              </w:rPr>
              <w:pPrChange w:id="114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48"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33F7874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49" w:author="AP" w:date="2019-07-23T12:12:00Z">
                  <w:rPr>
                    <w:rFonts w:ascii="Calibri" w:eastAsia="Times New Roman" w:hAnsi="Calibri" w:cs="Times New Roman"/>
                    <w:color w:val="000000"/>
                    <w:sz w:val="20"/>
                    <w:szCs w:val="20"/>
                    <w:lang w:val="en-US"/>
                  </w:rPr>
                </w:rPrChange>
              </w:rPr>
              <w:pPrChange w:id="115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51"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3A0DF14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52" w:author="AP" w:date="2019-07-23T12:12:00Z">
                  <w:rPr>
                    <w:rFonts w:ascii="Calibri" w:eastAsia="Times New Roman" w:hAnsi="Calibri" w:cs="Times New Roman"/>
                    <w:color w:val="000000"/>
                    <w:sz w:val="20"/>
                    <w:szCs w:val="20"/>
                    <w:lang w:val="en-US"/>
                  </w:rPr>
                </w:rPrChange>
              </w:rPr>
              <w:pPrChange w:id="115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54" w:author="AP" w:date="2019-07-23T12:12:00Z">
                  <w:rPr>
                    <w:rFonts w:ascii="Calibri" w:eastAsia="Times New Roman" w:hAnsi="Calibri" w:cs="Times New Roman"/>
                    <w:color w:val="000000"/>
                    <w:sz w:val="20"/>
                    <w:szCs w:val="20"/>
                    <w:lang w:val="en-US"/>
                  </w:rPr>
                </w:rPrChange>
              </w:rPr>
              <w:t>5</w:t>
            </w:r>
          </w:p>
        </w:tc>
        <w:tc>
          <w:tcPr>
            <w:tcW w:w="0" w:type="auto"/>
            <w:tcBorders>
              <w:top w:val="nil"/>
              <w:left w:val="nil"/>
              <w:bottom w:val="single" w:sz="4" w:space="0" w:color="auto"/>
              <w:right w:val="single" w:sz="4" w:space="0" w:color="auto"/>
            </w:tcBorders>
            <w:shd w:val="clear" w:color="auto" w:fill="auto"/>
            <w:noWrap/>
            <w:vAlign w:val="center"/>
            <w:hideMark/>
          </w:tcPr>
          <w:p w14:paraId="43EF2BD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55" w:author="AP" w:date="2019-07-23T12:12:00Z">
                  <w:rPr>
                    <w:rFonts w:ascii="Calibri" w:eastAsia="Times New Roman" w:hAnsi="Calibri" w:cs="Times New Roman"/>
                    <w:color w:val="000000"/>
                    <w:sz w:val="20"/>
                    <w:szCs w:val="20"/>
                    <w:lang w:val="en-US"/>
                  </w:rPr>
                </w:rPrChange>
              </w:rPr>
              <w:pPrChange w:id="115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57" w:author="AP" w:date="2019-07-23T12:12:00Z">
                  <w:rPr>
                    <w:rFonts w:ascii="Calibri" w:eastAsia="Times New Roman" w:hAnsi="Calibri" w:cs="Times New Roman"/>
                    <w:color w:val="000000"/>
                    <w:sz w:val="20"/>
                    <w:szCs w:val="20"/>
                    <w:lang w:val="en-US"/>
                  </w:rPr>
                </w:rPrChange>
              </w:rPr>
              <w:t>18</w:t>
            </w:r>
          </w:p>
        </w:tc>
      </w:tr>
      <w:tr w:rsidR="004233FA" w:rsidRPr="00407344" w14:paraId="2C3572A3"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272207"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158"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159" w:author="AP" w:date="2019-07-23T12:12:00Z">
                  <w:rPr>
                    <w:rFonts w:ascii="Calibri" w:eastAsia="Times New Roman" w:hAnsi="Calibri" w:cs="Times New Roman"/>
                    <w:i/>
                    <w:iCs/>
                    <w:color w:val="000000"/>
                    <w:sz w:val="20"/>
                    <w:szCs w:val="20"/>
                    <w:lang w:val="en-US"/>
                  </w:rPr>
                </w:rPrChange>
              </w:rPr>
              <w:t xml:space="preserve">Arachis hypogaea </w:t>
            </w:r>
          </w:p>
        </w:tc>
        <w:tc>
          <w:tcPr>
            <w:tcW w:w="0" w:type="auto"/>
            <w:tcBorders>
              <w:top w:val="nil"/>
              <w:left w:val="nil"/>
              <w:bottom w:val="single" w:sz="4" w:space="0" w:color="auto"/>
              <w:right w:val="single" w:sz="4" w:space="0" w:color="auto"/>
            </w:tcBorders>
            <w:shd w:val="clear" w:color="auto" w:fill="auto"/>
            <w:noWrap/>
            <w:vAlign w:val="center"/>
            <w:hideMark/>
          </w:tcPr>
          <w:p w14:paraId="38514F7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60" w:author="AP" w:date="2019-07-23T12:12:00Z">
                  <w:rPr>
                    <w:rFonts w:ascii="Calibri" w:eastAsia="Times New Roman" w:hAnsi="Calibri" w:cs="Times New Roman"/>
                    <w:color w:val="000000"/>
                    <w:sz w:val="20"/>
                    <w:szCs w:val="20"/>
                    <w:lang w:val="en-US"/>
                  </w:rPr>
                </w:rPrChange>
              </w:rPr>
              <w:pPrChange w:id="116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62" w:author="AP" w:date="2019-07-23T12:12:00Z">
                  <w:rPr>
                    <w:rFonts w:ascii="Calibri" w:eastAsia="Times New Roman" w:hAnsi="Calibri" w:cs="Times New Roman"/>
                    <w:color w:val="000000"/>
                    <w:sz w:val="20"/>
                    <w:szCs w:val="20"/>
                    <w:lang w:val="en-US"/>
                  </w:rPr>
                </w:rPrChange>
              </w:rPr>
              <w:t>Cacahuate</w:t>
            </w:r>
          </w:p>
        </w:tc>
        <w:tc>
          <w:tcPr>
            <w:tcW w:w="0" w:type="auto"/>
            <w:tcBorders>
              <w:top w:val="nil"/>
              <w:left w:val="nil"/>
              <w:bottom w:val="single" w:sz="4" w:space="0" w:color="auto"/>
              <w:right w:val="single" w:sz="4" w:space="0" w:color="auto"/>
            </w:tcBorders>
            <w:shd w:val="clear" w:color="auto" w:fill="auto"/>
            <w:noWrap/>
            <w:vAlign w:val="center"/>
            <w:hideMark/>
          </w:tcPr>
          <w:p w14:paraId="2261874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63" w:author="AP" w:date="2019-07-23T12:12:00Z">
                  <w:rPr>
                    <w:rFonts w:ascii="Calibri" w:eastAsia="Times New Roman" w:hAnsi="Calibri" w:cs="Times New Roman"/>
                    <w:color w:val="000000"/>
                    <w:sz w:val="20"/>
                    <w:szCs w:val="20"/>
                    <w:lang w:val="en-US"/>
                  </w:rPr>
                </w:rPrChange>
              </w:rPr>
              <w:pPrChange w:id="116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65" w:author="AP" w:date="2019-07-23T12:12:00Z">
                  <w:rPr>
                    <w:rFonts w:ascii="Calibri" w:eastAsia="Times New Roman" w:hAnsi="Calibri" w:cs="Times New Roman"/>
                    <w:color w:val="000000"/>
                    <w:sz w:val="20"/>
                    <w:szCs w:val="20"/>
                    <w:lang w:val="en-US"/>
                  </w:rPr>
                </w:rPrChange>
              </w:rPr>
              <w:t>171</w:t>
            </w:r>
          </w:p>
        </w:tc>
        <w:tc>
          <w:tcPr>
            <w:tcW w:w="0" w:type="auto"/>
            <w:tcBorders>
              <w:top w:val="nil"/>
              <w:left w:val="nil"/>
              <w:bottom w:val="single" w:sz="4" w:space="0" w:color="auto"/>
              <w:right w:val="single" w:sz="4" w:space="0" w:color="auto"/>
            </w:tcBorders>
            <w:shd w:val="clear" w:color="auto" w:fill="auto"/>
            <w:noWrap/>
            <w:vAlign w:val="center"/>
            <w:hideMark/>
          </w:tcPr>
          <w:p w14:paraId="128F97D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66" w:author="AP" w:date="2019-07-23T12:12:00Z">
                  <w:rPr>
                    <w:rFonts w:ascii="Calibri" w:eastAsia="Times New Roman" w:hAnsi="Calibri" w:cs="Times New Roman"/>
                    <w:color w:val="000000"/>
                    <w:sz w:val="20"/>
                    <w:szCs w:val="20"/>
                    <w:lang w:val="en-US"/>
                  </w:rPr>
                </w:rPrChange>
              </w:rPr>
              <w:pPrChange w:id="116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68" w:author="AP" w:date="2019-07-23T12:12:00Z">
                  <w:rPr>
                    <w:rFonts w:ascii="Calibri" w:eastAsia="Times New Roman" w:hAnsi="Calibri" w:cs="Times New Roman"/>
                    <w:color w:val="000000"/>
                    <w:sz w:val="20"/>
                    <w:szCs w:val="20"/>
                    <w:lang w:val="en-US"/>
                  </w:rPr>
                </w:rPrChange>
              </w:rPr>
              <w:t>91</w:t>
            </w:r>
          </w:p>
        </w:tc>
        <w:tc>
          <w:tcPr>
            <w:tcW w:w="0" w:type="auto"/>
            <w:tcBorders>
              <w:top w:val="nil"/>
              <w:left w:val="nil"/>
              <w:bottom w:val="single" w:sz="4" w:space="0" w:color="auto"/>
              <w:right w:val="single" w:sz="4" w:space="0" w:color="auto"/>
            </w:tcBorders>
            <w:shd w:val="clear" w:color="auto" w:fill="auto"/>
            <w:noWrap/>
            <w:vAlign w:val="center"/>
            <w:hideMark/>
          </w:tcPr>
          <w:p w14:paraId="29C10646"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69" w:author="AP" w:date="2019-07-23T12:12:00Z">
                  <w:rPr>
                    <w:rFonts w:ascii="Calibri" w:eastAsia="Times New Roman" w:hAnsi="Calibri" w:cs="Times New Roman"/>
                    <w:color w:val="000000"/>
                    <w:sz w:val="20"/>
                    <w:szCs w:val="20"/>
                    <w:lang w:val="en-US"/>
                  </w:rPr>
                </w:rPrChange>
              </w:rPr>
              <w:pPrChange w:id="117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71" w:author="AP" w:date="2019-07-23T12:12:00Z">
                  <w:rPr>
                    <w:rFonts w:ascii="Calibri" w:eastAsia="Times New Roman" w:hAnsi="Calibri" w:cs="Times New Roman"/>
                    <w:color w:val="000000"/>
                    <w:sz w:val="20"/>
                    <w:szCs w:val="20"/>
                    <w:lang w:val="en-US"/>
                  </w:rPr>
                </w:rPrChange>
              </w:rPr>
              <w:t>45</w:t>
            </w:r>
          </w:p>
        </w:tc>
        <w:tc>
          <w:tcPr>
            <w:tcW w:w="0" w:type="auto"/>
            <w:tcBorders>
              <w:top w:val="nil"/>
              <w:left w:val="nil"/>
              <w:bottom w:val="single" w:sz="4" w:space="0" w:color="auto"/>
              <w:right w:val="single" w:sz="4" w:space="0" w:color="auto"/>
            </w:tcBorders>
            <w:shd w:val="clear" w:color="auto" w:fill="auto"/>
            <w:noWrap/>
            <w:vAlign w:val="center"/>
            <w:hideMark/>
          </w:tcPr>
          <w:p w14:paraId="6D1A65D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72" w:author="AP" w:date="2019-07-23T12:12:00Z">
                  <w:rPr>
                    <w:rFonts w:ascii="Calibri" w:eastAsia="Times New Roman" w:hAnsi="Calibri" w:cs="Times New Roman"/>
                    <w:color w:val="000000"/>
                    <w:sz w:val="20"/>
                    <w:szCs w:val="20"/>
                    <w:lang w:val="en-US"/>
                  </w:rPr>
                </w:rPrChange>
              </w:rPr>
              <w:pPrChange w:id="117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74" w:author="AP" w:date="2019-07-23T12:12:00Z">
                  <w:rPr>
                    <w:rFonts w:ascii="Calibri" w:eastAsia="Times New Roman" w:hAnsi="Calibri" w:cs="Times New Roman"/>
                    <w:color w:val="000000"/>
                    <w:sz w:val="20"/>
                    <w:szCs w:val="20"/>
                    <w:lang w:val="en-US"/>
                  </w:rPr>
                </w:rPrChange>
              </w:rPr>
              <w:t>32</w:t>
            </w:r>
          </w:p>
        </w:tc>
        <w:tc>
          <w:tcPr>
            <w:tcW w:w="0" w:type="auto"/>
            <w:tcBorders>
              <w:top w:val="nil"/>
              <w:left w:val="nil"/>
              <w:bottom w:val="single" w:sz="4" w:space="0" w:color="auto"/>
              <w:right w:val="single" w:sz="4" w:space="0" w:color="auto"/>
            </w:tcBorders>
            <w:shd w:val="clear" w:color="auto" w:fill="auto"/>
            <w:noWrap/>
            <w:vAlign w:val="center"/>
            <w:hideMark/>
          </w:tcPr>
          <w:p w14:paraId="28C30FE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75" w:author="AP" w:date="2019-07-23T12:12:00Z">
                  <w:rPr>
                    <w:rFonts w:ascii="Calibri" w:eastAsia="Times New Roman" w:hAnsi="Calibri" w:cs="Times New Roman"/>
                    <w:color w:val="000000"/>
                    <w:sz w:val="20"/>
                    <w:szCs w:val="20"/>
                    <w:lang w:val="en-US"/>
                  </w:rPr>
                </w:rPrChange>
              </w:rPr>
              <w:pPrChange w:id="117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77"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5E46D0E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78" w:author="AP" w:date="2019-07-23T12:12:00Z">
                  <w:rPr>
                    <w:rFonts w:ascii="Calibri" w:eastAsia="Times New Roman" w:hAnsi="Calibri" w:cs="Times New Roman"/>
                    <w:color w:val="000000"/>
                    <w:sz w:val="20"/>
                    <w:szCs w:val="20"/>
                    <w:lang w:val="en-US"/>
                  </w:rPr>
                </w:rPrChange>
              </w:rPr>
              <w:pPrChange w:id="117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80" w:author="AP" w:date="2019-07-23T12:12:00Z">
                  <w:rPr>
                    <w:rFonts w:ascii="Calibri" w:eastAsia="Times New Roman" w:hAnsi="Calibri" w:cs="Times New Roman"/>
                    <w:color w:val="000000"/>
                    <w:sz w:val="20"/>
                    <w:szCs w:val="20"/>
                    <w:lang w:val="en-US"/>
                  </w:rPr>
                </w:rPrChange>
              </w:rPr>
              <w:t>47</w:t>
            </w:r>
          </w:p>
        </w:tc>
        <w:tc>
          <w:tcPr>
            <w:tcW w:w="0" w:type="auto"/>
            <w:tcBorders>
              <w:top w:val="nil"/>
              <w:left w:val="nil"/>
              <w:bottom w:val="single" w:sz="4" w:space="0" w:color="auto"/>
              <w:right w:val="single" w:sz="4" w:space="0" w:color="auto"/>
            </w:tcBorders>
            <w:shd w:val="clear" w:color="auto" w:fill="auto"/>
            <w:noWrap/>
            <w:vAlign w:val="center"/>
            <w:hideMark/>
          </w:tcPr>
          <w:p w14:paraId="5DCA58D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81" w:author="AP" w:date="2019-07-23T12:12:00Z">
                  <w:rPr>
                    <w:rFonts w:ascii="Calibri" w:eastAsia="Times New Roman" w:hAnsi="Calibri" w:cs="Times New Roman"/>
                    <w:color w:val="000000"/>
                    <w:sz w:val="20"/>
                    <w:szCs w:val="20"/>
                    <w:lang w:val="en-US"/>
                  </w:rPr>
                </w:rPrChange>
              </w:rPr>
              <w:pPrChange w:id="118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83" w:author="AP" w:date="2019-07-23T12:12:00Z">
                  <w:rPr>
                    <w:rFonts w:ascii="Calibri" w:eastAsia="Times New Roman" w:hAnsi="Calibri" w:cs="Times New Roman"/>
                    <w:color w:val="000000"/>
                    <w:sz w:val="20"/>
                    <w:szCs w:val="20"/>
                    <w:lang w:val="en-US"/>
                  </w:rPr>
                </w:rPrChange>
              </w:rPr>
              <w:t>46</w:t>
            </w:r>
          </w:p>
        </w:tc>
        <w:tc>
          <w:tcPr>
            <w:tcW w:w="0" w:type="auto"/>
            <w:tcBorders>
              <w:top w:val="nil"/>
              <w:left w:val="nil"/>
              <w:bottom w:val="single" w:sz="4" w:space="0" w:color="auto"/>
              <w:right w:val="single" w:sz="4" w:space="0" w:color="auto"/>
            </w:tcBorders>
            <w:shd w:val="clear" w:color="auto" w:fill="auto"/>
            <w:noWrap/>
            <w:vAlign w:val="center"/>
            <w:hideMark/>
          </w:tcPr>
          <w:p w14:paraId="36BFC95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84" w:author="AP" w:date="2019-07-23T12:12:00Z">
                  <w:rPr>
                    <w:rFonts w:ascii="Calibri" w:eastAsia="Times New Roman" w:hAnsi="Calibri" w:cs="Times New Roman"/>
                    <w:color w:val="000000"/>
                    <w:sz w:val="20"/>
                    <w:szCs w:val="20"/>
                    <w:lang w:val="en-US"/>
                  </w:rPr>
                </w:rPrChange>
              </w:rPr>
              <w:pPrChange w:id="118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86" w:author="AP" w:date="2019-07-23T12:12:00Z">
                  <w:rPr>
                    <w:rFonts w:ascii="Calibri" w:eastAsia="Times New Roman" w:hAnsi="Calibri" w:cs="Times New Roman"/>
                    <w:color w:val="000000"/>
                    <w:sz w:val="20"/>
                    <w:szCs w:val="20"/>
                    <w:lang w:val="en-US"/>
                  </w:rPr>
                </w:rPrChange>
              </w:rPr>
              <w:t>22</w:t>
            </w:r>
          </w:p>
        </w:tc>
        <w:tc>
          <w:tcPr>
            <w:tcW w:w="0" w:type="auto"/>
            <w:tcBorders>
              <w:top w:val="nil"/>
              <w:left w:val="nil"/>
              <w:bottom w:val="single" w:sz="4" w:space="0" w:color="auto"/>
              <w:right w:val="single" w:sz="4" w:space="0" w:color="auto"/>
            </w:tcBorders>
            <w:shd w:val="clear" w:color="auto" w:fill="auto"/>
            <w:noWrap/>
            <w:vAlign w:val="center"/>
            <w:hideMark/>
          </w:tcPr>
          <w:p w14:paraId="769AD04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87" w:author="AP" w:date="2019-07-23T12:12:00Z">
                  <w:rPr>
                    <w:rFonts w:ascii="Calibri" w:eastAsia="Times New Roman" w:hAnsi="Calibri" w:cs="Times New Roman"/>
                    <w:color w:val="000000"/>
                    <w:sz w:val="20"/>
                    <w:szCs w:val="20"/>
                    <w:lang w:val="en-US"/>
                  </w:rPr>
                </w:rPrChange>
              </w:rPr>
              <w:pPrChange w:id="118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89" w:author="AP" w:date="2019-07-23T12:12:00Z">
                  <w:rPr>
                    <w:rFonts w:ascii="Calibri" w:eastAsia="Times New Roman" w:hAnsi="Calibri" w:cs="Times New Roman"/>
                    <w:color w:val="000000"/>
                    <w:sz w:val="20"/>
                    <w:szCs w:val="20"/>
                    <w:lang w:val="en-US"/>
                  </w:rPr>
                </w:rPrChange>
              </w:rPr>
              <w:t>56</w:t>
            </w:r>
          </w:p>
        </w:tc>
      </w:tr>
      <w:tr w:rsidR="004233FA" w:rsidRPr="00407344" w14:paraId="00308BE4"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7BA345"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190"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191" w:author="AP" w:date="2019-07-23T12:12:00Z">
                  <w:rPr>
                    <w:rFonts w:ascii="Calibri" w:eastAsia="Times New Roman" w:hAnsi="Calibri" w:cs="Times New Roman"/>
                    <w:i/>
                    <w:iCs/>
                    <w:color w:val="000000"/>
                    <w:sz w:val="20"/>
                    <w:szCs w:val="20"/>
                    <w:lang w:val="en-US"/>
                  </w:rPr>
                </w:rPrChange>
              </w:rPr>
              <w:t>Capsicum annuum</w:t>
            </w:r>
          </w:p>
        </w:tc>
        <w:tc>
          <w:tcPr>
            <w:tcW w:w="0" w:type="auto"/>
            <w:tcBorders>
              <w:top w:val="nil"/>
              <w:left w:val="nil"/>
              <w:bottom w:val="single" w:sz="4" w:space="0" w:color="auto"/>
              <w:right w:val="single" w:sz="4" w:space="0" w:color="auto"/>
            </w:tcBorders>
            <w:shd w:val="clear" w:color="auto" w:fill="auto"/>
            <w:noWrap/>
            <w:vAlign w:val="center"/>
            <w:hideMark/>
          </w:tcPr>
          <w:p w14:paraId="37334F8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92" w:author="AP" w:date="2019-07-23T12:12:00Z">
                  <w:rPr>
                    <w:rFonts w:ascii="Calibri" w:eastAsia="Times New Roman" w:hAnsi="Calibri" w:cs="Times New Roman"/>
                    <w:color w:val="000000"/>
                    <w:sz w:val="20"/>
                    <w:szCs w:val="20"/>
                    <w:lang w:val="en-US"/>
                  </w:rPr>
                </w:rPrChange>
              </w:rPr>
              <w:pPrChange w:id="119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94" w:author="AP" w:date="2019-07-23T12:12:00Z">
                  <w:rPr>
                    <w:rFonts w:ascii="Calibri" w:eastAsia="Times New Roman" w:hAnsi="Calibri" w:cs="Times New Roman"/>
                    <w:color w:val="000000"/>
                    <w:sz w:val="20"/>
                    <w:szCs w:val="20"/>
                    <w:lang w:val="en-US"/>
                  </w:rPr>
                </w:rPrChange>
              </w:rPr>
              <w:t>Chile</w:t>
            </w:r>
          </w:p>
        </w:tc>
        <w:tc>
          <w:tcPr>
            <w:tcW w:w="0" w:type="auto"/>
            <w:tcBorders>
              <w:top w:val="nil"/>
              <w:left w:val="nil"/>
              <w:bottom w:val="single" w:sz="4" w:space="0" w:color="auto"/>
              <w:right w:val="single" w:sz="4" w:space="0" w:color="auto"/>
            </w:tcBorders>
            <w:shd w:val="clear" w:color="auto" w:fill="auto"/>
            <w:noWrap/>
            <w:vAlign w:val="center"/>
            <w:hideMark/>
          </w:tcPr>
          <w:p w14:paraId="467FCAF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95" w:author="AP" w:date="2019-07-23T12:12:00Z">
                  <w:rPr>
                    <w:rFonts w:ascii="Calibri" w:eastAsia="Times New Roman" w:hAnsi="Calibri" w:cs="Times New Roman"/>
                    <w:color w:val="000000"/>
                    <w:sz w:val="20"/>
                    <w:szCs w:val="20"/>
                    <w:lang w:val="en-US"/>
                  </w:rPr>
                </w:rPrChange>
              </w:rPr>
              <w:pPrChange w:id="119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197" w:author="AP" w:date="2019-07-23T12:12:00Z">
                  <w:rPr>
                    <w:rFonts w:ascii="Calibri" w:eastAsia="Times New Roman" w:hAnsi="Calibri" w:cs="Times New Roman"/>
                    <w:color w:val="000000"/>
                    <w:sz w:val="20"/>
                    <w:szCs w:val="20"/>
                    <w:lang w:val="en-US"/>
                  </w:rPr>
                </w:rPrChange>
              </w:rPr>
              <w:t>14</w:t>
            </w:r>
          </w:p>
        </w:tc>
        <w:tc>
          <w:tcPr>
            <w:tcW w:w="0" w:type="auto"/>
            <w:tcBorders>
              <w:top w:val="nil"/>
              <w:left w:val="nil"/>
              <w:bottom w:val="single" w:sz="4" w:space="0" w:color="auto"/>
              <w:right w:val="single" w:sz="4" w:space="0" w:color="auto"/>
            </w:tcBorders>
            <w:shd w:val="clear" w:color="auto" w:fill="auto"/>
            <w:noWrap/>
            <w:vAlign w:val="center"/>
            <w:hideMark/>
          </w:tcPr>
          <w:p w14:paraId="2F9AFB9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198" w:author="AP" w:date="2019-07-23T12:12:00Z">
                  <w:rPr>
                    <w:rFonts w:ascii="Calibri" w:eastAsia="Times New Roman" w:hAnsi="Calibri" w:cs="Times New Roman"/>
                    <w:color w:val="000000"/>
                    <w:sz w:val="20"/>
                    <w:szCs w:val="20"/>
                    <w:lang w:val="en-US"/>
                  </w:rPr>
                </w:rPrChange>
              </w:rPr>
              <w:pPrChange w:id="119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00"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67B1B13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01" w:author="AP" w:date="2019-07-23T12:12:00Z">
                  <w:rPr>
                    <w:rFonts w:ascii="Calibri" w:eastAsia="Times New Roman" w:hAnsi="Calibri" w:cs="Times New Roman"/>
                    <w:color w:val="000000"/>
                    <w:sz w:val="20"/>
                    <w:szCs w:val="20"/>
                    <w:lang w:val="en-US"/>
                  </w:rPr>
                </w:rPrChange>
              </w:rPr>
              <w:pPrChange w:id="120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03" w:author="AP" w:date="2019-07-23T12:12:00Z">
                  <w:rPr>
                    <w:rFonts w:ascii="Calibri" w:eastAsia="Times New Roman" w:hAnsi="Calibri" w:cs="Times New Roman"/>
                    <w:color w:val="000000"/>
                    <w:sz w:val="20"/>
                    <w:szCs w:val="20"/>
                    <w:lang w:val="en-US"/>
                  </w:rPr>
                </w:rPrChange>
              </w:rPr>
              <w:t>6</w:t>
            </w:r>
          </w:p>
        </w:tc>
        <w:tc>
          <w:tcPr>
            <w:tcW w:w="0" w:type="auto"/>
            <w:tcBorders>
              <w:top w:val="nil"/>
              <w:left w:val="nil"/>
              <w:bottom w:val="single" w:sz="4" w:space="0" w:color="auto"/>
              <w:right w:val="single" w:sz="4" w:space="0" w:color="auto"/>
            </w:tcBorders>
            <w:shd w:val="clear" w:color="auto" w:fill="auto"/>
            <w:noWrap/>
            <w:vAlign w:val="center"/>
            <w:hideMark/>
          </w:tcPr>
          <w:p w14:paraId="26E9102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04" w:author="AP" w:date="2019-07-23T12:12:00Z">
                  <w:rPr>
                    <w:rFonts w:ascii="Calibri" w:eastAsia="Times New Roman" w:hAnsi="Calibri" w:cs="Times New Roman"/>
                    <w:color w:val="000000"/>
                    <w:sz w:val="20"/>
                    <w:szCs w:val="20"/>
                    <w:lang w:val="en-US"/>
                  </w:rPr>
                </w:rPrChange>
              </w:rPr>
              <w:pPrChange w:id="120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06" w:author="AP" w:date="2019-07-23T12:12:00Z">
                  <w:rPr>
                    <w:rFonts w:ascii="Calibri" w:eastAsia="Times New Roman" w:hAnsi="Calibri" w:cs="Times New Roman"/>
                    <w:color w:val="000000"/>
                    <w:sz w:val="20"/>
                    <w:szCs w:val="20"/>
                    <w:lang w:val="en-US"/>
                  </w:rPr>
                </w:rPrChange>
              </w:rPr>
              <w:t>5</w:t>
            </w:r>
          </w:p>
        </w:tc>
        <w:tc>
          <w:tcPr>
            <w:tcW w:w="0" w:type="auto"/>
            <w:tcBorders>
              <w:top w:val="nil"/>
              <w:left w:val="nil"/>
              <w:bottom w:val="single" w:sz="4" w:space="0" w:color="auto"/>
              <w:right w:val="single" w:sz="4" w:space="0" w:color="auto"/>
            </w:tcBorders>
            <w:shd w:val="clear" w:color="auto" w:fill="auto"/>
            <w:noWrap/>
            <w:vAlign w:val="center"/>
            <w:hideMark/>
          </w:tcPr>
          <w:p w14:paraId="561E963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07" w:author="AP" w:date="2019-07-23T12:12:00Z">
                  <w:rPr>
                    <w:rFonts w:ascii="Calibri" w:eastAsia="Times New Roman" w:hAnsi="Calibri" w:cs="Times New Roman"/>
                    <w:color w:val="000000"/>
                    <w:sz w:val="20"/>
                    <w:szCs w:val="20"/>
                    <w:lang w:val="en-US"/>
                  </w:rPr>
                </w:rPrChange>
              </w:rPr>
              <w:pPrChange w:id="120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09"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6E74BBB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10" w:author="AP" w:date="2019-07-23T12:12:00Z">
                  <w:rPr>
                    <w:rFonts w:ascii="Calibri" w:eastAsia="Times New Roman" w:hAnsi="Calibri" w:cs="Times New Roman"/>
                    <w:color w:val="000000"/>
                    <w:sz w:val="20"/>
                    <w:szCs w:val="20"/>
                    <w:lang w:val="en-US"/>
                  </w:rPr>
                </w:rPrChange>
              </w:rPr>
              <w:pPrChange w:id="121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12"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F51C36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13" w:author="AP" w:date="2019-07-23T12:12:00Z">
                  <w:rPr>
                    <w:rFonts w:ascii="Calibri" w:eastAsia="Times New Roman" w:hAnsi="Calibri" w:cs="Times New Roman"/>
                    <w:color w:val="000000"/>
                    <w:sz w:val="20"/>
                    <w:szCs w:val="20"/>
                    <w:lang w:val="en-US"/>
                  </w:rPr>
                </w:rPrChange>
              </w:rPr>
              <w:pPrChange w:id="121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15"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4EC3211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16" w:author="AP" w:date="2019-07-23T12:12:00Z">
                  <w:rPr>
                    <w:rFonts w:ascii="Calibri" w:eastAsia="Times New Roman" w:hAnsi="Calibri" w:cs="Times New Roman"/>
                    <w:color w:val="000000"/>
                    <w:sz w:val="20"/>
                    <w:szCs w:val="20"/>
                    <w:lang w:val="en-US"/>
                  </w:rPr>
                </w:rPrChange>
              </w:rPr>
              <w:pPrChange w:id="121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18"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2EDA1A5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19" w:author="AP" w:date="2019-07-23T12:12:00Z">
                  <w:rPr>
                    <w:rFonts w:ascii="Calibri" w:eastAsia="Times New Roman" w:hAnsi="Calibri" w:cs="Times New Roman"/>
                    <w:color w:val="000000"/>
                    <w:sz w:val="20"/>
                    <w:szCs w:val="20"/>
                    <w:lang w:val="en-US"/>
                  </w:rPr>
                </w:rPrChange>
              </w:rPr>
              <w:pPrChange w:id="122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21" w:author="AP" w:date="2019-07-23T12:12:00Z">
                  <w:rPr>
                    <w:rFonts w:ascii="Calibri" w:eastAsia="Times New Roman" w:hAnsi="Calibri" w:cs="Times New Roman"/>
                    <w:color w:val="000000"/>
                    <w:sz w:val="20"/>
                    <w:szCs w:val="20"/>
                    <w:lang w:val="en-US"/>
                  </w:rPr>
                </w:rPrChange>
              </w:rPr>
              <w:t>8</w:t>
            </w:r>
          </w:p>
        </w:tc>
      </w:tr>
      <w:tr w:rsidR="004233FA" w:rsidRPr="00407344" w14:paraId="4AB230F4"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7363F9"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222"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223" w:author="AP" w:date="2019-07-23T12:12:00Z">
                  <w:rPr>
                    <w:rFonts w:ascii="Calibri" w:eastAsia="Times New Roman" w:hAnsi="Calibri" w:cs="Times New Roman"/>
                    <w:i/>
                    <w:iCs/>
                    <w:color w:val="000000"/>
                    <w:sz w:val="20"/>
                    <w:szCs w:val="20"/>
                    <w:lang w:val="en-US"/>
                  </w:rPr>
                </w:rPrChange>
              </w:rPr>
              <w:t>Citrullus lanatus</w:t>
            </w:r>
          </w:p>
        </w:tc>
        <w:tc>
          <w:tcPr>
            <w:tcW w:w="0" w:type="auto"/>
            <w:tcBorders>
              <w:top w:val="nil"/>
              <w:left w:val="nil"/>
              <w:bottom w:val="single" w:sz="4" w:space="0" w:color="auto"/>
              <w:right w:val="single" w:sz="4" w:space="0" w:color="auto"/>
            </w:tcBorders>
            <w:shd w:val="clear" w:color="auto" w:fill="auto"/>
            <w:noWrap/>
            <w:vAlign w:val="center"/>
            <w:hideMark/>
          </w:tcPr>
          <w:p w14:paraId="22CF1F8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24" w:author="AP" w:date="2019-07-23T12:12:00Z">
                  <w:rPr>
                    <w:rFonts w:ascii="Calibri" w:eastAsia="Times New Roman" w:hAnsi="Calibri" w:cs="Times New Roman"/>
                    <w:color w:val="000000"/>
                    <w:sz w:val="20"/>
                    <w:szCs w:val="20"/>
                    <w:lang w:val="en-US"/>
                  </w:rPr>
                </w:rPrChange>
              </w:rPr>
              <w:pPrChange w:id="122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26" w:author="AP" w:date="2019-07-23T12:12:00Z">
                  <w:rPr>
                    <w:rFonts w:ascii="Calibri" w:eastAsia="Times New Roman" w:hAnsi="Calibri" w:cs="Times New Roman"/>
                    <w:color w:val="000000"/>
                    <w:sz w:val="20"/>
                    <w:szCs w:val="20"/>
                    <w:lang w:val="en-US"/>
                  </w:rPr>
                </w:rPrChange>
              </w:rPr>
              <w:t>Sandía</w:t>
            </w:r>
          </w:p>
        </w:tc>
        <w:tc>
          <w:tcPr>
            <w:tcW w:w="0" w:type="auto"/>
            <w:tcBorders>
              <w:top w:val="nil"/>
              <w:left w:val="nil"/>
              <w:bottom w:val="single" w:sz="4" w:space="0" w:color="auto"/>
              <w:right w:val="single" w:sz="4" w:space="0" w:color="auto"/>
            </w:tcBorders>
            <w:shd w:val="clear" w:color="auto" w:fill="auto"/>
            <w:noWrap/>
            <w:vAlign w:val="center"/>
            <w:hideMark/>
          </w:tcPr>
          <w:p w14:paraId="7EF843C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27" w:author="AP" w:date="2019-07-23T12:12:00Z">
                  <w:rPr>
                    <w:rFonts w:ascii="Calibri" w:eastAsia="Times New Roman" w:hAnsi="Calibri" w:cs="Times New Roman"/>
                    <w:color w:val="000000"/>
                    <w:sz w:val="20"/>
                    <w:szCs w:val="20"/>
                    <w:lang w:val="en-US"/>
                  </w:rPr>
                </w:rPrChange>
              </w:rPr>
              <w:pPrChange w:id="122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29" w:author="AP" w:date="2019-07-23T12:12:00Z">
                  <w:rPr>
                    <w:rFonts w:ascii="Calibri" w:eastAsia="Times New Roman" w:hAnsi="Calibri" w:cs="Times New Roman"/>
                    <w:color w:val="000000"/>
                    <w:sz w:val="20"/>
                    <w:szCs w:val="20"/>
                    <w:lang w:val="en-US"/>
                  </w:rPr>
                </w:rPrChange>
              </w:rPr>
              <w:t>7</w:t>
            </w:r>
          </w:p>
        </w:tc>
        <w:tc>
          <w:tcPr>
            <w:tcW w:w="0" w:type="auto"/>
            <w:tcBorders>
              <w:top w:val="nil"/>
              <w:left w:val="nil"/>
              <w:bottom w:val="single" w:sz="4" w:space="0" w:color="auto"/>
              <w:right w:val="single" w:sz="4" w:space="0" w:color="auto"/>
            </w:tcBorders>
            <w:shd w:val="clear" w:color="auto" w:fill="auto"/>
            <w:noWrap/>
            <w:vAlign w:val="center"/>
            <w:hideMark/>
          </w:tcPr>
          <w:p w14:paraId="154CC75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30" w:author="AP" w:date="2019-07-23T12:12:00Z">
                  <w:rPr>
                    <w:rFonts w:ascii="Calibri" w:eastAsia="Times New Roman" w:hAnsi="Calibri" w:cs="Times New Roman"/>
                    <w:color w:val="000000"/>
                    <w:sz w:val="20"/>
                    <w:szCs w:val="20"/>
                    <w:lang w:val="en-US"/>
                  </w:rPr>
                </w:rPrChange>
              </w:rPr>
              <w:pPrChange w:id="123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32"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3D88284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33" w:author="AP" w:date="2019-07-23T12:12:00Z">
                  <w:rPr>
                    <w:rFonts w:ascii="Calibri" w:eastAsia="Times New Roman" w:hAnsi="Calibri" w:cs="Times New Roman"/>
                    <w:color w:val="000000"/>
                    <w:sz w:val="20"/>
                    <w:szCs w:val="20"/>
                    <w:lang w:val="en-US"/>
                  </w:rPr>
                </w:rPrChange>
              </w:rPr>
              <w:pPrChange w:id="123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35"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2B7EE7B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36" w:author="AP" w:date="2019-07-23T12:12:00Z">
                  <w:rPr>
                    <w:rFonts w:ascii="Calibri" w:eastAsia="Times New Roman" w:hAnsi="Calibri" w:cs="Times New Roman"/>
                    <w:color w:val="000000"/>
                    <w:sz w:val="20"/>
                    <w:szCs w:val="20"/>
                    <w:lang w:val="en-US"/>
                  </w:rPr>
                </w:rPrChange>
              </w:rPr>
              <w:pPrChange w:id="123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38" w:author="AP" w:date="2019-07-23T12:12:00Z">
                  <w:rPr>
                    <w:rFonts w:ascii="Calibri" w:eastAsia="Times New Roman" w:hAnsi="Calibri" w:cs="Times New Roman"/>
                    <w:color w:val="000000"/>
                    <w:sz w:val="20"/>
                    <w:szCs w:val="20"/>
                    <w:lang w:val="en-US"/>
                  </w:rPr>
                </w:rPrChange>
              </w:rPr>
              <w:t>4</w:t>
            </w:r>
          </w:p>
        </w:tc>
        <w:tc>
          <w:tcPr>
            <w:tcW w:w="0" w:type="auto"/>
            <w:tcBorders>
              <w:top w:val="nil"/>
              <w:left w:val="nil"/>
              <w:bottom w:val="single" w:sz="4" w:space="0" w:color="auto"/>
              <w:right w:val="single" w:sz="4" w:space="0" w:color="auto"/>
            </w:tcBorders>
            <w:shd w:val="clear" w:color="auto" w:fill="auto"/>
            <w:noWrap/>
            <w:vAlign w:val="center"/>
            <w:hideMark/>
          </w:tcPr>
          <w:p w14:paraId="3E8B435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39" w:author="AP" w:date="2019-07-23T12:12:00Z">
                  <w:rPr>
                    <w:rFonts w:ascii="Calibri" w:eastAsia="Times New Roman" w:hAnsi="Calibri" w:cs="Times New Roman"/>
                    <w:color w:val="000000"/>
                    <w:sz w:val="20"/>
                    <w:szCs w:val="20"/>
                    <w:lang w:val="en-US"/>
                  </w:rPr>
                </w:rPrChange>
              </w:rPr>
              <w:pPrChange w:id="124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41"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7FA3833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42" w:author="AP" w:date="2019-07-23T12:12:00Z">
                  <w:rPr>
                    <w:rFonts w:ascii="Calibri" w:eastAsia="Times New Roman" w:hAnsi="Calibri" w:cs="Times New Roman"/>
                    <w:color w:val="000000"/>
                    <w:sz w:val="20"/>
                    <w:szCs w:val="20"/>
                    <w:lang w:val="en-US"/>
                  </w:rPr>
                </w:rPrChange>
              </w:rPr>
              <w:pPrChange w:id="124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44" w:author="AP" w:date="2019-07-23T12:12:00Z">
                  <w:rPr>
                    <w:rFonts w:ascii="Calibri" w:eastAsia="Times New Roman" w:hAnsi="Calibri" w:cs="Times New Roman"/>
                    <w:color w:val="000000"/>
                    <w:sz w:val="20"/>
                    <w:szCs w:val="20"/>
                    <w:lang w:val="en-US"/>
                  </w:rPr>
                </w:rPrChange>
              </w:rPr>
              <w:t>5</w:t>
            </w:r>
          </w:p>
        </w:tc>
        <w:tc>
          <w:tcPr>
            <w:tcW w:w="0" w:type="auto"/>
            <w:tcBorders>
              <w:top w:val="nil"/>
              <w:left w:val="nil"/>
              <w:bottom w:val="single" w:sz="4" w:space="0" w:color="auto"/>
              <w:right w:val="single" w:sz="4" w:space="0" w:color="auto"/>
            </w:tcBorders>
            <w:shd w:val="clear" w:color="auto" w:fill="auto"/>
            <w:noWrap/>
            <w:vAlign w:val="center"/>
            <w:hideMark/>
          </w:tcPr>
          <w:p w14:paraId="3EED1B8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45" w:author="AP" w:date="2019-07-23T12:12:00Z">
                  <w:rPr>
                    <w:rFonts w:ascii="Calibri" w:eastAsia="Times New Roman" w:hAnsi="Calibri" w:cs="Times New Roman"/>
                    <w:color w:val="000000"/>
                    <w:sz w:val="20"/>
                    <w:szCs w:val="20"/>
                    <w:lang w:val="en-US"/>
                  </w:rPr>
                </w:rPrChange>
              </w:rPr>
              <w:pPrChange w:id="124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47"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29453E4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48" w:author="AP" w:date="2019-07-23T12:12:00Z">
                  <w:rPr>
                    <w:rFonts w:ascii="Calibri" w:eastAsia="Times New Roman" w:hAnsi="Calibri" w:cs="Times New Roman"/>
                    <w:color w:val="000000"/>
                    <w:sz w:val="20"/>
                    <w:szCs w:val="20"/>
                    <w:lang w:val="en-US"/>
                  </w:rPr>
                </w:rPrChange>
              </w:rPr>
              <w:pPrChange w:id="124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50"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6073849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51" w:author="AP" w:date="2019-07-23T12:12:00Z">
                  <w:rPr>
                    <w:rFonts w:ascii="Calibri" w:eastAsia="Times New Roman" w:hAnsi="Calibri" w:cs="Times New Roman"/>
                    <w:color w:val="000000"/>
                    <w:sz w:val="20"/>
                    <w:szCs w:val="20"/>
                    <w:lang w:val="en-US"/>
                  </w:rPr>
                </w:rPrChange>
              </w:rPr>
              <w:pPrChange w:id="125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53" w:author="AP" w:date="2019-07-23T12:12:00Z">
                  <w:rPr>
                    <w:rFonts w:ascii="Calibri" w:eastAsia="Times New Roman" w:hAnsi="Calibri" w:cs="Times New Roman"/>
                    <w:color w:val="000000"/>
                    <w:sz w:val="20"/>
                    <w:szCs w:val="20"/>
                    <w:lang w:val="en-US"/>
                  </w:rPr>
                </w:rPrChange>
              </w:rPr>
              <w:t>1</w:t>
            </w:r>
          </w:p>
        </w:tc>
      </w:tr>
      <w:tr w:rsidR="004233FA" w:rsidRPr="00407344" w14:paraId="3C5282F4"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0CDEE7"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254"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255" w:author="AP" w:date="2019-07-23T12:12:00Z">
                  <w:rPr>
                    <w:rFonts w:ascii="Calibri" w:eastAsia="Times New Roman" w:hAnsi="Calibri" w:cs="Times New Roman"/>
                    <w:i/>
                    <w:iCs/>
                    <w:color w:val="000000"/>
                    <w:sz w:val="20"/>
                    <w:szCs w:val="20"/>
                    <w:lang w:val="en-US"/>
                  </w:rPr>
                </w:rPrChange>
              </w:rPr>
              <w:t>Dioscorea bulbifera</w:t>
            </w:r>
          </w:p>
        </w:tc>
        <w:tc>
          <w:tcPr>
            <w:tcW w:w="0" w:type="auto"/>
            <w:tcBorders>
              <w:top w:val="nil"/>
              <w:left w:val="nil"/>
              <w:bottom w:val="single" w:sz="4" w:space="0" w:color="auto"/>
              <w:right w:val="single" w:sz="4" w:space="0" w:color="auto"/>
            </w:tcBorders>
            <w:shd w:val="clear" w:color="auto" w:fill="auto"/>
            <w:noWrap/>
            <w:vAlign w:val="center"/>
            <w:hideMark/>
          </w:tcPr>
          <w:p w14:paraId="55D00AB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56" w:author="AP" w:date="2019-07-23T12:12:00Z">
                  <w:rPr>
                    <w:rFonts w:ascii="Calibri" w:eastAsia="Times New Roman" w:hAnsi="Calibri" w:cs="Times New Roman"/>
                    <w:color w:val="000000"/>
                    <w:sz w:val="20"/>
                    <w:szCs w:val="20"/>
                    <w:lang w:val="en-US"/>
                  </w:rPr>
                </w:rPrChange>
              </w:rPr>
              <w:pPrChange w:id="125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58" w:author="AP" w:date="2019-07-23T12:12:00Z">
                  <w:rPr>
                    <w:rFonts w:ascii="Calibri" w:eastAsia="Times New Roman" w:hAnsi="Calibri" w:cs="Times New Roman"/>
                    <w:color w:val="000000"/>
                    <w:sz w:val="20"/>
                    <w:szCs w:val="20"/>
                    <w:lang w:val="en-US"/>
                  </w:rPr>
                </w:rPrChange>
              </w:rPr>
              <w:t>Patata aérea</w:t>
            </w:r>
          </w:p>
        </w:tc>
        <w:tc>
          <w:tcPr>
            <w:tcW w:w="0" w:type="auto"/>
            <w:tcBorders>
              <w:top w:val="nil"/>
              <w:left w:val="nil"/>
              <w:bottom w:val="single" w:sz="4" w:space="0" w:color="auto"/>
              <w:right w:val="single" w:sz="4" w:space="0" w:color="auto"/>
            </w:tcBorders>
            <w:shd w:val="clear" w:color="auto" w:fill="auto"/>
            <w:noWrap/>
            <w:vAlign w:val="center"/>
            <w:hideMark/>
          </w:tcPr>
          <w:p w14:paraId="29384E0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59" w:author="AP" w:date="2019-07-23T12:12:00Z">
                  <w:rPr>
                    <w:rFonts w:ascii="Calibri" w:eastAsia="Times New Roman" w:hAnsi="Calibri" w:cs="Times New Roman"/>
                    <w:color w:val="000000"/>
                    <w:sz w:val="20"/>
                    <w:szCs w:val="20"/>
                    <w:lang w:val="en-US"/>
                  </w:rPr>
                </w:rPrChange>
              </w:rPr>
              <w:pPrChange w:id="126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61"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701513F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62" w:author="AP" w:date="2019-07-23T12:12:00Z">
                  <w:rPr>
                    <w:rFonts w:ascii="Calibri" w:eastAsia="Times New Roman" w:hAnsi="Calibri" w:cs="Times New Roman"/>
                    <w:color w:val="000000"/>
                    <w:sz w:val="20"/>
                    <w:szCs w:val="20"/>
                    <w:lang w:val="en-US"/>
                  </w:rPr>
                </w:rPrChange>
              </w:rPr>
              <w:pPrChange w:id="126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64"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73ABCCE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65" w:author="AP" w:date="2019-07-23T12:12:00Z">
                  <w:rPr>
                    <w:rFonts w:ascii="Calibri" w:eastAsia="Times New Roman" w:hAnsi="Calibri" w:cs="Times New Roman"/>
                    <w:color w:val="000000"/>
                    <w:sz w:val="20"/>
                    <w:szCs w:val="20"/>
                    <w:lang w:val="en-US"/>
                  </w:rPr>
                </w:rPrChange>
              </w:rPr>
              <w:pPrChange w:id="126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67"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20DFF88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68" w:author="AP" w:date="2019-07-23T12:12:00Z">
                  <w:rPr>
                    <w:rFonts w:ascii="Calibri" w:eastAsia="Times New Roman" w:hAnsi="Calibri" w:cs="Times New Roman"/>
                    <w:color w:val="000000"/>
                    <w:sz w:val="20"/>
                    <w:szCs w:val="20"/>
                    <w:lang w:val="en-US"/>
                  </w:rPr>
                </w:rPrChange>
              </w:rPr>
              <w:pPrChange w:id="126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70"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4B4D573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71" w:author="AP" w:date="2019-07-23T12:12:00Z">
                  <w:rPr>
                    <w:rFonts w:ascii="Calibri" w:eastAsia="Times New Roman" w:hAnsi="Calibri" w:cs="Times New Roman"/>
                    <w:color w:val="000000"/>
                    <w:sz w:val="20"/>
                    <w:szCs w:val="20"/>
                    <w:lang w:val="en-US"/>
                  </w:rPr>
                </w:rPrChange>
              </w:rPr>
              <w:pPrChange w:id="127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73"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71169C9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74" w:author="AP" w:date="2019-07-23T12:12:00Z">
                  <w:rPr>
                    <w:rFonts w:ascii="Calibri" w:eastAsia="Times New Roman" w:hAnsi="Calibri" w:cs="Times New Roman"/>
                    <w:color w:val="000000"/>
                    <w:sz w:val="20"/>
                    <w:szCs w:val="20"/>
                    <w:lang w:val="en-US"/>
                  </w:rPr>
                </w:rPrChange>
              </w:rPr>
              <w:pPrChange w:id="127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76"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B82F42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77" w:author="AP" w:date="2019-07-23T12:12:00Z">
                  <w:rPr>
                    <w:rFonts w:ascii="Calibri" w:eastAsia="Times New Roman" w:hAnsi="Calibri" w:cs="Times New Roman"/>
                    <w:color w:val="000000"/>
                    <w:sz w:val="20"/>
                    <w:szCs w:val="20"/>
                    <w:lang w:val="en-US"/>
                  </w:rPr>
                </w:rPrChange>
              </w:rPr>
              <w:pPrChange w:id="127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79"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39DD29C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80" w:author="AP" w:date="2019-07-23T12:12:00Z">
                  <w:rPr>
                    <w:rFonts w:ascii="Calibri" w:eastAsia="Times New Roman" w:hAnsi="Calibri" w:cs="Times New Roman"/>
                    <w:color w:val="000000"/>
                    <w:sz w:val="20"/>
                    <w:szCs w:val="20"/>
                    <w:lang w:val="en-US"/>
                  </w:rPr>
                </w:rPrChange>
              </w:rPr>
              <w:pPrChange w:id="128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82"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749968B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83" w:author="AP" w:date="2019-07-23T12:12:00Z">
                  <w:rPr>
                    <w:rFonts w:ascii="Calibri" w:eastAsia="Times New Roman" w:hAnsi="Calibri" w:cs="Times New Roman"/>
                    <w:color w:val="000000"/>
                    <w:sz w:val="20"/>
                    <w:szCs w:val="20"/>
                    <w:lang w:val="en-US"/>
                  </w:rPr>
                </w:rPrChange>
              </w:rPr>
              <w:pPrChange w:id="128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85" w:author="AP" w:date="2019-07-23T12:12:00Z">
                  <w:rPr>
                    <w:rFonts w:ascii="Calibri" w:eastAsia="Times New Roman" w:hAnsi="Calibri" w:cs="Times New Roman"/>
                    <w:color w:val="000000"/>
                    <w:sz w:val="20"/>
                    <w:szCs w:val="20"/>
                    <w:lang w:val="en-US"/>
                  </w:rPr>
                </w:rPrChange>
              </w:rPr>
              <w:t>1</w:t>
            </w:r>
          </w:p>
        </w:tc>
      </w:tr>
      <w:tr w:rsidR="004233FA" w:rsidRPr="00407344" w14:paraId="0C61DFFB"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76A215"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286"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287" w:author="AP" w:date="2019-07-23T12:12:00Z">
                  <w:rPr>
                    <w:rFonts w:ascii="Calibri" w:eastAsia="Times New Roman" w:hAnsi="Calibri" w:cs="Times New Roman"/>
                    <w:i/>
                    <w:iCs/>
                    <w:color w:val="000000"/>
                    <w:sz w:val="20"/>
                    <w:szCs w:val="20"/>
                    <w:lang w:val="en-US"/>
                  </w:rPr>
                </w:rPrChange>
              </w:rPr>
              <w:t>Dioscorea spp</w:t>
            </w:r>
          </w:p>
        </w:tc>
        <w:tc>
          <w:tcPr>
            <w:tcW w:w="0" w:type="auto"/>
            <w:tcBorders>
              <w:top w:val="nil"/>
              <w:left w:val="nil"/>
              <w:bottom w:val="single" w:sz="4" w:space="0" w:color="auto"/>
              <w:right w:val="single" w:sz="4" w:space="0" w:color="auto"/>
            </w:tcBorders>
            <w:shd w:val="clear" w:color="auto" w:fill="auto"/>
            <w:noWrap/>
            <w:vAlign w:val="center"/>
            <w:hideMark/>
          </w:tcPr>
          <w:p w14:paraId="1634D87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88" w:author="AP" w:date="2019-07-23T12:12:00Z">
                  <w:rPr>
                    <w:rFonts w:ascii="Calibri" w:eastAsia="Times New Roman" w:hAnsi="Calibri" w:cs="Times New Roman"/>
                    <w:color w:val="000000"/>
                    <w:sz w:val="20"/>
                    <w:szCs w:val="20"/>
                    <w:lang w:val="en-US"/>
                  </w:rPr>
                </w:rPrChange>
              </w:rPr>
              <w:pPrChange w:id="128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90" w:author="AP" w:date="2019-07-23T12:12:00Z">
                  <w:rPr>
                    <w:rFonts w:ascii="Calibri" w:eastAsia="Times New Roman" w:hAnsi="Calibri" w:cs="Times New Roman"/>
                    <w:color w:val="000000"/>
                    <w:sz w:val="20"/>
                    <w:szCs w:val="20"/>
                    <w:lang w:val="en-US"/>
                  </w:rPr>
                </w:rPrChange>
              </w:rPr>
              <w:t>Ñame</w:t>
            </w:r>
          </w:p>
        </w:tc>
        <w:tc>
          <w:tcPr>
            <w:tcW w:w="0" w:type="auto"/>
            <w:tcBorders>
              <w:top w:val="nil"/>
              <w:left w:val="nil"/>
              <w:bottom w:val="single" w:sz="4" w:space="0" w:color="auto"/>
              <w:right w:val="single" w:sz="4" w:space="0" w:color="auto"/>
            </w:tcBorders>
            <w:shd w:val="clear" w:color="auto" w:fill="auto"/>
            <w:noWrap/>
            <w:vAlign w:val="center"/>
            <w:hideMark/>
          </w:tcPr>
          <w:p w14:paraId="046243F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91" w:author="AP" w:date="2019-07-23T12:12:00Z">
                  <w:rPr>
                    <w:rFonts w:ascii="Calibri" w:eastAsia="Times New Roman" w:hAnsi="Calibri" w:cs="Times New Roman"/>
                    <w:color w:val="000000"/>
                    <w:sz w:val="20"/>
                    <w:szCs w:val="20"/>
                    <w:lang w:val="en-US"/>
                  </w:rPr>
                </w:rPrChange>
              </w:rPr>
              <w:pPrChange w:id="129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93" w:author="AP" w:date="2019-07-23T12:12:00Z">
                  <w:rPr>
                    <w:rFonts w:ascii="Calibri" w:eastAsia="Times New Roman" w:hAnsi="Calibri" w:cs="Times New Roman"/>
                    <w:color w:val="000000"/>
                    <w:sz w:val="20"/>
                    <w:szCs w:val="20"/>
                    <w:lang w:val="en-US"/>
                  </w:rPr>
                </w:rPrChange>
              </w:rPr>
              <w:t>71</w:t>
            </w:r>
          </w:p>
        </w:tc>
        <w:tc>
          <w:tcPr>
            <w:tcW w:w="0" w:type="auto"/>
            <w:tcBorders>
              <w:top w:val="nil"/>
              <w:left w:val="nil"/>
              <w:bottom w:val="single" w:sz="4" w:space="0" w:color="auto"/>
              <w:right w:val="single" w:sz="4" w:space="0" w:color="auto"/>
            </w:tcBorders>
            <w:shd w:val="clear" w:color="auto" w:fill="auto"/>
            <w:noWrap/>
            <w:vAlign w:val="center"/>
            <w:hideMark/>
          </w:tcPr>
          <w:p w14:paraId="48D5838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94" w:author="AP" w:date="2019-07-23T12:12:00Z">
                  <w:rPr>
                    <w:rFonts w:ascii="Calibri" w:eastAsia="Times New Roman" w:hAnsi="Calibri" w:cs="Times New Roman"/>
                    <w:color w:val="000000"/>
                    <w:sz w:val="20"/>
                    <w:szCs w:val="20"/>
                    <w:lang w:val="en-US"/>
                  </w:rPr>
                </w:rPrChange>
              </w:rPr>
              <w:pPrChange w:id="129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96" w:author="AP" w:date="2019-07-23T12:12:00Z">
                  <w:rPr>
                    <w:rFonts w:ascii="Calibri" w:eastAsia="Times New Roman" w:hAnsi="Calibri" w:cs="Times New Roman"/>
                    <w:color w:val="000000"/>
                    <w:sz w:val="20"/>
                    <w:szCs w:val="20"/>
                    <w:lang w:val="en-US"/>
                  </w:rPr>
                </w:rPrChange>
              </w:rPr>
              <w:t>56</w:t>
            </w:r>
          </w:p>
        </w:tc>
        <w:tc>
          <w:tcPr>
            <w:tcW w:w="0" w:type="auto"/>
            <w:tcBorders>
              <w:top w:val="nil"/>
              <w:left w:val="nil"/>
              <w:bottom w:val="single" w:sz="4" w:space="0" w:color="auto"/>
              <w:right w:val="single" w:sz="4" w:space="0" w:color="auto"/>
            </w:tcBorders>
            <w:shd w:val="clear" w:color="auto" w:fill="auto"/>
            <w:noWrap/>
            <w:vAlign w:val="center"/>
            <w:hideMark/>
          </w:tcPr>
          <w:p w14:paraId="4223284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297" w:author="AP" w:date="2019-07-23T12:12:00Z">
                  <w:rPr>
                    <w:rFonts w:ascii="Calibri" w:eastAsia="Times New Roman" w:hAnsi="Calibri" w:cs="Times New Roman"/>
                    <w:color w:val="000000"/>
                    <w:sz w:val="20"/>
                    <w:szCs w:val="20"/>
                    <w:lang w:val="en-US"/>
                  </w:rPr>
                </w:rPrChange>
              </w:rPr>
              <w:pPrChange w:id="129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299" w:author="AP" w:date="2019-07-23T12:12:00Z">
                  <w:rPr>
                    <w:rFonts w:ascii="Calibri" w:eastAsia="Times New Roman" w:hAnsi="Calibri" w:cs="Times New Roman"/>
                    <w:color w:val="000000"/>
                    <w:sz w:val="20"/>
                    <w:szCs w:val="20"/>
                    <w:lang w:val="en-US"/>
                  </w:rPr>
                </w:rPrChange>
              </w:rPr>
              <w:t>11</w:t>
            </w:r>
          </w:p>
        </w:tc>
        <w:tc>
          <w:tcPr>
            <w:tcW w:w="0" w:type="auto"/>
            <w:tcBorders>
              <w:top w:val="nil"/>
              <w:left w:val="nil"/>
              <w:bottom w:val="single" w:sz="4" w:space="0" w:color="auto"/>
              <w:right w:val="single" w:sz="4" w:space="0" w:color="auto"/>
            </w:tcBorders>
            <w:shd w:val="clear" w:color="auto" w:fill="auto"/>
            <w:noWrap/>
            <w:vAlign w:val="center"/>
            <w:hideMark/>
          </w:tcPr>
          <w:p w14:paraId="59CE31D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00" w:author="AP" w:date="2019-07-23T12:12:00Z">
                  <w:rPr>
                    <w:rFonts w:ascii="Calibri" w:eastAsia="Times New Roman" w:hAnsi="Calibri" w:cs="Times New Roman"/>
                    <w:color w:val="000000"/>
                    <w:sz w:val="20"/>
                    <w:szCs w:val="20"/>
                    <w:lang w:val="en-US"/>
                  </w:rPr>
                </w:rPrChange>
              </w:rPr>
              <w:pPrChange w:id="130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02" w:author="AP" w:date="2019-07-23T12:12:00Z">
                  <w:rPr>
                    <w:rFonts w:ascii="Calibri" w:eastAsia="Times New Roman" w:hAnsi="Calibri" w:cs="Times New Roman"/>
                    <w:color w:val="000000"/>
                    <w:sz w:val="20"/>
                    <w:szCs w:val="20"/>
                    <w:lang w:val="en-US"/>
                  </w:rPr>
                </w:rPrChange>
              </w:rPr>
              <w:t>4</w:t>
            </w:r>
          </w:p>
        </w:tc>
        <w:tc>
          <w:tcPr>
            <w:tcW w:w="0" w:type="auto"/>
            <w:tcBorders>
              <w:top w:val="nil"/>
              <w:left w:val="nil"/>
              <w:bottom w:val="single" w:sz="4" w:space="0" w:color="auto"/>
              <w:right w:val="single" w:sz="4" w:space="0" w:color="auto"/>
            </w:tcBorders>
            <w:shd w:val="clear" w:color="auto" w:fill="auto"/>
            <w:noWrap/>
            <w:vAlign w:val="center"/>
            <w:hideMark/>
          </w:tcPr>
          <w:p w14:paraId="565C035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03" w:author="AP" w:date="2019-07-23T12:12:00Z">
                  <w:rPr>
                    <w:rFonts w:ascii="Calibri" w:eastAsia="Times New Roman" w:hAnsi="Calibri" w:cs="Times New Roman"/>
                    <w:color w:val="000000"/>
                    <w:sz w:val="20"/>
                    <w:szCs w:val="20"/>
                    <w:lang w:val="en-US"/>
                  </w:rPr>
                </w:rPrChange>
              </w:rPr>
              <w:pPrChange w:id="130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05"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22F802F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06" w:author="AP" w:date="2019-07-23T12:12:00Z">
                  <w:rPr>
                    <w:rFonts w:ascii="Calibri" w:eastAsia="Times New Roman" w:hAnsi="Calibri" w:cs="Times New Roman"/>
                    <w:color w:val="000000"/>
                    <w:sz w:val="20"/>
                    <w:szCs w:val="20"/>
                    <w:lang w:val="en-US"/>
                  </w:rPr>
                </w:rPrChange>
              </w:rPr>
              <w:pPrChange w:id="130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08" w:author="AP" w:date="2019-07-23T12:12:00Z">
                  <w:rPr>
                    <w:rFonts w:ascii="Calibri" w:eastAsia="Times New Roman" w:hAnsi="Calibri" w:cs="Times New Roman"/>
                    <w:color w:val="000000"/>
                    <w:sz w:val="20"/>
                    <w:szCs w:val="20"/>
                    <w:lang w:val="en-US"/>
                  </w:rPr>
                </w:rPrChange>
              </w:rPr>
              <w:t>6</w:t>
            </w:r>
          </w:p>
        </w:tc>
        <w:tc>
          <w:tcPr>
            <w:tcW w:w="0" w:type="auto"/>
            <w:tcBorders>
              <w:top w:val="nil"/>
              <w:left w:val="nil"/>
              <w:bottom w:val="single" w:sz="4" w:space="0" w:color="auto"/>
              <w:right w:val="single" w:sz="4" w:space="0" w:color="auto"/>
            </w:tcBorders>
            <w:shd w:val="clear" w:color="auto" w:fill="auto"/>
            <w:noWrap/>
            <w:vAlign w:val="center"/>
            <w:hideMark/>
          </w:tcPr>
          <w:p w14:paraId="1F96444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09" w:author="AP" w:date="2019-07-23T12:12:00Z">
                  <w:rPr>
                    <w:rFonts w:ascii="Calibri" w:eastAsia="Times New Roman" w:hAnsi="Calibri" w:cs="Times New Roman"/>
                    <w:color w:val="000000"/>
                    <w:sz w:val="20"/>
                    <w:szCs w:val="20"/>
                    <w:lang w:val="en-US"/>
                  </w:rPr>
                </w:rPrChange>
              </w:rPr>
              <w:pPrChange w:id="131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11" w:author="AP" w:date="2019-07-23T12:12:00Z">
                  <w:rPr>
                    <w:rFonts w:ascii="Calibri" w:eastAsia="Times New Roman" w:hAnsi="Calibri" w:cs="Times New Roman"/>
                    <w:color w:val="000000"/>
                    <w:sz w:val="20"/>
                    <w:szCs w:val="20"/>
                    <w:lang w:val="en-US"/>
                  </w:rPr>
                </w:rPrChange>
              </w:rPr>
              <w:t>12</w:t>
            </w:r>
          </w:p>
        </w:tc>
        <w:tc>
          <w:tcPr>
            <w:tcW w:w="0" w:type="auto"/>
            <w:tcBorders>
              <w:top w:val="nil"/>
              <w:left w:val="nil"/>
              <w:bottom w:val="single" w:sz="4" w:space="0" w:color="auto"/>
              <w:right w:val="single" w:sz="4" w:space="0" w:color="auto"/>
            </w:tcBorders>
            <w:shd w:val="clear" w:color="auto" w:fill="auto"/>
            <w:noWrap/>
            <w:vAlign w:val="center"/>
            <w:hideMark/>
          </w:tcPr>
          <w:p w14:paraId="62C51D8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12" w:author="AP" w:date="2019-07-23T12:12:00Z">
                  <w:rPr>
                    <w:rFonts w:ascii="Calibri" w:eastAsia="Times New Roman" w:hAnsi="Calibri" w:cs="Times New Roman"/>
                    <w:color w:val="000000"/>
                    <w:sz w:val="20"/>
                    <w:szCs w:val="20"/>
                    <w:lang w:val="en-US"/>
                  </w:rPr>
                </w:rPrChange>
              </w:rPr>
              <w:pPrChange w:id="131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14" w:author="AP" w:date="2019-07-23T12:12:00Z">
                  <w:rPr>
                    <w:rFonts w:ascii="Calibri" w:eastAsia="Times New Roman" w:hAnsi="Calibri" w:cs="Times New Roman"/>
                    <w:color w:val="000000"/>
                    <w:sz w:val="20"/>
                    <w:szCs w:val="20"/>
                    <w:lang w:val="en-US"/>
                  </w:rPr>
                </w:rPrChange>
              </w:rPr>
              <w:t>5</w:t>
            </w:r>
          </w:p>
        </w:tc>
        <w:tc>
          <w:tcPr>
            <w:tcW w:w="0" w:type="auto"/>
            <w:tcBorders>
              <w:top w:val="nil"/>
              <w:left w:val="nil"/>
              <w:bottom w:val="single" w:sz="4" w:space="0" w:color="auto"/>
              <w:right w:val="single" w:sz="4" w:space="0" w:color="auto"/>
            </w:tcBorders>
            <w:shd w:val="clear" w:color="auto" w:fill="auto"/>
            <w:noWrap/>
            <w:vAlign w:val="center"/>
            <w:hideMark/>
          </w:tcPr>
          <w:p w14:paraId="3F0A621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15" w:author="AP" w:date="2019-07-23T12:12:00Z">
                  <w:rPr>
                    <w:rFonts w:ascii="Calibri" w:eastAsia="Times New Roman" w:hAnsi="Calibri" w:cs="Times New Roman"/>
                    <w:color w:val="000000"/>
                    <w:sz w:val="20"/>
                    <w:szCs w:val="20"/>
                    <w:lang w:val="en-US"/>
                  </w:rPr>
                </w:rPrChange>
              </w:rPr>
              <w:pPrChange w:id="131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17" w:author="AP" w:date="2019-07-23T12:12:00Z">
                  <w:rPr>
                    <w:rFonts w:ascii="Calibri" w:eastAsia="Times New Roman" w:hAnsi="Calibri" w:cs="Times New Roman"/>
                    <w:color w:val="000000"/>
                    <w:sz w:val="20"/>
                    <w:szCs w:val="20"/>
                    <w:lang w:val="en-US"/>
                  </w:rPr>
                </w:rPrChange>
              </w:rPr>
              <w:t>48</w:t>
            </w:r>
          </w:p>
        </w:tc>
      </w:tr>
      <w:tr w:rsidR="004233FA" w:rsidRPr="00407344" w14:paraId="4CC68668"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DA4892"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318"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319" w:author="AP" w:date="2019-07-23T12:12:00Z">
                  <w:rPr>
                    <w:rFonts w:ascii="Calibri" w:eastAsia="Times New Roman" w:hAnsi="Calibri" w:cs="Times New Roman"/>
                    <w:i/>
                    <w:iCs/>
                    <w:color w:val="000000"/>
                    <w:sz w:val="20"/>
                    <w:szCs w:val="20"/>
                    <w:lang w:val="en-US"/>
                  </w:rPr>
                </w:rPrChange>
              </w:rPr>
              <w:t>Ekebergia capensis</w:t>
            </w:r>
          </w:p>
        </w:tc>
        <w:tc>
          <w:tcPr>
            <w:tcW w:w="0" w:type="auto"/>
            <w:tcBorders>
              <w:top w:val="nil"/>
              <w:left w:val="nil"/>
              <w:bottom w:val="single" w:sz="4" w:space="0" w:color="auto"/>
              <w:right w:val="single" w:sz="4" w:space="0" w:color="auto"/>
            </w:tcBorders>
            <w:shd w:val="clear" w:color="auto" w:fill="auto"/>
            <w:noWrap/>
            <w:vAlign w:val="center"/>
            <w:hideMark/>
          </w:tcPr>
          <w:p w14:paraId="4E1EDF3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20" w:author="AP" w:date="2019-07-23T12:12:00Z">
                  <w:rPr>
                    <w:rFonts w:ascii="Calibri" w:eastAsia="Times New Roman" w:hAnsi="Calibri" w:cs="Times New Roman"/>
                    <w:color w:val="000000"/>
                    <w:sz w:val="20"/>
                    <w:szCs w:val="20"/>
                    <w:lang w:val="en-US"/>
                  </w:rPr>
                </w:rPrChange>
              </w:rPr>
              <w:pPrChange w:id="132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22"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165C9C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23" w:author="AP" w:date="2019-07-23T12:12:00Z">
                  <w:rPr>
                    <w:rFonts w:ascii="Calibri" w:eastAsia="Times New Roman" w:hAnsi="Calibri" w:cs="Times New Roman"/>
                    <w:color w:val="000000"/>
                    <w:sz w:val="20"/>
                    <w:szCs w:val="20"/>
                    <w:lang w:val="en-US"/>
                  </w:rPr>
                </w:rPrChange>
              </w:rPr>
              <w:pPrChange w:id="132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25"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08F987E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26" w:author="AP" w:date="2019-07-23T12:12:00Z">
                  <w:rPr>
                    <w:rFonts w:ascii="Calibri" w:eastAsia="Times New Roman" w:hAnsi="Calibri" w:cs="Times New Roman"/>
                    <w:color w:val="000000"/>
                    <w:sz w:val="20"/>
                    <w:szCs w:val="20"/>
                    <w:lang w:val="en-US"/>
                  </w:rPr>
                </w:rPrChange>
              </w:rPr>
              <w:pPrChange w:id="132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28"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67DF180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29" w:author="AP" w:date="2019-07-23T12:12:00Z">
                  <w:rPr>
                    <w:rFonts w:ascii="Calibri" w:eastAsia="Times New Roman" w:hAnsi="Calibri" w:cs="Times New Roman"/>
                    <w:color w:val="000000"/>
                    <w:sz w:val="20"/>
                    <w:szCs w:val="20"/>
                    <w:lang w:val="en-US"/>
                  </w:rPr>
                </w:rPrChange>
              </w:rPr>
              <w:pPrChange w:id="133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31"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74AAD64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32" w:author="AP" w:date="2019-07-23T12:12:00Z">
                  <w:rPr>
                    <w:rFonts w:ascii="Calibri" w:eastAsia="Times New Roman" w:hAnsi="Calibri" w:cs="Times New Roman"/>
                    <w:color w:val="000000"/>
                    <w:sz w:val="20"/>
                    <w:szCs w:val="20"/>
                    <w:lang w:val="en-US"/>
                  </w:rPr>
                </w:rPrChange>
              </w:rPr>
              <w:pPrChange w:id="133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34"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58EC6CE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35" w:author="AP" w:date="2019-07-23T12:12:00Z">
                  <w:rPr>
                    <w:rFonts w:ascii="Calibri" w:eastAsia="Times New Roman" w:hAnsi="Calibri" w:cs="Times New Roman"/>
                    <w:color w:val="000000"/>
                    <w:sz w:val="20"/>
                    <w:szCs w:val="20"/>
                    <w:lang w:val="en-US"/>
                  </w:rPr>
                </w:rPrChange>
              </w:rPr>
              <w:pPrChange w:id="133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37"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11A38B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38" w:author="AP" w:date="2019-07-23T12:12:00Z">
                  <w:rPr>
                    <w:rFonts w:ascii="Calibri" w:eastAsia="Times New Roman" w:hAnsi="Calibri" w:cs="Times New Roman"/>
                    <w:color w:val="000000"/>
                    <w:sz w:val="20"/>
                    <w:szCs w:val="20"/>
                    <w:lang w:val="en-US"/>
                  </w:rPr>
                </w:rPrChange>
              </w:rPr>
              <w:pPrChange w:id="133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40"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65FEFF8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41" w:author="AP" w:date="2019-07-23T12:12:00Z">
                  <w:rPr>
                    <w:rFonts w:ascii="Calibri" w:eastAsia="Times New Roman" w:hAnsi="Calibri" w:cs="Times New Roman"/>
                    <w:color w:val="000000"/>
                    <w:sz w:val="20"/>
                    <w:szCs w:val="20"/>
                    <w:lang w:val="en-US"/>
                  </w:rPr>
                </w:rPrChange>
              </w:rPr>
              <w:pPrChange w:id="134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43"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29CB9B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44" w:author="AP" w:date="2019-07-23T12:12:00Z">
                  <w:rPr>
                    <w:rFonts w:ascii="Calibri" w:eastAsia="Times New Roman" w:hAnsi="Calibri" w:cs="Times New Roman"/>
                    <w:color w:val="000000"/>
                    <w:sz w:val="20"/>
                    <w:szCs w:val="20"/>
                    <w:lang w:val="en-US"/>
                  </w:rPr>
                </w:rPrChange>
              </w:rPr>
              <w:pPrChange w:id="134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46"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518DECE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47" w:author="AP" w:date="2019-07-23T12:12:00Z">
                  <w:rPr>
                    <w:rFonts w:ascii="Calibri" w:eastAsia="Times New Roman" w:hAnsi="Calibri" w:cs="Times New Roman"/>
                    <w:color w:val="000000"/>
                    <w:sz w:val="20"/>
                    <w:szCs w:val="20"/>
                    <w:lang w:val="en-US"/>
                  </w:rPr>
                </w:rPrChange>
              </w:rPr>
              <w:pPrChange w:id="134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49" w:author="AP" w:date="2019-07-23T12:12:00Z">
                  <w:rPr>
                    <w:rFonts w:ascii="Calibri" w:eastAsia="Times New Roman" w:hAnsi="Calibri" w:cs="Times New Roman"/>
                    <w:color w:val="000000"/>
                    <w:sz w:val="20"/>
                    <w:szCs w:val="20"/>
                    <w:lang w:val="en-US"/>
                  </w:rPr>
                </w:rPrChange>
              </w:rPr>
              <w:t>1</w:t>
            </w:r>
          </w:p>
        </w:tc>
      </w:tr>
      <w:tr w:rsidR="004233FA" w:rsidRPr="00407344" w14:paraId="4A4208C6"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1F1380"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350"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351" w:author="AP" w:date="2019-07-23T12:12:00Z">
                  <w:rPr>
                    <w:rFonts w:ascii="Calibri" w:eastAsia="Times New Roman" w:hAnsi="Calibri" w:cs="Times New Roman"/>
                    <w:i/>
                    <w:iCs/>
                    <w:color w:val="000000"/>
                    <w:sz w:val="20"/>
                    <w:szCs w:val="20"/>
                    <w:lang w:val="en-US"/>
                  </w:rPr>
                </w:rPrChange>
              </w:rPr>
              <w:t>Glycine max</w:t>
            </w:r>
          </w:p>
        </w:tc>
        <w:tc>
          <w:tcPr>
            <w:tcW w:w="0" w:type="auto"/>
            <w:tcBorders>
              <w:top w:val="nil"/>
              <w:left w:val="nil"/>
              <w:bottom w:val="single" w:sz="4" w:space="0" w:color="auto"/>
              <w:right w:val="single" w:sz="4" w:space="0" w:color="auto"/>
            </w:tcBorders>
            <w:shd w:val="clear" w:color="auto" w:fill="auto"/>
            <w:noWrap/>
            <w:vAlign w:val="center"/>
            <w:hideMark/>
          </w:tcPr>
          <w:p w14:paraId="7E3C1FE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52" w:author="AP" w:date="2019-07-23T12:12:00Z">
                  <w:rPr>
                    <w:rFonts w:ascii="Calibri" w:eastAsia="Times New Roman" w:hAnsi="Calibri" w:cs="Times New Roman"/>
                    <w:color w:val="000000"/>
                    <w:sz w:val="20"/>
                    <w:szCs w:val="20"/>
                    <w:lang w:val="en-US"/>
                  </w:rPr>
                </w:rPrChange>
              </w:rPr>
              <w:pPrChange w:id="135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54" w:author="AP" w:date="2019-07-23T12:12:00Z">
                  <w:rPr>
                    <w:rFonts w:ascii="Calibri" w:eastAsia="Times New Roman" w:hAnsi="Calibri" w:cs="Times New Roman"/>
                    <w:color w:val="000000"/>
                    <w:sz w:val="20"/>
                    <w:szCs w:val="20"/>
                    <w:lang w:val="en-US"/>
                  </w:rPr>
                </w:rPrChange>
              </w:rPr>
              <w:t>Soya</w:t>
            </w:r>
          </w:p>
        </w:tc>
        <w:tc>
          <w:tcPr>
            <w:tcW w:w="0" w:type="auto"/>
            <w:tcBorders>
              <w:top w:val="nil"/>
              <w:left w:val="nil"/>
              <w:bottom w:val="single" w:sz="4" w:space="0" w:color="auto"/>
              <w:right w:val="single" w:sz="4" w:space="0" w:color="auto"/>
            </w:tcBorders>
            <w:shd w:val="clear" w:color="auto" w:fill="auto"/>
            <w:noWrap/>
            <w:vAlign w:val="center"/>
            <w:hideMark/>
          </w:tcPr>
          <w:p w14:paraId="63A05A8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55" w:author="AP" w:date="2019-07-23T12:12:00Z">
                  <w:rPr>
                    <w:rFonts w:ascii="Calibri" w:eastAsia="Times New Roman" w:hAnsi="Calibri" w:cs="Times New Roman"/>
                    <w:color w:val="000000"/>
                    <w:sz w:val="20"/>
                    <w:szCs w:val="20"/>
                    <w:lang w:val="en-US"/>
                  </w:rPr>
                </w:rPrChange>
              </w:rPr>
              <w:pPrChange w:id="135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57"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19BE9C4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58" w:author="AP" w:date="2019-07-23T12:12:00Z">
                  <w:rPr>
                    <w:rFonts w:ascii="Calibri" w:eastAsia="Times New Roman" w:hAnsi="Calibri" w:cs="Times New Roman"/>
                    <w:color w:val="000000"/>
                    <w:sz w:val="20"/>
                    <w:szCs w:val="20"/>
                    <w:lang w:val="en-US"/>
                  </w:rPr>
                </w:rPrChange>
              </w:rPr>
              <w:pPrChange w:id="135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60"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407E2D7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61" w:author="AP" w:date="2019-07-23T12:12:00Z">
                  <w:rPr>
                    <w:rFonts w:ascii="Calibri" w:eastAsia="Times New Roman" w:hAnsi="Calibri" w:cs="Times New Roman"/>
                    <w:color w:val="000000"/>
                    <w:sz w:val="20"/>
                    <w:szCs w:val="20"/>
                    <w:lang w:val="en-US"/>
                  </w:rPr>
                </w:rPrChange>
              </w:rPr>
              <w:pPrChange w:id="136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63"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43A296E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64" w:author="AP" w:date="2019-07-23T12:12:00Z">
                  <w:rPr>
                    <w:rFonts w:ascii="Calibri" w:eastAsia="Times New Roman" w:hAnsi="Calibri" w:cs="Times New Roman"/>
                    <w:color w:val="000000"/>
                    <w:sz w:val="20"/>
                    <w:szCs w:val="20"/>
                    <w:lang w:val="en-US"/>
                  </w:rPr>
                </w:rPrChange>
              </w:rPr>
              <w:pPrChange w:id="136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66"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4F84EF7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67" w:author="AP" w:date="2019-07-23T12:12:00Z">
                  <w:rPr>
                    <w:rFonts w:ascii="Calibri" w:eastAsia="Times New Roman" w:hAnsi="Calibri" w:cs="Times New Roman"/>
                    <w:color w:val="000000"/>
                    <w:sz w:val="20"/>
                    <w:szCs w:val="20"/>
                    <w:lang w:val="en-US"/>
                  </w:rPr>
                </w:rPrChange>
              </w:rPr>
              <w:pPrChange w:id="136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69"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39E4961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70" w:author="AP" w:date="2019-07-23T12:12:00Z">
                  <w:rPr>
                    <w:rFonts w:ascii="Calibri" w:eastAsia="Times New Roman" w:hAnsi="Calibri" w:cs="Times New Roman"/>
                    <w:color w:val="000000"/>
                    <w:sz w:val="20"/>
                    <w:szCs w:val="20"/>
                    <w:lang w:val="en-US"/>
                  </w:rPr>
                </w:rPrChange>
              </w:rPr>
              <w:pPrChange w:id="137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72"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15F61C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73" w:author="AP" w:date="2019-07-23T12:12:00Z">
                  <w:rPr>
                    <w:rFonts w:ascii="Calibri" w:eastAsia="Times New Roman" w:hAnsi="Calibri" w:cs="Times New Roman"/>
                    <w:color w:val="000000"/>
                    <w:sz w:val="20"/>
                    <w:szCs w:val="20"/>
                    <w:lang w:val="en-US"/>
                  </w:rPr>
                </w:rPrChange>
              </w:rPr>
              <w:pPrChange w:id="137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75"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336CC36"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76" w:author="AP" w:date="2019-07-23T12:12:00Z">
                  <w:rPr>
                    <w:rFonts w:ascii="Calibri" w:eastAsia="Times New Roman" w:hAnsi="Calibri" w:cs="Times New Roman"/>
                    <w:color w:val="000000"/>
                    <w:sz w:val="20"/>
                    <w:szCs w:val="20"/>
                    <w:lang w:val="en-US"/>
                  </w:rPr>
                </w:rPrChange>
              </w:rPr>
              <w:pPrChange w:id="137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78"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384500F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79" w:author="AP" w:date="2019-07-23T12:12:00Z">
                  <w:rPr>
                    <w:rFonts w:ascii="Calibri" w:eastAsia="Times New Roman" w:hAnsi="Calibri" w:cs="Times New Roman"/>
                    <w:color w:val="000000"/>
                    <w:sz w:val="20"/>
                    <w:szCs w:val="20"/>
                    <w:lang w:val="en-US"/>
                  </w:rPr>
                </w:rPrChange>
              </w:rPr>
              <w:pPrChange w:id="138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81" w:author="AP" w:date="2019-07-23T12:12:00Z">
                  <w:rPr>
                    <w:rFonts w:ascii="Calibri" w:eastAsia="Times New Roman" w:hAnsi="Calibri" w:cs="Times New Roman"/>
                    <w:color w:val="000000"/>
                    <w:sz w:val="20"/>
                    <w:szCs w:val="20"/>
                    <w:lang w:val="en-US"/>
                  </w:rPr>
                </w:rPrChange>
              </w:rPr>
              <w:t>2</w:t>
            </w:r>
          </w:p>
        </w:tc>
      </w:tr>
      <w:tr w:rsidR="004233FA" w:rsidRPr="00407344" w14:paraId="7DE7D2DD"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576AFF"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382"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383" w:author="AP" w:date="2019-07-23T12:12:00Z">
                  <w:rPr>
                    <w:rFonts w:ascii="Calibri" w:eastAsia="Times New Roman" w:hAnsi="Calibri" w:cs="Times New Roman"/>
                    <w:i/>
                    <w:iCs/>
                    <w:color w:val="000000"/>
                    <w:sz w:val="20"/>
                    <w:szCs w:val="20"/>
                    <w:lang w:val="en-US"/>
                  </w:rPr>
                </w:rPrChange>
              </w:rPr>
              <w:t>Hibiscus asper</w:t>
            </w:r>
          </w:p>
        </w:tc>
        <w:tc>
          <w:tcPr>
            <w:tcW w:w="0" w:type="auto"/>
            <w:tcBorders>
              <w:top w:val="nil"/>
              <w:left w:val="nil"/>
              <w:bottom w:val="single" w:sz="4" w:space="0" w:color="auto"/>
              <w:right w:val="single" w:sz="4" w:space="0" w:color="auto"/>
            </w:tcBorders>
            <w:shd w:val="clear" w:color="auto" w:fill="auto"/>
            <w:noWrap/>
            <w:vAlign w:val="center"/>
            <w:hideMark/>
          </w:tcPr>
          <w:p w14:paraId="4EB09506"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84" w:author="AP" w:date="2019-07-23T12:12:00Z">
                  <w:rPr>
                    <w:rFonts w:ascii="Calibri" w:eastAsia="Times New Roman" w:hAnsi="Calibri" w:cs="Times New Roman"/>
                    <w:color w:val="000000"/>
                    <w:sz w:val="20"/>
                    <w:szCs w:val="20"/>
                    <w:lang w:val="en-US"/>
                  </w:rPr>
                </w:rPrChange>
              </w:rPr>
              <w:pPrChange w:id="138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86" w:author="AP" w:date="2019-07-23T12:12:00Z">
                  <w:rPr>
                    <w:rFonts w:ascii="Calibri" w:eastAsia="Times New Roman" w:hAnsi="Calibri" w:cs="Times New Roman"/>
                    <w:color w:val="000000"/>
                    <w:sz w:val="20"/>
                    <w:szCs w:val="20"/>
                    <w:lang w:val="en-US"/>
                  </w:rPr>
                </w:rPrChange>
              </w:rPr>
              <w:t>Arbusto Roselle</w:t>
            </w:r>
          </w:p>
        </w:tc>
        <w:tc>
          <w:tcPr>
            <w:tcW w:w="0" w:type="auto"/>
            <w:tcBorders>
              <w:top w:val="nil"/>
              <w:left w:val="nil"/>
              <w:bottom w:val="single" w:sz="4" w:space="0" w:color="auto"/>
              <w:right w:val="single" w:sz="4" w:space="0" w:color="auto"/>
            </w:tcBorders>
            <w:shd w:val="clear" w:color="auto" w:fill="auto"/>
            <w:noWrap/>
            <w:vAlign w:val="center"/>
            <w:hideMark/>
          </w:tcPr>
          <w:p w14:paraId="6751DF9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87" w:author="AP" w:date="2019-07-23T12:12:00Z">
                  <w:rPr>
                    <w:rFonts w:ascii="Calibri" w:eastAsia="Times New Roman" w:hAnsi="Calibri" w:cs="Times New Roman"/>
                    <w:color w:val="000000"/>
                    <w:sz w:val="20"/>
                    <w:szCs w:val="20"/>
                    <w:lang w:val="en-US"/>
                  </w:rPr>
                </w:rPrChange>
              </w:rPr>
              <w:pPrChange w:id="138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89"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4AFBB0F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90" w:author="AP" w:date="2019-07-23T12:12:00Z">
                  <w:rPr>
                    <w:rFonts w:ascii="Calibri" w:eastAsia="Times New Roman" w:hAnsi="Calibri" w:cs="Times New Roman"/>
                    <w:color w:val="000000"/>
                    <w:sz w:val="20"/>
                    <w:szCs w:val="20"/>
                    <w:lang w:val="en-US"/>
                  </w:rPr>
                </w:rPrChange>
              </w:rPr>
              <w:pPrChange w:id="139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92"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34C00EE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93" w:author="AP" w:date="2019-07-23T12:12:00Z">
                  <w:rPr>
                    <w:rFonts w:ascii="Calibri" w:eastAsia="Times New Roman" w:hAnsi="Calibri" w:cs="Times New Roman"/>
                    <w:color w:val="000000"/>
                    <w:sz w:val="20"/>
                    <w:szCs w:val="20"/>
                    <w:lang w:val="en-US"/>
                  </w:rPr>
                </w:rPrChange>
              </w:rPr>
              <w:pPrChange w:id="139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95"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470794D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96" w:author="AP" w:date="2019-07-23T12:12:00Z">
                  <w:rPr>
                    <w:rFonts w:ascii="Calibri" w:eastAsia="Times New Roman" w:hAnsi="Calibri" w:cs="Times New Roman"/>
                    <w:color w:val="000000"/>
                    <w:sz w:val="20"/>
                    <w:szCs w:val="20"/>
                    <w:lang w:val="en-US"/>
                  </w:rPr>
                </w:rPrChange>
              </w:rPr>
              <w:pPrChange w:id="139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398"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08E60AC6"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399" w:author="AP" w:date="2019-07-23T12:12:00Z">
                  <w:rPr>
                    <w:rFonts w:ascii="Calibri" w:eastAsia="Times New Roman" w:hAnsi="Calibri" w:cs="Times New Roman"/>
                    <w:color w:val="000000"/>
                    <w:sz w:val="20"/>
                    <w:szCs w:val="20"/>
                    <w:lang w:val="en-US"/>
                  </w:rPr>
                </w:rPrChange>
              </w:rPr>
              <w:pPrChange w:id="140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01"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7C37FB6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02" w:author="AP" w:date="2019-07-23T12:12:00Z">
                  <w:rPr>
                    <w:rFonts w:ascii="Calibri" w:eastAsia="Times New Roman" w:hAnsi="Calibri" w:cs="Times New Roman"/>
                    <w:color w:val="000000"/>
                    <w:sz w:val="20"/>
                    <w:szCs w:val="20"/>
                    <w:lang w:val="en-US"/>
                  </w:rPr>
                </w:rPrChange>
              </w:rPr>
              <w:pPrChange w:id="140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04"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AB4CEC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05" w:author="AP" w:date="2019-07-23T12:12:00Z">
                  <w:rPr>
                    <w:rFonts w:ascii="Calibri" w:eastAsia="Times New Roman" w:hAnsi="Calibri" w:cs="Times New Roman"/>
                    <w:color w:val="000000"/>
                    <w:sz w:val="20"/>
                    <w:szCs w:val="20"/>
                    <w:lang w:val="en-US"/>
                  </w:rPr>
                </w:rPrChange>
              </w:rPr>
              <w:pPrChange w:id="140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07"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556E586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08" w:author="AP" w:date="2019-07-23T12:12:00Z">
                  <w:rPr>
                    <w:rFonts w:ascii="Calibri" w:eastAsia="Times New Roman" w:hAnsi="Calibri" w:cs="Times New Roman"/>
                    <w:color w:val="000000"/>
                    <w:sz w:val="20"/>
                    <w:szCs w:val="20"/>
                    <w:lang w:val="en-US"/>
                  </w:rPr>
                </w:rPrChange>
              </w:rPr>
              <w:pPrChange w:id="140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10"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543322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11" w:author="AP" w:date="2019-07-23T12:12:00Z">
                  <w:rPr>
                    <w:rFonts w:ascii="Calibri" w:eastAsia="Times New Roman" w:hAnsi="Calibri" w:cs="Times New Roman"/>
                    <w:color w:val="000000"/>
                    <w:sz w:val="20"/>
                    <w:szCs w:val="20"/>
                    <w:lang w:val="en-US"/>
                  </w:rPr>
                </w:rPrChange>
              </w:rPr>
              <w:pPrChange w:id="141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13" w:author="AP" w:date="2019-07-23T12:12:00Z">
                  <w:rPr>
                    <w:rFonts w:ascii="Calibri" w:eastAsia="Times New Roman" w:hAnsi="Calibri" w:cs="Times New Roman"/>
                    <w:color w:val="000000"/>
                    <w:sz w:val="20"/>
                    <w:szCs w:val="20"/>
                    <w:lang w:val="en-US"/>
                  </w:rPr>
                </w:rPrChange>
              </w:rPr>
              <w:t>1</w:t>
            </w:r>
          </w:p>
        </w:tc>
      </w:tr>
      <w:tr w:rsidR="004233FA" w:rsidRPr="00407344" w14:paraId="2860FA42"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915A2D"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414"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415" w:author="AP" w:date="2019-07-23T12:12:00Z">
                  <w:rPr>
                    <w:rFonts w:ascii="Calibri" w:eastAsia="Times New Roman" w:hAnsi="Calibri" w:cs="Times New Roman"/>
                    <w:i/>
                    <w:iCs/>
                    <w:color w:val="000000"/>
                    <w:sz w:val="20"/>
                    <w:szCs w:val="20"/>
                    <w:lang w:val="en-US"/>
                  </w:rPr>
                </w:rPrChange>
              </w:rPr>
              <w:t>Hibiscus cannabinus</w:t>
            </w:r>
          </w:p>
        </w:tc>
        <w:tc>
          <w:tcPr>
            <w:tcW w:w="0" w:type="auto"/>
            <w:tcBorders>
              <w:top w:val="nil"/>
              <w:left w:val="nil"/>
              <w:bottom w:val="single" w:sz="4" w:space="0" w:color="auto"/>
              <w:right w:val="single" w:sz="4" w:space="0" w:color="auto"/>
            </w:tcBorders>
            <w:shd w:val="clear" w:color="auto" w:fill="auto"/>
            <w:noWrap/>
            <w:vAlign w:val="center"/>
            <w:hideMark/>
          </w:tcPr>
          <w:p w14:paraId="003D4DC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16" w:author="AP" w:date="2019-07-23T12:12:00Z">
                  <w:rPr>
                    <w:rFonts w:ascii="Calibri" w:eastAsia="Times New Roman" w:hAnsi="Calibri" w:cs="Times New Roman"/>
                    <w:color w:val="000000"/>
                    <w:sz w:val="20"/>
                    <w:szCs w:val="20"/>
                    <w:lang w:val="en-US"/>
                  </w:rPr>
                </w:rPrChange>
              </w:rPr>
              <w:pPrChange w:id="141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18" w:author="AP" w:date="2019-07-23T12:12:00Z">
                  <w:rPr>
                    <w:rFonts w:ascii="Calibri" w:eastAsia="Times New Roman" w:hAnsi="Calibri" w:cs="Times New Roman"/>
                    <w:color w:val="000000"/>
                    <w:sz w:val="20"/>
                    <w:szCs w:val="20"/>
                    <w:lang w:val="en-US"/>
                  </w:rPr>
                </w:rPrChange>
              </w:rPr>
              <w:t>Kenaf</w:t>
            </w:r>
          </w:p>
        </w:tc>
        <w:tc>
          <w:tcPr>
            <w:tcW w:w="0" w:type="auto"/>
            <w:tcBorders>
              <w:top w:val="nil"/>
              <w:left w:val="nil"/>
              <w:bottom w:val="single" w:sz="4" w:space="0" w:color="auto"/>
              <w:right w:val="single" w:sz="4" w:space="0" w:color="auto"/>
            </w:tcBorders>
            <w:shd w:val="clear" w:color="auto" w:fill="auto"/>
            <w:noWrap/>
            <w:vAlign w:val="center"/>
            <w:hideMark/>
          </w:tcPr>
          <w:p w14:paraId="4ADDDEE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19" w:author="AP" w:date="2019-07-23T12:12:00Z">
                  <w:rPr>
                    <w:rFonts w:ascii="Calibri" w:eastAsia="Times New Roman" w:hAnsi="Calibri" w:cs="Times New Roman"/>
                    <w:color w:val="000000"/>
                    <w:sz w:val="20"/>
                    <w:szCs w:val="20"/>
                    <w:lang w:val="en-US"/>
                  </w:rPr>
                </w:rPrChange>
              </w:rPr>
              <w:pPrChange w:id="142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21" w:author="AP" w:date="2019-07-23T12:12:00Z">
                  <w:rPr>
                    <w:rFonts w:ascii="Calibri" w:eastAsia="Times New Roman" w:hAnsi="Calibri" w:cs="Times New Roman"/>
                    <w:color w:val="000000"/>
                    <w:sz w:val="20"/>
                    <w:szCs w:val="20"/>
                    <w:lang w:val="en-US"/>
                  </w:rPr>
                </w:rPrChange>
              </w:rPr>
              <w:t>6</w:t>
            </w:r>
          </w:p>
        </w:tc>
        <w:tc>
          <w:tcPr>
            <w:tcW w:w="0" w:type="auto"/>
            <w:tcBorders>
              <w:top w:val="nil"/>
              <w:left w:val="nil"/>
              <w:bottom w:val="single" w:sz="4" w:space="0" w:color="auto"/>
              <w:right w:val="single" w:sz="4" w:space="0" w:color="auto"/>
            </w:tcBorders>
            <w:shd w:val="clear" w:color="auto" w:fill="auto"/>
            <w:noWrap/>
            <w:vAlign w:val="center"/>
            <w:hideMark/>
          </w:tcPr>
          <w:p w14:paraId="3CBD175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22" w:author="AP" w:date="2019-07-23T12:12:00Z">
                  <w:rPr>
                    <w:rFonts w:ascii="Calibri" w:eastAsia="Times New Roman" w:hAnsi="Calibri" w:cs="Times New Roman"/>
                    <w:color w:val="000000"/>
                    <w:sz w:val="20"/>
                    <w:szCs w:val="20"/>
                    <w:lang w:val="en-US"/>
                  </w:rPr>
                </w:rPrChange>
              </w:rPr>
              <w:pPrChange w:id="142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24"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3D3446A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25" w:author="AP" w:date="2019-07-23T12:12:00Z">
                  <w:rPr>
                    <w:rFonts w:ascii="Calibri" w:eastAsia="Times New Roman" w:hAnsi="Calibri" w:cs="Times New Roman"/>
                    <w:color w:val="000000"/>
                    <w:sz w:val="20"/>
                    <w:szCs w:val="20"/>
                    <w:lang w:val="en-US"/>
                  </w:rPr>
                </w:rPrChange>
              </w:rPr>
              <w:pPrChange w:id="142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27"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198778C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28" w:author="AP" w:date="2019-07-23T12:12:00Z">
                  <w:rPr>
                    <w:rFonts w:ascii="Calibri" w:eastAsia="Times New Roman" w:hAnsi="Calibri" w:cs="Times New Roman"/>
                    <w:color w:val="000000"/>
                    <w:sz w:val="20"/>
                    <w:szCs w:val="20"/>
                    <w:lang w:val="en-US"/>
                  </w:rPr>
                </w:rPrChange>
              </w:rPr>
              <w:pPrChange w:id="142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30"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7D30D9F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31" w:author="AP" w:date="2019-07-23T12:12:00Z">
                  <w:rPr>
                    <w:rFonts w:ascii="Calibri" w:eastAsia="Times New Roman" w:hAnsi="Calibri" w:cs="Times New Roman"/>
                    <w:color w:val="000000"/>
                    <w:sz w:val="20"/>
                    <w:szCs w:val="20"/>
                    <w:lang w:val="en-US"/>
                  </w:rPr>
                </w:rPrChange>
              </w:rPr>
              <w:pPrChange w:id="143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33"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5626754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34" w:author="AP" w:date="2019-07-23T12:12:00Z">
                  <w:rPr>
                    <w:rFonts w:ascii="Calibri" w:eastAsia="Times New Roman" w:hAnsi="Calibri" w:cs="Times New Roman"/>
                    <w:color w:val="000000"/>
                    <w:sz w:val="20"/>
                    <w:szCs w:val="20"/>
                    <w:lang w:val="en-US"/>
                  </w:rPr>
                </w:rPrChange>
              </w:rPr>
              <w:pPrChange w:id="143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36"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C6E069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37" w:author="AP" w:date="2019-07-23T12:12:00Z">
                  <w:rPr>
                    <w:rFonts w:ascii="Calibri" w:eastAsia="Times New Roman" w:hAnsi="Calibri" w:cs="Times New Roman"/>
                    <w:color w:val="000000"/>
                    <w:sz w:val="20"/>
                    <w:szCs w:val="20"/>
                    <w:lang w:val="en-US"/>
                  </w:rPr>
                </w:rPrChange>
              </w:rPr>
              <w:pPrChange w:id="143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39"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43FF10D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40" w:author="AP" w:date="2019-07-23T12:12:00Z">
                  <w:rPr>
                    <w:rFonts w:ascii="Calibri" w:eastAsia="Times New Roman" w:hAnsi="Calibri" w:cs="Times New Roman"/>
                    <w:color w:val="000000"/>
                    <w:sz w:val="20"/>
                    <w:szCs w:val="20"/>
                    <w:lang w:val="en-US"/>
                  </w:rPr>
                </w:rPrChange>
              </w:rPr>
              <w:pPrChange w:id="144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42"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2B34EC7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43" w:author="AP" w:date="2019-07-23T12:12:00Z">
                  <w:rPr>
                    <w:rFonts w:ascii="Calibri" w:eastAsia="Times New Roman" w:hAnsi="Calibri" w:cs="Times New Roman"/>
                    <w:color w:val="000000"/>
                    <w:sz w:val="20"/>
                    <w:szCs w:val="20"/>
                    <w:lang w:val="en-US"/>
                  </w:rPr>
                </w:rPrChange>
              </w:rPr>
              <w:pPrChange w:id="144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45" w:author="AP" w:date="2019-07-23T12:12:00Z">
                  <w:rPr>
                    <w:rFonts w:ascii="Calibri" w:eastAsia="Times New Roman" w:hAnsi="Calibri" w:cs="Times New Roman"/>
                    <w:color w:val="000000"/>
                    <w:sz w:val="20"/>
                    <w:szCs w:val="20"/>
                    <w:lang w:val="en-US"/>
                  </w:rPr>
                </w:rPrChange>
              </w:rPr>
              <w:t>6</w:t>
            </w:r>
          </w:p>
        </w:tc>
      </w:tr>
      <w:tr w:rsidR="004233FA" w:rsidRPr="00407344" w14:paraId="2C206DDA"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6D8C12"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446"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447" w:author="AP" w:date="2019-07-23T12:12:00Z">
                  <w:rPr>
                    <w:rFonts w:ascii="Calibri" w:eastAsia="Times New Roman" w:hAnsi="Calibri" w:cs="Times New Roman"/>
                    <w:i/>
                    <w:iCs/>
                    <w:color w:val="000000"/>
                    <w:sz w:val="20"/>
                    <w:szCs w:val="20"/>
                    <w:lang w:val="en-US"/>
                  </w:rPr>
                </w:rPrChange>
              </w:rPr>
              <w:t>Ipomoea batatas</w:t>
            </w:r>
          </w:p>
        </w:tc>
        <w:tc>
          <w:tcPr>
            <w:tcW w:w="0" w:type="auto"/>
            <w:tcBorders>
              <w:top w:val="nil"/>
              <w:left w:val="nil"/>
              <w:bottom w:val="single" w:sz="4" w:space="0" w:color="auto"/>
              <w:right w:val="single" w:sz="4" w:space="0" w:color="auto"/>
            </w:tcBorders>
            <w:shd w:val="clear" w:color="auto" w:fill="auto"/>
            <w:noWrap/>
            <w:vAlign w:val="center"/>
            <w:hideMark/>
          </w:tcPr>
          <w:p w14:paraId="24A35D1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48" w:author="AP" w:date="2019-07-23T12:12:00Z">
                  <w:rPr>
                    <w:rFonts w:ascii="Calibri" w:eastAsia="Times New Roman" w:hAnsi="Calibri" w:cs="Times New Roman"/>
                    <w:color w:val="000000"/>
                    <w:sz w:val="20"/>
                    <w:szCs w:val="20"/>
                    <w:lang w:val="en-US"/>
                  </w:rPr>
                </w:rPrChange>
              </w:rPr>
              <w:pPrChange w:id="144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50" w:author="AP" w:date="2019-07-23T12:12:00Z">
                  <w:rPr>
                    <w:rFonts w:ascii="Calibri" w:eastAsia="Times New Roman" w:hAnsi="Calibri" w:cs="Times New Roman"/>
                    <w:color w:val="000000"/>
                    <w:sz w:val="20"/>
                    <w:szCs w:val="20"/>
                    <w:lang w:val="en-US"/>
                  </w:rPr>
                </w:rPrChange>
              </w:rPr>
              <w:t>Camote</w:t>
            </w:r>
          </w:p>
        </w:tc>
        <w:tc>
          <w:tcPr>
            <w:tcW w:w="0" w:type="auto"/>
            <w:tcBorders>
              <w:top w:val="nil"/>
              <w:left w:val="nil"/>
              <w:bottom w:val="single" w:sz="4" w:space="0" w:color="auto"/>
              <w:right w:val="single" w:sz="4" w:space="0" w:color="auto"/>
            </w:tcBorders>
            <w:shd w:val="clear" w:color="auto" w:fill="auto"/>
            <w:noWrap/>
            <w:vAlign w:val="center"/>
            <w:hideMark/>
          </w:tcPr>
          <w:p w14:paraId="2A36167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51" w:author="AP" w:date="2019-07-23T12:12:00Z">
                  <w:rPr>
                    <w:rFonts w:ascii="Calibri" w:eastAsia="Times New Roman" w:hAnsi="Calibri" w:cs="Times New Roman"/>
                    <w:color w:val="000000"/>
                    <w:sz w:val="20"/>
                    <w:szCs w:val="20"/>
                    <w:lang w:val="en-US"/>
                  </w:rPr>
                </w:rPrChange>
              </w:rPr>
              <w:pPrChange w:id="145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53" w:author="AP" w:date="2019-07-23T12:12:00Z">
                  <w:rPr>
                    <w:rFonts w:ascii="Calibri" w:eastAsia="Times New Roman" w:hAnsi="Calibri" w:cs="Times New Roman"/>
                    <w:color w:val="000000"/>
                    <w:sz w:val="20"/>
                    <w:szCs w:val="20"/>
                    <w:lang w:val="en-US"/>
                  </w:rPr>
                </w:rPrChange>
              </w:rPr>
              <w:t>12</w:t>
            </w:r>
          </w:p>
        </w:tc>
        <w:tc>
          <w:tcPr>
            <w:tcW w:w="0" w:type="auto"/>
            <w:tcBorders>
              <w:top w:val="nil"/>
              <w:left w:val="nil"/>
              <w:bottom w:val="single" w:sz="4" w:space="0" w:color="auto"/>
              <w:right w:val="single" w:sz="4" w:space="0" w:color="auto"/>
            </w:tcBorders>
            <w:shd w:val="clear" w:color="auto" w:fill="auto"/>
            <w:noWrap/>
            <w:vAlign w:val="center"/>
            <w:hideMark/>
          </w:tcPr>
          <w:p w14:paraId="7807A88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54" w:author="AP" w:date="2019-07-23T12:12:00Z">
                  <w:rPr>
                    <w:rFonts w:ascii="Calibri" w:eastAsia="Times New Roman" w:hAnsi="Calibri" w:cs="Times New Roman"/>
                    <w:color w:val="000000"/>
                    <w:sz w:val="20"/>
                    <w:szCs w:val="20"/>
                    <w:lang w:val="en-US"/>
                  </w:rPr>
                </w:rPrChange>
              </w:rPr>
              <w:pPrChange w:id="145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56" w:author="AP" w:date="2019-07-23T12:12:00Z">
                  <w:rPr>
                    <w:rFonts w:ascii="Calibri" w:eastAsia="Times New Roman" w:hAnsi="Calibri" w:cs="Times New Roman"/>
                    <w:color w:val="000000"/>
                    <w:sz w:val="20"/>
                    <w:szCs w:val="20"/>
                    <w:lang w:val="en-US"/>
                  </w:rPr>
                </w:rPrChange>
              </w:rPr>
              <w:t>7</w:t>
            </w:r>
          </w:p>
        </w:tc>
        <w:tc>
          <w:tcPr>
            <w:tcW w:w="0" w:type="auto"/>
            <w:tcBorders>
              <w:top w:val="nil"/>
              <w:left w:val="nil"/>
              <w:bottom w:val="single" w:sz="4" w:space="0" w:color="auto"/>
              <w:right w:val="single" w:sz="4" w:space="0" w:color="auto"/>
            </w:tcBorders>
            <w:shd w:val="clear" w:color="auto" w:fill="auto"/>
            <w:noWrap/>
            <w:vAlign w:val="center"/>
            <w:hideMark/>
          </w:tcPr>
          <w:p w14:paraId="58D9BEE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57" w:author="AP" w:date="2019-07-23T12:12:00Z">
                  <w:rPr>
                    <w:rFonts w:ascii="Calibri" w:eastAsia="Times New Roman" w:hAnsi="Calibri" w:cs="Times New Roman"/>
                    <w:color w:val="000000"/>
                    <w:sz w:val="20"/>
                    <w:szCs w:val="20"/>
                    <w:lang w:val="en-US"/>
                  </w:rPr>
                </w:rPrChange>
              </w:rPr>
              <w:pPrChange w:id="145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59" w:author="AP" w:date="2019-07-23T12:12:00Z">
                  <w:rPr>
                    <w:rFonts w:ascii="Calibri" w:eastAsia="Times New Roman" w:hAnsi="Calibri" w:cs="Times New Roman"/>
                    <w:color w:val="000000"/>
                    <w:sz w:val="20"/>
                    <w:szCs w:val="20"/>
                    <w:lang w:val="en-US"/>
                  </w:rPr>
                </w:rPrChange>
              </w:rPr>
              <w:t>5</w:t>
            </w:r>
          </w:p>
        </w:tc>
        <w:tc>
          <w:tcPr>
            <w:tcW w:w="0" w:type="auto"/>
            <w:tcBorders>
              <w:top w:val="nil"/>
              <w:left w:val="nil"/>
              <w:bottom w:val="single" w:sz="4" w:space="0" w:color="auto"/>
              <w:right w:val="single" w:sz="4" w:space="0" w:color="auto"/>
            </w:tcBorders>
            <w:shd w:val="clear" w:color="auto" w:fill="auto"/>
            <w:noWrap/>
            <w:vAlign w:val="center"/>
            <w:hideMark/>
          </w:tcPr>
          <w:p w14:paraId="347C843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60" w:author="AP" w:date="2019-07-23T12:12:00Z">
                  <w:rPr>
                    <w:rFonts w:ascii="Calibri" w:eastAsia="Times New Roman" w:hAnsi="Calibri" w:cs="Times New Roman"/>
                    <w:color w:val="000000"/>
                    <w:sz w:val="20"/>
                    <w:szCs w:val="20"/>
                    <w:lang w:val="en-US"/>
                  </w:rPr>
                </w:rPrChange>
              </w:rPr>
              <w:pPrChange w:id="146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62"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27EA3BC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63" w:author="AP" w:date="2019-07-23T12:12:00Z">
                  <w:rPr>
                    <w:rFonts w:ascii="Calibri" w:eastAsia="Times New Roman" w:hAnsi="Calibri" w:cs="Times New Roman"/>
                    <w:color w:val="000000"/>
                    <w:sz w:val="20"/>
                    <w:szCs w:val="20"/>
                    <w:lang w:val="en-US"/>
                  </w:rPr>
                </w:rPrChange>
              </w:rPr>
              <w:pPrChange w:id="146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65"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60051C4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66" w:author="AP" w:date="2019-07-23T12:12:00Z">
                  <w:rPr>
                    <w:rFonts w:ascii="Calibri" w:eastAsia="Times New Roman" w:hAnsi="Calibri" w:cs="Times New Roman"/>
                    <w:color w:val="000000"/>
                    <w:sz w:val="20"/>
                    <w:szCs w:val="20"/>
                    <w:lang w:val="en-US"/>
                  </w:rPr>
                </w:rPrChange>
              </w:rPr>
              <w:pPrChange w:id="146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68"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3F1AFD2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69" w:author="AP" w:date="2019-07-23T12:12:00Z">
                  <w:rPr>
                    <w:rFonts w:ascii="Calibri" w:eastAsia="Times New Roman" w:hAnsi="Calibri" w:cs="Times New Roman"/>
                    <w:color w:val="000000"/>
                    <w:sz w:val="20"/>
                    <w:szCs w:val="20"/>
                    <w:lang w:val="en-US"/>
                  </w:rPr>
                </w:rPrChange>
              </w:rPr>
              <w:pPrChange w:id="147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71"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096F8D5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72" w:author="AP" w:date="2019-07-23T12:12:00Z">
                  <w:rPr>
                    <w:rFonts w:ascii="Calibri" w:eastAsia="Times New Roman" w:hAnsi="Calibri" w:cs="Times New Roman"/>
                    <w:color w:val="000000"/>
                    <w:sz w:val="20"/>
                    <w:szCs w:val="20"/>
                    <w:lang w:val="en-US"/>
                  </w:rPr>
                </w:rPrChange>
              </w:rPr>
              <w:pPrChange w:id="147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74"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178D8B2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75" w:author="AP" w:date="2019-07-23T12:12:00Z">
                  <w:rPr>
                    <w:rFonts w:ascii="Calibri" w:eastAsia="Times New Roman" w:hAnsi="Calibri" w:cs="Times New Roman"/>
                    <w:color w:val="000000"/>
                    <w:sz w:val="20"/>
                    <w:szCs w:val="20"/>
                    <w:lang w:val="en-US"/>
                  </w:rPr>
                </w:rPrChange>
              </w:rPr>
              <w:pPrChange w:id="147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77" w:author="AP" w:date="2019-07-23T12:12:00Z">
                  <w:rPr>
                    <w:rFonts w:ascii="Calibri" w:eastAsia="Times New Roman" w:hAnsi="Calibri" w:cs="Times New Roman"/>
                    <w:color w:val="000000"/>
                    <w:sz w:val="20"/>
                    <w:szCs w:val="20"/>
                    <w:lang w:val="en-US"/>
                  </w:rPr>
                </w:rPrChange>
              </w:rPr>
              <w:t>8</w:t>
            </w:r>
          </w:p>
        </w:tc>
      </w:tr>
      <w:tr w:rsidR="004233FA" w:rsidRPr="00407344" w14:paraId="48BC5C36"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230262"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478"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479" w:author="AP" w:date="2019-07-23T12:12:00Z">
                  <w:rPr>
                    <w:rFonts w:ascii="Calibri" w:eastAsia="Times New Roman" w:hAnsi="Calibri" w:cs="Times New Roman"/>
                    <w:i/>
                    <w:iCs/>
                    <w:color w:val="000000"/>
                    <w:sz w:val="20"/>
                    <w:szCs w:val="20"/>
                    <w:lang w:val="en-US"/>
                  </w:rPr>
                </w:rPrChange>
              </w:rPr>
              <w:t>Lycopersicon esculentum</w:t>
            </w:r>
          </w:p>
        </w:tc>
        <w:tc>
          <w:tcPr>
            <w:tcW w:w="0" w:type="auto"/>
            <w:tcBorders>
              <w:top w:val="nil"/>
              <w:left w:val="nil"/>
              <w:bottom w:val="single" w:sz="4" w:space="0" w:color="auto"/>
              <w:right w:val="single" w:sz="4" w:space="0" w:color="auto"/>
            </w:tcBorders>
            <w:shd w:val="clear" w:color="auto" w:fill="auto"/>
            <w:noWrap/>
            <w:vAlign w:val="center"/>
            <w:hideMark/>
          </w:tcPr>
          <w:p w14:paraId="211F60A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80" w:author="AP" w:date="2019-07-23T12:12:00Z">
                  <w:rPr>
                    <w:rFonts w:ascii="Calibri" w:eastAsia="Times New Roman" w:hAnsi="Calibri" w:cs="Times New Roman"/>
                    <w:color w:val="000000"/>
                    <w:sz w:val="20"/>
                    <w:szCs w:val="20"/>
                    <w:lang w:val="en-US"/>
                  </w:rPr>
                </w:rPrChange>
              </w:rPr>
              <w:pPrChange w:id="148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82" w:author="AP" w:date="2019-07-23T12:12:00Z">
                  <w:rPr>
                    <w:rFonts w:ascii="Calibri" w:eastAsia="Times New Roman" w:hAnsi="Calibri" w:cs="Times New Roman"/>
                    <w:color w:val="000000"/>
                    <w:sz w:val="20"/>
                    <w:szCs w:val="20"/>
                    <w:lang w:val="en-US"/>
                  </w:rPr>
                </w:rPrChange>
              </w:rPr>
              <w:t>Jitomate</w:t>
            </w:r>
          </w:p>
        </w:tc>
        <w:tc>
          <w:tcPr>
            <w:tcW w:w="0" w:type="auto"/>
            <w:tcBorders>
              <w:top w:val="nil"/>
              <w:left w:val="nil"/>
              <w:bottom w:val="single" w:sz="4" w:space="0" w:color="auto"/>
              <w:right w:val="single" w:sz="4" w:space="0" w:color="auto"/>
            </w:tcBorders>
            <w:shd w:val="clear" w:color="auto" w:fill="auto"/>
            <w:noWrap/>
            <w:vAlign w:val="center"/>
            <w:hideMark/>
          </w:tcPr>
          <w:p w14:paraId="4BCC255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83" w:author="AP" w:date="2019-07-23T12:12:00Z">
                  <w:rPr>
                    <w:rFonts w:ascii="Calibri" w:eastAsia="Times New Roman" w:hAnsi="Calibri" w:cs="Times New Roman"/>
                    <w:color w:val="000000"/>
                    <w:sz w:val="20"/>
                    <w:szCs w:val="20"/>
                    <w:lang w:val="en-US"/>
                  </w:rPr>
                </w:rPrChange>
              </w:rPr>
              <w:pPrChange w:id="148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85" w:author="AP" w:date="2019-07-23T12:12:00Z">
                  <w:rPr>
                    <w:rFonts w:ascii="Calibri" w:eastAsia="Times New Roman" w:hAnsi="Calibri" w:cs="Times New Roman"/>
                    <w:color w:val="000000"/>
                    <w:sz w:val="20"/>
                    <w:szCs w:val="20"/>
                    <w:lang w:val="en-US"/>
                  </w:rPr>
                </w:rPrChange>
              </w:rPr>
              <w:t>8</w:t>
            </w:r>
          </w:p>
        </w:tc>
        <w:tc>
          <w:tcPr>
            <w:tcW w:w="0" w:type="auto"/>
            <w:tcBorders>
              <w:top w:val="nil"/>
              <w:left w:val="nil"/>
              <w:bottom w:val="single" w:sz="4" w:space="0" w:color="auto"/>
              <w:right w:val="single" w:sz="4" w:space="0" w:color="auto"/>
            </w:tcBorders>
            <w:shd w:val="clear" w:color="auto" w:fill="auto"/>
            <w:noWrap/>
            <w:vAlign w:val="center"/>
            <w:hideMark/>
          </w:tcPr>
          <w:p w14:paraId="71C21ED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86" w:author="AP" w:date="2019-07-23T12:12:00Z">
                  <w:rPr>
                    <w:rFonts w:ascii="Calibri" w:eastAsia="Times New Roman" w:hAnsi="Calibri" w:cs="Times New Roman"/>
                    <w:color w:val="000000"/>
                    <w:sz w:val="20"/>
                    <w:szCs w:val="20"/>
                    <w:lang w:val="en-US"/>
                  </w:rPr>
                </w:rPrChange>
              </w:rPr>
              <w:pPrChange w:id="148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88"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3F256DC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89" w:author="AP" w:date="2019-07-23T12:12:00Z">
                  <w:rPr>
                    <w:rFonts w:ascii="Calibri" w:eastAsia="Times New Roman" w:hAnsi="Calibri" w:cs="Times New Roman"/>
                    <w:color w:val="000000"/>
                    <w:sz w:val="20"/>
                    <w:szCs w:val="20"/>
                    <w:lang w:val="en-US"/>
                  </w:rPr>
                </w:rPrChange>
              </w:rPr>
              <w:pPrChange w:id="149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91"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19F13F2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92" w:author="AP" w:date="2019-07-23T12:12:00Z">
                  <w:rPr>
                    <w:rFonts w:ascii="Calibri" w:eastAsia="Times New Roman" w:hAnsi="Calibri" w:cs="Times New Roman"/>
                    <w:color w:val="000000"/>
                    <w:sz w:val="20"/>
                    <w:szCs w:val="20"/>
                    <w:lang w:val="en-US"/>
                  </w:rPr>
                </w:rPrChange>
              </w:rPr>
              <w:pPrChange w:id="149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94"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5710055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95" w:author="AP" w:date="2019-07-23T12:12:00Z">
                  <w:rPr>
                    <w:rFonts w:ascii="Calibri" w:eastAsia="Times New Roman" w:hAnsi="Calibri" w:cs="Times New Roman"/>
                    <w:color w:val="000000"/>
                    <w:sz w:val="20"/>
                    <w:szCs w:val="20"/>
                    <w:lang w:val="en-US"/>
                  </w:rPr>
                </w:rPrChange>
              </w:rPr>
              <w:pPrChange w:id="149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497"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CAAD75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498" w:author="AP" w:date="2019-07-23T12:12:00Z">
                  <w:rPr>
                    <w:rFonts w:ascii="Calibri" w:eastAsia="Times New Roman" w:hAnsi="Calibri" w:cs="Times New Roman"/>
                    <w:color w:val="000000"/>
                    <w:sz w:val="20"/>
                    <w:szCs w:val="20"/>
                    <w:lang w:val="en-US"/>
                  </w:rPr>
                </w:rPrChange>
              </w:rPr>
              <w:pPrChange w:id="149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00"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6113150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01" w:author="AP" w:date="2019-07-23T12:12:00Z">
                  <w:rPr>
                    <w:rFonts w:ascii="Calibri" w:eastAsia="Times New Roman" w:hAnsi="Calibri" w:cs="Times New Roman"/>
                    <w:color w:val="000000"/>
                    <w:sz w:val="20"/>
                    <w:szCs w:val="20"/>
                    <w:lang w:val="en-US"/>
                  </w:rPr>
                </w:rPrChange>
              </w:rPr>
              <w:pPrChange w:id="150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03" w:author="AP" w:date="2019-07-23T12:12:00Z">
                  <w:rPr>
                    <w:rFonts w:ascii="Calibri" w:eastAsia="Times New Roman" w:hAnsi="Calibri" w:cs="Times New Roman"/>
                    <w:color w:val="000000"/>
                    <w:sz w:val="20"/>
                    <w:szCs w:val="20"/>
                    <w:lang w:val="en-US"/>
                  </w:rPr>
                </w:rPrChange>
              </w:rPr>
              <w:t>5</w:t>
            </w:r>
          </w:p>
        </w:tc>
        <w:tc>
          <w:tcPr>
            <w:tcW w:w="0" w:type="auto"/>
            <w:tcBorders>
              <w:top w:val="nil"/>
              <w:left w:val="nil"/>
              <w:bottom w:val="single" w:sz="4" w:space="0" w:color="auto"/>
              <w:right w:val="single" w:sz="4" w:space="0" w:color="auto"/>
            </w:tcBorders>
            <w:shd w:val="clear" w:color="auto" w:fill="auto"/>
            <w:noWrap/>
            <w:vAlign w:val="center"/>
            <w:hideMark/>
          </w:tcPr>
          <w:p w14:paraId="341B1FF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04" w:author="AP" w:date="2019-07-23T12:12:00Z">
                  <w:rPr>
                    <w:rFonts w:ascii="Calibri" w:eastAsia="Times New Roman" w:hAnsi="Calibri" w:cs="Times New Roman"/>
                    <w:color w:val="000000"/>
                    <w:sz w:val="20"/>
                    <w:szCs w:val="20"/>
                    <w:lang w:val="en-US"/>
                  </w:rPr>
                </w:rPrChange>
              </w:rPr>
              <w:pPrChange w:id="150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06"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0FA504F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07" w:author="AP" w:date="2019-07-23T12:12:00Z">
                  <w:rPr>
                    <w:rFonts w:ascii="Calibri" w:eastAsia="Times New Roman" w:hAnsi="Calibri" w:cs="Times New Roman"/>
                    <w:color w:val="000000"/>
                    <w:sz w:val="20"/>
                    <w:szCs w:val="20"/>
                    <w:lang w:val="en-US"/>
                  </w:rPr>
                </w:rPrChange>
              </w:rPr>
              <w:pPrChange w:id="150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09" w:author="AP" w:date="2019-07-23T12:12:00Z">
                  <w:rPr>
                    <w:rFonts w:ascii="Calibri" w:eastAsia="Times New Roman" w:hAnsi="Calibri" w:cs="Times New Roman"/>
                    <w:color w:val="000000"/>
                    <w:sz w:val="20"/>
                    <w:szCs w:val="20"/>
                    <w:lang w:val="en-US"/>
                  </w:rPr>
                </w:rPrChange>
              </w:rPr>
              <w:t>2</w:t>
            </w:r>
          </w:p>
        </w:tc>
      </w:tr>
      <w:tr w:rsidR="004233FA" w:rsidRPr="00407344" w14:paraId="54D37586"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2A4D58"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510"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511" w:author="AP" w:date="2019-07-23T12:12:00Z">
                  <w:rPr>
                    <w:rFonts w:ascii="Calibri" w:eastAsia="Times New Roman" w:hAnsi="Calibri" w:cs="Times New Roman"/>
                    <w:i/>
                    <w:iCs/>
                    <w:color w:val="000000"/>
                    <w:sz w:val="20"/>
                    <w:szCs w:val="20"/>
                    <w:lang w:val="en-US"/>
                  </w:rPr>
                </w:rPrChange>
              </w:rPr>
              <w:t>Oryza sativa</w:t>
            </w:r>
          </w:p>
        </w:tc>
        <w:tc>
          <w:tcPr>
            <w:tcW w:w="0" w:type="auto"/>
            <w:tcBorders>
              <w:top w:val="nil"/>
              <w:left w:val="nil"/>
              <w:bottom w:val="single" w:sz="4" w:space="0" w:color="auto"/>
              <w:right w:val="single" w:sz="4" w:space="0" w:color="auto"/>
            </w:tcBorders>
            <w:shd w:val="clear" w:color="auto" w:fill="auto"/>
            <w:noWrap/>
            <w:vAlign w:val="center"/>
            <w:hideMark/>
          </w:tcPr>
          <w:p w14:paraId="5AE61EF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12" w:author="AP" w:date="2019-07-23T12:12:00Z">
                  <w:rPr>
                    <w:rFonts w:ascii="Calibri" w:eastAsia="Times New Roman" w:hAnsi="Calibri" w:cs="Times New Roman"/>
                    <w:color w:val="000000"/>
                    <w:sz w:val="20"/>
                    <w:szCs w:val="20"/>
                    <w:lang w:val="en-US"/>
                  </w:rPr>
                </w:rPrChange>
              </w:rPr>
              <w:pPrChange w:id="151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14" w:author="AP" w:date="2019-07-23T12:12:00Z">
                  <w:rPr>
                    <w:rFonts w:ascii="Calibri" w:eastAsia="Times New Roman" w:hAnsi="Calibri" w:cs="Times New Roman"/>
                    <w:color w:val="000000"/>
                    <w:sz w:val="20"/>
                    <w:szCs w:val="20"/>
                    <w:lang w:val="en-US"/>
                  </w:rPr>
                </w:rPrChange>
              </w:rPr>
              <w:t>Arroz</w:t>
            </w:r>
          </w:p>
        </w:tc>
        <w:tc>
          <w:tcPr>
            <w:tcW w:w="0" w:type="auto"/>
            <w:tcBorders>
              <w:top w:val="nil"/>
              <w:left w:val="nil"/>
              <w:bottom w:val="single" w:sz="4" w:space="0" w:color="auto"/>
              <w:right w:val="single" w:sz="4" w:space="0" w:color="auto"/>
            </w:tcBorders>
            <w:shd w:val="clear" w:color="auto" w:fill="auto"/>
            <w:noWrap/>
            <w:vAlign w:val="center"/>
            <w:hideMark/>
          </w:tcPr>
          <w:p w14:paraId="493F605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15" w:author="AP" w:date="2019-07-23T12:12:00Z">
                  <w:rPr>
                    <w:rFonts w:ascii="Calibri" w:eastAsia="Times New Roman" w:hAnsi="Calibri" w:cs="Times New Roman"/>
                    <w:color w:val="000000"/>
                    <w:sz w:val="20"/>
                    <w:szCs w:val="20"/>
                    <w:lang w:val="en-US"/>
                  </w:rPr>
                </w:rPrChange>
              </w:rPr>
              <w:pPrChange w:id="151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17" w:author="AP" w:date="2019-07-23T12:12:00Z">
                  <w:rPr>
                    <w:rFonts w:ascii="Calibri" w:eastAsia="Times New Roman" w:hAnsi="Calibri" w:cs="Times New Roman"/>
                    <w:color w:val="000000"/>
                    <w:sz w:val="20"/>
                    <w:szCs w:val="20"/>
                    <w:lang w:val="en-US"/>
                  </w:rPr>
                </w:rPrChange>
              </w:rPr>
              <w:t>41</w:t>
            </w:r>
          </w:p>
        </w:tc>
        <w:tc>
          <w:tcPr>
            <w:tcW w:w="0" w:type="auto"/>
            <w:tcBorders>
              <w:top w:val="nil"/>
              <w:left w:val="nil"/>
              <w:bottom w:val="single" w:sz="4" w:space="0" w:color="auto"/>
              <w:right w:val="single" w:sz="4" w:space="0" w:color="auto"/>
            </w:tcBorders>
            <w:shd w:val="clear" w:color="auto" w:fill="auto"/>
            <w:noWrap/>
            <w:vAlign w:val="center"/>
            <w:hideMark/>
          </w:tcPr>
          <w:p w14:paraId="1F5EFB2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18" w:author="AP" w:date="2019-07-23T12:12:00Z">
                  <w:rPr>
                    <w:rFonts w:ascii="Calibri" w:eastAsia="Times New Roman" w:hAnsi="Calibri" w:cs="Times New Roman"/>
                    <w:color w:val="000000"/>
                    <w:sz w:val="20"/>
                    <w:szCs w:val="20"/>
                    <w:lang w:val="en-US"/>
                  </w:rPr>
                </w:rPrChange>
              </w:rPr>
              <w:pPrChange w:id="151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20" w:author="AP" w:date="2019-07-23T12:12:00Z">
                  <w:rPr>
                    <w:rFonts w:ascii="Calibri" w:eastAsia="Times New Roman" w:hAnsi="Calibri" w:cs="Times New Roman"/>
                    <w:color w:val="000000"/>
                    <w:sz w:val="20"/>
                    <w:szCs w:val="20"/>
                    <w:lang w:val="en-US"/>
                  </w:rPr>
                </w:rPrChange>
              </w:rPr>
              <w:t>33</w:t>
            </w:r>
          </w:p>
        </w:tc>
        <w:tc>
          <w:tcPr>
            <w:tcW w:w="0" w:type="auto"/>
            <w:tcBorders>
              <w:top w:val="nil"/>
              <w:left w:val="nil"/>
              <w:bottom w:val="single" w:sz="4" w:space="0" w:color="auto"/>
              <w:right w:val="single" w:sz="4" w:space="0" w:color="auto"/>
            </w:tcBorders>
            <w:shd w:val="clear" w:color="auto" w:fill="auto"/>
            <w:noWrap/>
            <w:vAlign w:val="center"/>
            <w:hideMark/>
          </w:tcPr>
          <w:p w14:paraId="19D637C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21" w:author="AP" w:date="2019-07-23T12:12:00Z">
                  <w:rPr>
                    <w:rFonts w:ascii="Calibri" w:eastAsia="Times New Roman" w:hAnsi="Calibri" w:cs="Times New Roman"/>
                    <w:color w:val="000000"/>
                    <w:sz w:val="20"/>
                    <w:szCs w:val="20"/>
                    <w:lang w:val="en-US"/>
                  </w:rPr>
                </w:rPrChange>
              </w:rPr>
              <w:pPrChange w:id="152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23"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4A2685A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24" w:author="AP" w:date="2019-07-23T12:12:00Z">
                  <w:rPr>
                    <w:rFonts w:ascii="Calibri" w:eastAsia="Times New Roman" w:hAnsi="Calibri" w:cs="Times New Roman"/>
                    <w:color w:val="000000"/>
                    <w:sz w:val="20"/>
                    <w:szCs w:val="20"/>
                    <w:lang w:val="en-US"/>
                  </w:rPr>
                </w:rPrChange>
              </w:rPr>
              <w:pPrChange w:id="152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26" w:author="AP" w:date="2019-07-23T12:12:00Z">
                  <w:rPr>
                    <w:rFonts w:ascii="Calibri" w:eastAsia="Times New Roman" w:hAnsi="Calibri" w:cs="Times New Roman"/>
                    <w:color w:val="000000"/>
                    <w:sz w:val="20"/>
                    <w:szCs w:val="20"/>
                    <w:lang w:val="en-US"/>
                  </w:rPr>
                </w:rPrChange>
              </w:rPr>
              <w:t>6</w:t>
            </w:r>
          </w:p>
        </w:tc>
        <w:tc>
          <w:tcPr>
            <w:tcW w:w="0" w:type="auto"/>
            <w:tcBorders>
              <w:top w:val="nil"/>
              <w:left w:val="nil"/>
              <w:bottom w:val="single" w:sz="4" w:space="0" w:color="auto"/>
              <w:right w:val="single" w:sz="4" w:space="0" w:color="auto"/>
            </w:tcBorders>
            <w:shd w:val="clear" w:color="auto" w:fill="auto"/>
            <w:noWrap/>
            <w:vAlign w:val="center"/>
            <w:hideMark/>
          </w:tcPr>
          <w:p w14:paraId="42E1AED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27" w:author="AP" w:date="2019-07-23T12:12:00Z">
                  <w:rPr>
                    <w:rFonts w:ascii="Calibri" w:eastAsia="Times New Roman" w:hAnsi="Calibri" w:cs="Times New Roman"/>
                    <w:color w:val="000000"/>
                    <w:sz w:val="20"/>
                    <w:szCs w:val="20"/>
                    <w:lang w:val="en-US"/>
                  </w:rPr>
                </w:rPrChange>
              </w:rPr>
              <w:pPrChange w:id="152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29"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66FCFB7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30" w:author="AP" w:date="2019-07-23T12:12:00Z">
                  <w:rPr>
                    <w:rFonts w:ascii="Calibri" w:eastAsia="Times New Roman" w:hAnsi="Calibri" w:cs="Times New Roman"/>
                    <w:color w:val="000000"/>
                    <w:sz w:val="20"/>
                    <w:szCs w:val="20"/>
                    <w:lang w:val="en-US"/>
                  </w:rPr>
                </w:rPrChange>
              </w:rPr>
              <w:pPrChange w:id="153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32"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124704A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33" w:author="AP" w:date="2019-07-23T12:12:00Z">
                  <w:rPr>
                    <w:rFonts w:ascii="Calibri" w:eastAsia="Times New Roman" w:hAnsi="Calibri" w:cs="Times New Roman"/>
                    <w:color w:val="000000"/>
                    <w:sz w:val="20"/>
                    <w:szCs w:val="20"/>
                    <w:lang w:val="en-US"/>
                  </w:rPr>
                </w:rPrChange>
              </w:rPr>
              <w:pPrChange w:id="153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35" w:author="AP" w:date="2019-07-23T12:12:00Z">
                  <w:rPr>
                    <w:rFonts w:ascii="Calibri" w:eastAsia="Times New Roman" w:hAnsi="Calibri" w:cs="Times New Roman"/>
                    <w:color w:val="000000"/>
                    <w:sz w:val="20"/>
                    <w:szCs w:val="20"/>
                    <w:lang w:val="en-US"/>
                  </w:rPr>
                </w:rPrChange>
              </w:rPr>
              <w:t>4</w:t>
            </w:r>
          </w:p>
        </w:tc>
        <w:tc>
          <w:tcPr>
            <w:tcW w:w="0" w:type="auto"/>
            <w:tcBorders>
              <w:top w:val="nil"/>
              <w:left w:val="nil"/>
              <w:bottom w:val="single" w:sz="4" w:space="0" w:color="auto"/>
              <w:right w:val="single" w:sz="4" w:space="0" w:color="auto"/>
            </w:tcBorders>
            <w:shd w:val="clear" w:color="auto" w:fill="auto"/>
            <w:noWrap/>
            <w:vAlign w:val="center"/>
            <w:hideMark/>
          </w:tcPr>
          <w:p w14:paraId="4989618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36" w:author="AP" w:date="2019-07-23T12:12:00Z">
                  <w:rPr>
                    <w:rFonts w:ascii="Calibri" w:eastAsia="Times New Roman" w:hAnsi="Calibri" w:cs="Times New Roman"/>
                    <w:color w:val="000000"/>
                    <w:sz w:val="20"/>
                    <w:szCs w:val="20"/>
                    <w:lang w:val="en-US"/>
                  </w:rPr>
                </w:rPrChange>
              </w:rPr>
              <w:pPrChange w:id="153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38" w:author="AP" w:date="2019-07-23T12:12:00Z">
                  <w:rPr>
                    <w:rFonts w:ascii="Calibri" w:eastAsia="Times New Roman" w:hAnsi="Calibri" w:cs="Times New Roman"/>
                    <w:color w:val="000000"/>
                    <w:sz w:val="20"/>
                    <w:szCs w:val="20"/>
                    <w:lang w:val="en-US"/>
                  </w:rPr>
                </w:rPrChange>
              </w:rPr>
              <w:t>6</w:t>
            </w:r>
          </w:p>
        </w:tc>
        <w:tc>
          <w:tcPr>
            <w:tcW w:w="0" w:type="auto"/>
            <w:tcBorders>
              <w:top w:val="nil"/>
              <w:left w:val="nil"/>
              <w:bottom w:val="single" w:sz="4" w:space="0" w:color="auto"/>
              <w:right w:val="single" w:sz="4" w:space="0" w:color="auto"/>
            </w:tcBorders>
            <w:shd w:val="clear" w:color="auto" w:fill="auto"/>
            <w:noWrap/>
            <w:vAlign w:val="center"/>
            <w:hideMark/>
          </w:tcPr>
          <w:p w14:paraId="366ED44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39" w:author="AP" w:date="2019-07-23T12:12:00Z">
                  <w:rPr>
                    <w:rFonts w:ascii="Calibri" w:eastAsia="Times New Roman" w:hAnsi="Calibri" w:cs="Times New Roman"/>
                    <w:color w:val="000000"/>
                    <w:sz w:val="20"/>
                    <w:szCs w:val="20"/>
                    <w:lang w:val="en-US"/>
                  </w:rPr>
                </w:rPrChange>
              </w:rPr>
              <w:pPrChange w:id="154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41" w:author="AP" w:date="2019-07-23T12:12:00Z">
                  <w:rPr>
                    <w:rFonts w:ascii="Calibri" w:eastAsia="Times New Roman" w:hAnsi="Calibri" w:cs="Times New Roman"/>
                    <w:color w:val="000000"/>
                    <w:sz w:val="20"/>
                    <w:szCs w:val="20"/>
                    <w:lang w:val="en-US"/>
                  </w:rPr>
                </w:rPrChange>
              </w:rPr>
              <w:t>28</w:t>
            </w:r>
          </w:p>
        </w:tc>
      </w:tr>
      <w:tr w:rsidR="004233FA" w:rsidRPr="00407344" w14:paraId="0A9A136D"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507091"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542"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543" w:author="AP" w:date="2019-07-23T12:12:00Z">
                  <w:rPr>
                    <w:rFonts w:ascii="Calibri" w:eastAsia="Times New Roman" w:hAnsi="Calibri" w:cs="Times New Roman"/>
                    <w:i/>
                    <w:iCs/>
                    <w:color w:val="000000"/>
                    <w:sz w:val="20"/>
                    <w:szCs w:val="20"/>
                    <w:lang w:val="en-US"/>
                  </w:rPr>
                </w:rPrChange>
              </w:rPr>
              <w:t>Pennisetum glaucum</w:t>
            </w:r>
          </w:p>
        </w:tc>
        <w:tc>
          <w:tcPr>
            <w:tcW w:w="0" w:type="auto"/>
            <w:tcBorders>
              <w:top w:val="nil"/>
              <w:left w:val="nil"/>
              <w:bottom w:val="single" w:sz="4" w:space="0" w:color="auto"/>
              <w:right w:val="single" w:sz="4" w:space="0" w:color="auto"/>
            </w:tcBorders>
            <w:shd w:val="clear" w:color="auto" w:fill="auto"/>
            <w:noWrap/>
            <w:vAlign w:val="center"/>
            <w:hideMark/>
          </w:tcPr>
          <w:p w14:paraId="5BFB512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44" w:author="AP" w:date="2019-07-23T12:12:00Z">
                  <w:rPr>
                    <w:rFonts w:ascii="Calibri" w:eastAsia="Times New Roman" w:hAnsi="Calibri" w:cs="Times New Roman"/>
                    <w:color w:val="000000"/>
                    <w:sz w:val="20"/>
                    <w:szCs w:val="20"/>
                    <w:lang w:val="en-US"/>
                  </w:rPr>
                </w:rPrChange>
              </w:rPr>
              <w:pPrChange w:id="154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46" w:author="AP" w:date="2019-07-23T12:12:00Z">
                  <w:rPr>
                    <w:rFonts w:ascii="Calibri" w:eastAsia="Times New Roman" w:hAnsi="Calibri" w:cs="Times New Roman"/>
                    <w:color w:val="000000"/>
                    <w:sz w:val="20"/>
                    <w:szCs w:val="20"/>
                    <w:lang w:val="en-US"/>
                  </w:rPr>
                </w:rPrChange>
              </w:rPr>
              <w:t>Mijo perla</w:t>
            </w:r>
          </w:p>
        </w:tc>
        <w:tc>
          <w:tcPr>
            <w:tcW w:w="0" w:type="auto"/>
            <w:tcBorders>
              <w:top w:val="nil"/>
              <w:left w:val="nil"/>
              <w:bottom w:val="single" w:sz="4" w:space="0" w:color="auto"/>
              <w:right w:val="single" w:sz="4" w:space="0" w:color="auto"/>
            </w:tcBorders>
            <w:shd w:val="clear" w:color="auto" w:fill="auto"/>
            <w:noWrap/>
            <w:vAlign w:val="center"/>
            <w:hideMark/>
          </w:tcPr>
          <w:p w14:paraId="536617C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47" w:author="AP" w:date="2019-07-23T12:12:00Z">
                  <w:rPr>
                    <w:rFonts w:ascii="Calibri" w:eastAsia="Times New Roman" w:hAnsi="Calibri" w:cs="Times New Roman"/>
                    <w:color w:val="000000"/>
                    <w:sz w:val="20"/>
                    <w:szCs w:val="20"/>
                    <w:lang w:val="en-US"/>
                  </w:rPr>
                </w:rPrChange>
              </w:rPr>
              <w:pPrChange w:id="154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49" w:author="AP" w:date="2019-07-23T12:12:00Z">
                  <w:rPr>
                    <w:rFonts w:ascii="Calibri" w:eastAsia="Times New Roman" w:hAnsi="Calibri" w:cs="Times New Roman"/>
                    <w:color w:val="000000"/>
                    <w:sz w:val="20"/>
                    <w:szCs w:val="20"/>
                    <w:lang w:val="en-US"/>
                  </w:rPr>
                </w:rPrChange>
              </w:rPr>
              <w:t>130</w:t>
            </w:r>
          </w:p>
        </w:tc>
        <w:tc>
          <w:tcPr>
            <w:tcW w:w="0" w:type="auto"/>
            <w:tcBorders>
              <w:top w:val="nil"/>
              <w:left w:val="nil"/>
              <w:bottom w:val="single" w:sz="4" w:space="0" w:color="auto"/>
              <w:right w:val="single" w:sz="4" w:space="0" w:color="auto"/>
            </w:tcBorders>
            <w:shd w:val="clear" w:color="auto" w:fill="auto"/>
            <w:noWrap/>
            <w:vAlign w:val="center"/>
            <w:hideMark/>
          </w:tcPr>
          <w:p w14:paraId="0EAAB40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50" w:author="AP" w:date="2019-07-23T12:12:00Z">
                  <w:rPr>
                    <w:rFonts w:ascii="Calibri" w:eastAsia="Times New Roman" w:hAnsi="Calibri" w:cs="Times New Roman"/>
                    <w:color w:val="000000"/>
                    <w:sz w:val="20"/>
                    <w:szCs w:val="20"/>
                    <w:lang w:val="en-US"/>
                  </w:rPr>
                </w:rPrChange>
              </w:rPr>
              <w:pPrChange w:id="155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52" w:author="AP" w:date="2019-07-23T12:12:00Z">
                  <w:rPr>
                    <w:rFonts w:ascii="Calibri" w:eastAsia="Times New Roman" w:hAnsi="Calibri" w:cs="Times New Roman"/>
                    <w:color w:val="000000"/>
                    <w:sz w:val="20"/>
                    <w:szCs w:val="20"/>
                    <w:lang w:val="en-US"/>
                  </w:rPr>
                </w:rPrChange>
              </w:rPr>
              <w:t>108</w:t>
            </w:r>
          </w:p>
        </w:tc>
        <w:tc>
          <w:tcPr>
            <w:tcW w:w="0" w:type="auto"/>
            <w:tcBorders>
              <w:top w:val="nil"/>
              <w:left w:val="nil"/>
              <w:bottom w:val="single" w:sz="4" w:space="0" w:color="auto"/>
              <w:right w:val="single" w:sz="4" w:space="0" w:color="auto"/>
            </w:tcBorders>
            <w:shd w:val="clear" w:color="auto" w:fill="auto"/>
            <w:noWrap/>
            <w:vAlign w:val="center"/>
            <w:hideMark/>
          </w:tcPr>
          <w:p w14:paraId="45C9A47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53" w:author="AP" w:date="2019-07-23T12:12:00Z">
                  <w:rPr>
                    <w:rFonts w:ascii="Calibri" w:eastAsia="Times New Roman" w:hAnsi="Calibri" w:cs="Times New Roman"/>
                    <w:color w:val="000000"/>
                    <w:sz w:val="20"/>
                    <w:szCs w:val="20"/>
                    <w:lang w:val="en-US"/>
                  </w:rPr>
                </w:rPrChange>
              </w:rPr>
              <w:pPrChange w:id="155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55" w:author="AP" w:date="2019-07-23T12:12:00Z">
                  <w:rPr>
                    <w:rFonts w:ascii="Calibri" w:eastAsia="Times New Roman" w:hAnsi="Calibri" w:cs="Times New Roman"/>
                    <w:color w:val="000000"/>
                    <w:sz w:val="20"/>
                    <w:szCs w:val="20"/>
                    <w:lang w:val="en-US"/>
                  </w:rPr>
                </w:rPrChange>
              </w:rPr>
              <w:t>19</w:t>
            </w:r>
          </w:p>
        </w:tc>
        <w:tc>
          <w:tcPr>
            <w:tcW w:w="0" w:type="auto"/>
            <w:tcBorders>
              <w:top w:val="nil"/>
              <w:left w:val="nil"/>
              <w:bottom w:val="single" w:sz="4" w:space="0" w:color="auto"/>
              <w:right w:val="single" w:sz="4" w:space="0" w:color="auto"/>
            </w:tcBorders>
            <w:shd w:val="clear" w:color="auto" w:fill="auto"/>
            <w:noWrap/>
            <w:vAlign w:val="center"/>
            <w:hideMark/>
          </w:tcPr>
          <w:p w14:paraId="63B687D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56" w:author="AP" w:date="2019-07-23T12:12:00Z">
                  <w:rPr>
                    <w:rFonts w:ascii="Calibri" w:eastAsia="Times New Roman" w:hAnsi="Calibri" w:cs="Times New Roman"/>
                    <w:color w:val="000000"/>
                    <w:sz w:val="20"/>
                    <w:szCs w:val="20"/>
                    <w:lang w:val="en-US"/>
                  </w:rPr>
                </w:rPrChange>
              </w:rPr>
              <w:pPrChange w:id="155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58"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6C857E6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59" w:author="AP" w:date="2019-07-23T12:12:00Z">
                  <w:rPr>
                    <w:rFonts w:ascii="Calibri" w:eastAsia="Times New Roman" w:hAnsi="Calibri" w:cs="Times New Roman"/>
                    <w:color w:val="000000"/>
                    <w:sz w:val="20"/>
                    <w:szCs w:val="20"/>
                    <w:lang w:val="en-US"/>
                  </w:rPr>
                </w:rPrChange>
              </w:rPr>
              <w:pPrChange w:id="156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61"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584ED33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62" w:author="AP" w:date="2019-07-23T12:12:00Z">
                  <w:rPr>
                    <w:rFonts w:ascii="Calibri" w:eastAsia="Times New Roman" w:hAnsi="Calibri" w:cs="Times New Roman"/>
                    <w:color w:val="000000"/>
                    <w:sz w:val="20"/>
                    <w:szCs w:val="20"/>
                    <w:lang w:val="en-US"/>
                  </w:rPr>
                </w:rPrChange>
              </w:rPr>
              <w:pPrChange w:id="156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64" w:author="AP" w:date="2019-07-23T12:12:00Z">
                  <w:rPr>
                    <w:rFonts w:ascii="Calibri" w:eastAsia="Times New Roman" w:hAnsi="Calibri" w:cs="Times New Roman"/>
                    <w:color w:val="000000"/>
                    <w:sz w:val="20"/>
                    <w:szCs w:val="20"/>
                    <w:lang w:val="en-US"/>
                  </w:rPr>
                </w:rPrChange>
              </w:rPr>
              <w:t>6</w:t>
            </w:r>
          </w:p>
        </w:tc>
        <w:tc>
          <w:tcPr>
            <w:tcW w:w="0" w:type="auto"/>
            <w:tcBorders>
              <w:top w:val="nil"/>
              <w:left w:val="nil"/>
              <w:bottom w:val="single" w:sz="4" w:space="0" w:color="auto"/>
              <w:right w:val="single" w:sz="4" w:space="0" w:color="auto"/>
            </w:tcBorders>
            <w:shd w:val="clear" w:color="auto" w:fill="auto"/>
            <w:noWrap/>
            <w:vAlign w:val="center"/>
            <w:hideMark/>
          </w:tcPr>
          <w:p w14:paraId="630AB06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65" w:author="AP" w:date="2019-07-23T12:12:00Z">
                  <w:rPr>
                    <w:rFonts w:ascii="Calibri" w:eastAsia="Times New Roman" w:hAnsi="Calibri" w:cs="Times New Roman"/>
                    <w:color w:val="000000"/>
                    <w:sz w:val="20"/>
                    <w:szCs w:val="20"/>
                    <w:lang w:val="en-US"/>
                  </w:rPr>
                </w:rPrChange>
              </w:rPr>
              <w:pPrChange w:id="156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67" w:author="AP" w:date="2019-07-23T12:12:00Z">
                  <w:rPr>
                    <w:rFonts w:ascii="Calibri" w:eastAsia="Times New Roman" w:hAnsi="Calibri" w:cs="Times New Roman"/>
                    <w:color w:val="000000"/>
                    <w:sz w:val="20"/>
                    <w:szCs w:val="20"/>
                    <w:lang w:val="en-US"/>
                  </w:rPr>
                </w:rPrChange>
              </w:rPr>
              <w:t>19</w:t>
            </w:r>
          </w:p>
        </w:tc>
        <w:tc>
          <w:tcPr>
            <w:tcW w:w="0" w:type="auto"/>
            <w:tcBorders>
              <w:top w:val="nil"/>
              <w:left w:val="nil"/>
              <w:bottom w:val="single" w:sz="4" w:space="0" w:color="auto"/>
              <w:right w:val="single" w:sz="4" w:space="0" w:color="auto"/>
            </w:tcBorders>
            <w:shd w:val="clear" w:color="auto" w:fill="auto"/>
            <w:noWrap/>
            <w:vAlign w:val="center"/>
            <w:hideMark/>
          </w:tcPr>
          <w:p w14:paraId="2C1DAF0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68" w:author="AP" w:date="2019-07-23T12:12:00Z">
                  <w:rPr>
                    <w:rFonts w:ascii="Calibri" w:eastAsia="Times New Roman" w:hAnsi="Calibri" w:cs="Times New Roman"/>
                    <w:color w:val="000000"/>
                    <w:sz w:val="20"/>
                    <w:szCs w:val="20"/>
                    <w:lang w:val="en-US"/>
                  </w:rPr>
                </w:rPrChange>
              </w:rPr>
              <w:pPrChange w:id="156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70" w:author="AP" w:date="2019-07-23T12:12:00Z">
                  <w:rPr>
                    <w:rFonts w:ascii="Calibri" w:eastAsia="Times New Roman" w:hAnsi="Calibri" w:cs="Times New Roman"/>
                    <w:color w:val="000000"/>
                    <w:sz w:val="20"/>
                    <w:szCs w:val="20"/>
                    <w:lang w:val="en-US"/>
                  </w:rPr>
                </w:rPrChange>
              </w:rPr>
              <w:t>18</w:t>
            </w:r>
          </w:p>
        </w:tc>
        <w:tc>
          <w:tcPr>
            <w:tcW w:w="0" w:type="auto"/>
            <w:tcBorders>
              <w:top w:val="nil"/>
              <w:left w:val="nil"/>
              <w:bottom w:val="single" w:sz="4" w:space="0" w:color="auto"/>
              <w:right w:val="single" w:sz="4" w:space="0" w:color="auto"/>
            </w:tcBorders>
            <w:shd w:val="clear" w:color="auto" w:fill="auto"/>
            <w:noWrap/>
            <w:vAlign w:val="center"/>
            <w:hideMark/>
          </w:tcPr>
          <w:p w14:paraId="09CFF94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71" w:author="AP" w:date="2019-07-23T12:12:00Z">
                  <w:rPr>
                    <w:rFonts w:ascii="Calibri" w:eastAsia="Times New Roman" w:hAnsi="Calibri" w:cs="Times New Roman"/>
                    <w:color w:val="000000"/>
                    <w:sz w:val="20"/>
                    <w:szCs w:val="20"/>
                    <w:lang w:val="en-US"/>
                  </w:rPr>
                </w:rPrChange>
              </w:rPr>
              <w:pPrChange w:id="157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73" w:author="AP" w:date="2019-07-23T12:12:00Z">
                  <w:rPr>
                    <w:rFonts w:ascii="Calibri" w:eastAsia="Times New Roman" w:hAnsi="Calibri" w:cs="Times New Roman"/>
                    <w:color w:val="000000"/>
                    <w:sz w:val="20"/>
                    <w:szCs w:val="20"/>
                    <w:lang w:val="en-US"/>
                  </w:rPr>
                </w:rPrChange>
              </w:rPr>
              <w:t>87</w:t>
            </w:r>
          </w:p>
        </w:tc>
      </w:tr>
      <w:tr w:rsidR="004233FA" w:rsidRPr="00407344" w14:paraId="6000F419"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E7E3C9"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574"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575" w:author="AP" w:date="2019-07-23T12:12:00Z">
                  <w:rPr>
                    <w:rFonts w:ascii="Calibri" w:eastAsia="Times New Roman" w:hAnsi="Calibri" w:cs="Times New Roman"/>
                    <w:i/>
                    <w:iCs/>
                    <w:color w:val="000000"/>
                    <w:sz w:val="20"/>
                    <w:szCs w:val="20"/>
                    <w:lang w:val="en-US"/>
                  </w:rPr>
                </w:rPrChange>
              </w:rPr>
              <w:t>Plectanthus rotundifolius</w:t>
            </w:r>
          </w:p>
        </w:tc>
        <w:tc>
          <w:tcPr>
            <w:tcW w:w="0" w:type="auto"/>
            <w:tcBorders>
              <w:top w:val="nil"/>
              <w:left w:val="nil"/>
              <w:bottom w:val="single" w:sz="4" w:space="0" w:color="auto"/>
              <w:right w:val="single" w:sz="4" w:space="0" w:color="auto"/>
            </w:tcBorders>
            <w:shd w:val="clear" w:color="auto" w:fill="auto"/>
            <w:noWrap/>
            <w:vAlign w:val="center"/>
            <w:hideMark/>
          </w:tcPr>
          <w:p w14:paraId="021A6FC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76" w:author="AP" w:date="2019-07-23T12:12:00Z">
                  <w:rPr>
                    <w:rFonts w:ascii="Calibri" w:eastAsia="Times New Roman" w:hAnsi="Calibri" w:cs="Times New Roman"/>
                    <w:color w:val="000000"/>
                    <w:sz w:val="20"/>
                    <w:szCs w:val="20"/>
                    <w:lang w:val="en-US"/>
                  </w:rPr>
                </w:rPrChange>
              </w:rPr>
              <w:pPrChange w:id="157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78" w:author="AP" w:date="2019-07-23T12:12:00Z">
                  <w:rPr>
                    <w:rFonts w:ascii="Calibri" w:eastAsia="Times New Roman" w:hAnsi="Calibri" w:cs="Times New Roman"/>
                    <w:color w:val="000000"/>
                    <w:sz w:val="20"/>
                    <w:szCs w:val="20"/>
                    <w:lang w:val="en-US"/>
                  </w:rPr>
                </w:rPrChange>
              </w:rPr>
              <w:t>Patata africana</w:t>
            </w:r>
          </w:p>
        </w:tc>
        <w:tc>
          <w:tcPr>
            <w:tcW w:w="0" w:type="auto"/>
            <w:tcBorders>
              <w:top w:val="nil"/>
              <w:left w:val="nil"/>
              <w:bottom w:val="single" w:sz="4" w:space="0" w:color="auto"/>
              <w:right w:val="single" w:sz="4" w:space="0" w:color="auto"/>
            </w:tcBorders>
            <w:shd w:val="clear" w:color="auto" w:fill="auto"/>
            <w:noWrap/>
            <w:vAlign w:val="center"/>
            <w:hideMark/>
          </w:tcPr>
          <w:p w14:paraId="4B3F3CB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79" w:author="AP" w:date="2019-07-23T12:12:00Z">
                  <w:rPr>
                    <w:rFonts w:ascii="Calibri" w:eastAsia="Times New Roman" w:hAnsi="Calibri" w:cs="Times New Roman"/>
                    <w:color w:val="000000"/>
                    <w:sz w:val="20"/>
                    <w:szCs w:val="20"/>
                    <w:lang w:val="en-US"/>
                  </w:rPr>
                </w:rPrChange>
              </w:rPr>
              <w:pPrChange w:id="158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81"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540962B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82" w:author="AP" w:date="2019-07-23T12:12:00Z">
                  <w:rPr>
                    <w:rFonts w:ascii="Calibri" w:eastAsia="Times New Roman" w:hAnsi="Calibri" w:cs="Times New Roman"/>
                    <w:color w:val="000000"/>
                    <w:sz w:val="20"/>
                    <w:szCs w:val="20"/>
                    <w:lang w:val="en-US"/>
                  </w:rPr>
                </w:rPrChange>
              </w:rPr>
              <w:pPrChange w:id="158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84"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071D11B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85" w:author="AP" w:date="2019-07-23T12:12:00Z">
                  <w:rPr>
                    <w:rFonts w:ascii="Calibri" w:eastAsia="Times New Roman" w:hAnsi="Calibri" w:cs="Times New Roman"/>
                    <w:color w:val="000000"/>
                    <w:sz w:val="20"/>
                    <w:szCs w:val="20"/>
                    <w:lang w:val="en-US"/>
                  </w:rPr>
                </w:rPrChange>
              </w:rPr>
              <w:pPrChange w:id="158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87"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13CC63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88" w:author="AP" w:date="2019-07-23T12:12:00Z">
                  <w:rPr>
                    <w:rFonts w:ascii="Calibri" w:eastAsia="Times New Roman" w:hAnsi="Calibri" w:cs="Times New Roman"/>
                    <w:color w:val="000000"/>
                    <w:sz w:val="20"/>
                    <w:szCs w:val="20"/>
                    <w:lang w:val="en-US"/>
                  </w:rPr>
                </w:rPrChange>
              </w:rPr>
              <w:pPrChange w:id="158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90"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38DCD3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91" w:author="AP" w:date="2019-07-23T12:12:00Z">
                  <w:rPr>
                    <w:rFonts w:ascii="Calibri" w:eastAsia="Times New Roman" w:hAnsi="Calibri" w:cs="Times New Roman"/>
                    <w:color w:val="000000"/>
                    <w:sz w:val="20"/>
                    <w:szCs w:val="20"/>
                    <w:lang w:val="en-US"/>
                  </w:rPr>
                </w:rPrChange>
              </w:rPr>
              <w:pPrChange w:id="159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93"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420622D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94" w:author="AP" w:date="2019-07-23T12:12:00Z">
                  <w:rPr>
                    <w:rFonts w:ascii="Calibri" w:eastAsia="Times New Roman" w:hAnsi="Calibri" w:cs="Times New Roman"/>
                    <w:color w:val="000000"/>
                    <w:sz w:val="20"/>
                    <w:szCs w:val="20"/>
                    <w:lang w:val="en-US"/>
                  </w:rPr>
                </w:rPrChange>
              </w:rPr>
              <w:pPrChange w:id="159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96"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072E35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597" w:author="AP" w:date="2019-07-23T12:12:00Z">
                  <w:rPr>
                    <w:rFonts w:ascii="Calibri" w:eastAsia="Times New Roman" w:hAnsi="Calibri" w:cs="Times New Roman"/>
                    <w:color w:val="000000"/>
                    <w:sz w:val="20"/>
                    <w:szCs w:val="20"/>
                    <w:lang w:val="en-US"/>
                  </w:rPr>
                </w:rPrChange>
              </w:rPr>
              <w:pPrChange w:id="159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599"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5287506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00" w:author="AP" w:date="2019-07-23T12:12:00Z">
                  <w:rPr>
                    <w:rFonts w:ascii="Calibri" w:eastAsia="Times New Roman" w:hAnsi="Calibri" w:cs="Times New Roman"/>
                    <w:color w:val="000000"/>
                    <w:sz w:val="20"/>
                    <w:szCs w:val="20"/>
                    <w:lang w:val="en-US"/>
                  </w:rPr>
                </w:rPrChange>
              </w:rPr>
              <w:pPrChange w:id="160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02"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2C23445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03" w:author="AP" w:date="2019-07-23T12:12:00Z">
                  <w:rPr>
                    <w:rFonts w:ascii="Calibri" w:eastAsia="Times New Roman" w:hAnsi="Calibri" w:cs="Times New Roman"/>
                    <w:color w:val="000000"/>
                    <w:sz w:val="20"/>
                    <w:szCs w:val="20"/>
                    <w:lang w:val="en-US"/>
                  </w:rPr>
                </w:rPrChange>
              </w:rPr>
              <w:pPrChange w:id="160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05" w:author="AP" w:date="2019-07-23T12:12:00Z">
                  <w:rPr>
                    <w:rFonts w:ascii="Calibri" w:eastAsia="Times New Roman" w:hAnsi="Calibri" w:cs="Times New Roman"/>
                    <w:color w:val="000000"/>
                    <w:sz w:val="20"/>
                    <w:szCs w:val="20"/>
                    <w:lang w:val="en-US"/>
                  </w:rPr>
                </w:rPrChange>
              </w:rPr>
              <w:t>1</w:t>
            </w:r>
          </w:p>
        </w:tc>
      </w:tr>
      <w:tr w:rsidR="004233FA" w:rsidRPr="00407344" w14:paraId="03FE764F"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A15C05"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606"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607" w:author="AP" w:date="2019-07-23T12:12:00Z">
                  <w:rPr>
                    <w:rFonts w:ascii="Calibri" w:eastAsia="Times New Roman" w:hAnsi="Calibri" w:cs="Times New Roman"/>
                    <w:i/>
                    <w:iCs/>
                    <w:color w:val="000000"/>
                    <w:sz w:val="20"/>
                    <w:szCs w:val="20"/>
                    <w:lang w:val="en-US"/>
                  </w:rPr>
                </w:rPrChange>
              </w:rPr>
              <w:t>Senna obtusifolia</w:t>
            </w:r>
          </w:p>
        </w:tc>
        <w:tc>
          <w:tcPr>
            <w:tcW w:w="0" w:type="auto"/>
            <w:tcBorders>
              <w:top w:val="nil"/>
              <w:left w:val="nil"/>
              <w:bottom w:val="single" w:sz="4" w:space="0" w:color="auto"/>
              <w:right w:val="single" w:sz="4" w:space="0" w:color="auto"/>
            </w:tcBorders>
            <w:shd w:val="clear" w:color="auto" w:fill="auto"/>
            <w:noWrap/>
            <w:vAlign w:val="center"/>
            <w:hideMark/>
          </w:tcPr>
          <w:p w14:paraId="0C53E5B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08" w:author="AP" w:date="2019-07-23T12:12:00Z">
                  <w:rPr>
                    <w:rFonts w:ascii="Calibri" w:eastAsia="Times New Roman" w:hAnsi="Calibri" w:cs="Times New Roman"/>
                    <w:color w:val="000000"/>
                    <w:sz w:val="20"/>
                    <w:szCs w:val="20"/>
                    <w:lang w:val="en-US"/>
                  </w:rPr>
                </w:rPrChange>
              </w:rPr>
              <w:pPrChange w:id="160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10" w:author="AP" w:date="2019-07-23T12:12:00Z">
                  <w:rPr>
                    <w:rFonts w:ascii="Calibri" w:eastAsia="Times New Roman" w:hAnsi="Calibri" w:cs="Times New Roman"/>
                    <w:color w:val="000000"/>
                    <w:sz w:val="20"/>
                    <w:szCs w:val="20"/>
                    <w:lang w:val="en-US"/>
                  </w:rPr>
                </w:rPrChange>
              </w:rPr>
              <w:t>Palo zorrillo</w:t>
            </w:r>
          </w:p>
        </w:tc>
        <w:tc>
          <w:tcPr>
            <w:tcW w:w="0" w:type="auto"/>
            <w:tcBorders>
              <w:top w:val="nil"/>
              <w:left w:val="nil"/>
              <w:bottom w:val="single" w:sz="4" w:space="0" w:color="auto"/>
              <w:right w:val="single" w:sz="4" w:space="0" w:color="auto"/>
            </w:tcBorders>
            <w:shd w:val="clear" w:color="auto" w:fill="auto"/>
            <w:noWrap/>
            <w:vAlign w:val="center"/>
            <w:hideMark/>
          </w:tcPr>
          <w:p w14:paraId="09A146C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11" w:author="AP" w:date="2019-07-23T12:12:00Z">
                  <w:rPr>
                    <w:rFonts w:ascii="Calibri" w:eastAsia="Times New Roman" w:hAnsi="Calibri" w:cs="Times New Roman"/>
                    <w:color w:val="000000"/>
                    <w:sz w:val="20"/>
                    <w:szCs w:val="20"/>
                    <w:lang w:val="en-US"/>
                  </w:rPr>
                </w:rPrChange>
              </w:rPr>
              <w:pPrChange w:id="161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13"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0B25D05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14" w:author="AP" w:date="2019-07-23T12:12:00Z">
                  <w:rPr>
                    <w:rFonts w:ascii="Calibri" w:eastAsia="Times New Roman" w:hAnsi="Calibri" w:cs="Times New Roman"/>
                    <w:color w:val="000000"/>
                    <w:sz w:val="20"/>
                    <w:szCs w:val="20"/>
                    <w:lang w:val="en-US"/>
                  </w:rPr>
                </w:rPrChange>
              </w:rPr>
              <w:pPrChange w:id="161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16"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44B7218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17" w:author="AP" w:date="2019-07-23T12:12:00Z">
                  <w:rPr>
                    <w:rFonts w:ascii="Calibri" w:eastAsia="Times New Roman" w:hAnsi="Calibri" w:cs="Times New Roman"/>
                    <w:color w:val="000000"/>
                    <w:sz w:val="20"/>
                    <w:szCs w:val="20"/>
                    <w:lang w:val="en-US"/>
                  </w:rPr>
                </w:rPrChange>
              </w:rPr>
              <w:pPrChange w:id="161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19"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408D21A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20" w:author="AP" w:date="2019-07-23T12:12:00Z">
                  <w:rPr>
                    <w:rFonts w:ascii="Calibri" w:eastAsia="Times New Roman" w:hAnsi="Calibri" w:cs="Times New Roman"/>
                    <w:color w:val="000000"/>
                    <w:sz w:val="20"/>
                    <w:szCs w:val="20"/>
                    <w:lang w:val="en-US"/>
                  </w:rPr>
                </w:rPrChange>
              </w:rPr>
              <w:pPrChange w:id="162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22"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01513B6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23" w:author="AP" w:date="2019-07-23T12:12:00Z">
                  <w:rPr>
                    <w:rFonts w:ascii="Calibri" w:eastAsia="Times New Roman" w:hAnsi="Calibri" w:cs="Times New Roman"/>
                    <w:color w:val="000000"/>
                    <w:sz w:val="20"/>
                    <w:szCs w:val="20"/>
                    <w:lang w:val="en-US"/>
                  </w:rPr>
                </w:rPrChange>
              </w:rPr>
              <w:pPrChange w:id="162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25"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246053D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26" w:author="AP" w:date="2019-07-23T12:12:00Z">
                  <w:rPr>
                    <w:rFonts w:ascii="Calibri" w:eastAsia="Times New Roman" w:hAnsi="Calibri" w:cs="Times New Roman"/>
                    <w:color w:val="000000"/>
                    <w:sz w:val="20"/>
                    <w:szCs w:val="20"/>
                    <w:lang w:val="en-US"/>
                  </w:rPr>
                </w:rPrChange>
              </w:rPr>
              <w:pPrChange w:id="162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28"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E7DBAF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29" w:author="AP" w:date="2019-07-23T12:12:00Z">
                  <w:rPr>
                    <w:rFonts w:ascii="Calibri" w:eastAsia="Times New Roman" w:hAnsi="Calibri" w:cs="Times New Roman"/>
                    <w:color w:val="000000"/>
                    <w:sz w:val="20"/>
                    <w:szCs w:val="20"/>
                    <w:lang w:val="en-US"/>
                  </w:rPr>
                </w:rPrChange>
              </w:rPr>
              <w:pPrChange w:id="163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31"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5879B8B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32" w:author="AP" w:date="2019-07-23T12:12:00Z">
                  <w:rPr>
                    <w:rFonts w:ascii="Calibri" w:eastAsia="Times New Roman" w:hAnsi="Calibri" w:cs="Times New Roman"/>
                    <w:color w:val="000000"/>
                    <w:sz w:val="20"/>
                    <w:szCs w:val="20"/>
                    <w:lang w:val="en-US"/>
                  </w:rPr>
                </w:rPrChange>
              </w:rPr>
              <w:pPrChange w:id="163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34"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50AFD15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35" w:author="AP" w:date="2019-07-23T12:12:00Z">
                  <w:rPr>
                    <w:rFonts w:ascii="Calibri" w:eastAsia="Times New Roman" w:hAnsi="Calibri" w:cs="Times New Roman"/>
                    <w:color w:val="000000"/>
                    <w:sz w:val="20"/>
                    <w:szCs w:val="20"/>
                    <w:lang w:val="en-US"/>
                  </w:rPr>
                </w:rPrChange>
              </w:rPr>
              <w:pPrChange w:id="163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37" w:author="AP" w:date="2019-07-23T12:12:00Z">
                  <w:rPr>
                    <w:rFonts w:ascii="Calibri" w:eastAsia="Times New Roman" w:hAnsi="Calibri" w:cs="Times New Roman"/>
                    <w:color w:val="000000"/>
                    <w:sz w:val="20"/>
                    <w:szCs w:val="20"/>
                    <w:lang w:val="en-US"/>
                  </w:rPr>
                </w:rPrChange>
              </w:rPr>
              <w:t>3</w:t>
            </w:r>
          </w:p>
        </w:tc>
      </w:tr>
      <w:tr w:rsidR="004233FA" w:rsidRPr="00407344" w14:paraId="7418E158"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0D72AA"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638"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639" w:author="AP" w:date="2019-07-23T12:12:00Z">
                  <w:rPr>
                    <w:rFonts w:ascii="Calibri" w:eastAsia="Times New Roman" w:hAnsi="Calibri" w:cs="Times New Roman"/>
                    <w:i/>
                    <w:iCs/>
                    <w:color w:val="000000"/>
                    <w:sz w:val="20"/>
                    <w:szCs w:val="20"/>
                    <w:lang w:val="en-US"/>
                  </w:rPr>
                </w:rPrChange>
              </w:rPr>
              <w:t>Solanum melongena</w:t>
            </w:r>
          </w:p>
        </w:tc>
        <w:tc>
          <w:tcPr>
            <w:tcW w:w="0" w:type="auto"/>
            <w:tcBorders>
              <w:top w:val="nil"/>
              <w:left w:val="nil"/>
              <w:bottom w:val="single" w:sz="4" w:space="0" w:color="auto"/>
              <w:right w:val="single" w:sz="4" w:space="0" w:color="auto"/>
            </w:tcBorders>
            <w:shd w:val="clear" w:color="auto" w:fill="auto"/>
            <w:noWrap/>
            <w:vAlign w:val="center"/>
            <w:hideMark/>
          </w:tcPr>
          <w:p w14:paraId="22F4C5E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40" w:author="AP" w:date="2019-07-23T12:12:00Z">
                  <w:rPr>
                    <w:rFonts w:ascii="Calibri" w:eastAsia="Times New Roman" w:hAnsi="Calibri" w:cs="Times New Roman"/>
                    <w:color w:val="000000"/>
                    <w:sz w:val="20"/>
                    <w:szCs w:val="20"/>
                    <w:lang w:val="en-US"/>
                  </w:rPr>
                </w:rPrChange>
              </w:rPr>
              <w:pPrChange w:id="164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42" w:author="AP" w:date="2019-07-23T12:12:00Z">
                  <w:rPr>
                    <w:rFonts w:ascii="Calibri" w:eastAsia="Times New Roman" w:hAnsi="Calibri" w:cs="Times New Roman"/>
                    <w:color w:val="000000"/>
                    <w:sz w:val="20"/>
                    <w:szCs w:val="20"/>
                    <w:lang w:val="en-US"/>
                  </w:rPr>
                </w:rPrChange>
              </w:rPr>
              <w:t>Berenjena</w:t>
            </w:r>
          </w:p>
        </w:tc>
        <w:tc>
          <w:tcPr>
            <w:tcW w:w="0" w:type="auto"/>
            <w:tcBorders>
              <w:top w:val="nil"/>
              <w:left w:val="nil"/>
              <w:bottom w:val="single" w:sz="4" w:space="0" w:color="auto"/>
              <w:right w:val="single" w:sz="4" w:space="0" w:color="auto"/>
            </w:tcBorders>
            <w:shd w:val="clear" w:color="auto" w:fill="auto"/>
            <w:noWrap/>
            <w:vAlign w:val="center"/>
            <w:hideMark/>
          </w:tcPr>
          <w:p w14:paraId="235979E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43" w:author="AP" w:date="2019-07-23T12:12:00Z">
                  <w:rPr>
                    <w:rFonts w:ascii="Calibri" w:eastAsia="Times New Roman" w:hAnsi="Calibri" w:cs="Times New Roman"/>
                    <w:color w:val="000000"/>
                    <w:sz w:val="20"/>
                    <w:szCs w:val="20"/>
                    <w:lang w:val="en-US"/>
                  </w:rPr>
                </w:rPrChange>
              </w:rPr>
              <w:pPrChange w:id="164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45" w:author="AP" w:date="2019-07-23T12:12:00Z">
                  <w:rPr>
                    <w:rFonts w:ascii="Calibri" w:eastAsia="Times New Roman" w:hAnsi="Calibri" w:cs="Times New Roman"/>
                    <w:color w:val="000000"/>
                    <w:sz w:val="20"/>
                    <w:szCs w:val="20"/>
                    <w:lang w:val="en-US"/>
                  </w:rPr>
                </w:rPrChange>
              </w:rPr>
              <w:t>3</w:t>
            </w:r>
          </w:p>
        </w:tc>
        <w:tc>
          <w:tcPr>
            <w:tcW w:w="0" w:type="auto"/>
            <w:tcBorders>
              <w:top w:val="nil"/>
              <w:left w:val="nil"/>
              <w:bottom w:val="single" w:sz="4" w:space="0" w:color="auto"/>
              <w:right w:val="single" w:sz="4" w:space="0" w:color="auto"/>
            </w:tcBorders>
            <w:shd w:val="clear" w:color="auto" w:fill="auto"/>
            <w:noWrap/>
            <w:vAlign w:val="center"/>
            <w:hideMark/>
          </w:tcPr>
          <w:p w14:paraId="3AA648D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46" w:author="AP" w:date="2019-07-23T12:12:00Z">
                  <w:rPr>
                    <w:rFonts w:ascii="Calibri" w:eastAsia="Times New Roman" w:hAnsi="Calibri" w:cs="Times New Roman"/>
                    <w:color w:val="000000"/>
                    <w:sz w:val="20"/>
                    <w:szCs w:val="20"/>
                    <w:lang w:val="en-US"/>
                  </w:rPr>
                </w:rPrChange>
              </w:rPr>
              <w:pPrChange w:id="164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48"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18463E1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49" w:author="AP" w:date="2019-07-23T12:12:00Z">
                  <w:rPr>
                    <w:rFonts w:ascii="Calibri" w:eastAsia="Times New Roman" w:hAnsi="Calibri" w:cs="Times New Roman"/>
                    <w:color w:val="000000"/>
                    <w:sz w:val="20"/>
                    <w:szCs w:val="20"/>
                    <w:lang w:val="en-US"/>
                  </w:rPr>
                </w:rPrChange>
              </w:rPr>
              <w:pPrChange w:id="165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51"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59C9099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52" w:author="AP" w:date="2019-07-23T12:12:00Z">
                  <w:rPr>
                    <w:rFonts w:ascii="Calibri" w:eastAsia="Times New Roman" w:hAnsi="Calibri" w:cs="Times New Roman"/>
                    <w:color w:val="000000"/>
                    <w:sz w:val="20"/>
                    <w:szCs w:val="20"/>
                    <w:lang w:val="en-US"/>
                  </w:rPr>
                </w:rPrChange>
              </w:rPr>
              <w:pPrChange w:id="165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54"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1080DA4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55" w:author="AP" w:date="2019-07-23T12:12:00Z">
                  <w:rPr>
                    <w:rFonts w:ascii="Calibri" w:eastAsia="Times New Roman" w:hAnsi="Calibri" w:cs="Times New Roman"/>
                    <w:color w:val="000000"/>
                    <w:sz w:val="20"/>
                    <w:szCs w:val="20"/>
                    <w:lang w:val="en-US"/>
                  </w:rPr>
                </w:rPrChange>
              </w:rPr>
              <w:pPrChange w:id="165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57"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3A422D5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58" w:author="AP" w:date="2019-07-23T12:12:00Z">
                  <w:rPr>
                    <w:rFonts w:ascii="Calibri" w:eastAsia="Times New Roman" w:hAnsi="Calibri" w:cs="Times New Roman"/>
                    <w:color w:val="000000"/>
                    <w:sz w:val="20"/>
                    <w:szCs w:val="20"/>
                    <w:lang w:val="en-US"/>
                  </w:rPr>
                </w:rPrChange>
              </w:rPr>
              <w:pPrChange w:id="165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60"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7D1EC6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61" w:author="AP" w:date="2019-07-23T12:12:00Z">
                  <w:rPr>
                    <w:rFonts w:ascii="Calibri" w:eastAsia="Times New Roman" w:hAnsi="Calibri" w:cs="Times New Roman"/>
                    <w:color w:val="000000"/>
                    <w:sz w:val="20"/>
                    <w:szCs w:val="20"/>
                    <w:lang w:val="en-US"/>
                  </w:rPr>
                </w:rPrChange>
              </w:rPr>
              <w:pPrChange w:id="166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63"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6B67BD3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64" w:author="AP" w:date="2019-07-23T12:12:00Z">
                  <w:rPr>
                    <w:rFonts w:ascii="Calibri" w:eastAsia="Times New Roman" w:hAnsi="Calibri" w:cs="Times New Roman"/>
                    <w:color w:val="000000"/>
                    <w:sz w:val="20"/>
                    <w:szCs w:val="20"/>
                    <w:lang w:val="en-US"/>
                  </w:rPr>
                </w:rPrChange>
              </w:rPr>
              <w:pPrChange w:id="166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66"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05D2692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67" w:author="AP" w:date="2019-07-23T12:12:00Z">
                  <w:rPr>
                    <w:rFonts w:ascii="Calibri" w:eastAsia="Times New Roman" w:hAnsi="Calibri" w:cs="Times New Roman"/>
                    <w:color w:val="000000"/>
                    <w:sz w:val="20"/>
                    <w:szCs w:val="20"/>
                    <w:lang w:val="en-US"/>
                  </w:rPr>
                </w:rPrChange>
              </w:rPr>
              <w:pPrChange w:id="166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69" w:author="AP" w:date="2019-07-23T12:12:00Z">
                  <w:rPr>
                    <w:rFonts w:ascii="Calibri" w:eastAsia="Times New Roman" w:hAnsi="Calibri" w:cs="Times New Roman"/>
                    <w:color w:val="000000"/>
                    <w:sz w:val="20"/>
                    <w:szCs w:val="20"/>
                    <w:lang w:val="en-US"/>
                  </w:rPr>
                </w:rPrChange>
              </w:rPr>
              <w:t> </w:t>
            </w:r>
          </w:p>
        </w:tc>
      </w:tr>
      <w:tr w:rsidR="004233FA" w:rsidRPr="00407344" w14:paraId="0DBBD865"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89E78C"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670"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671" w:author="AP" w:date="2019-07-23T12:12:00Z">
                  <w:rPr>
                    <w:rFonts w:ascii="Calibri" w:eastAsia="Times New Roman" w:hAnsi="Calibri" w:cs="Times New Roman"/>
                    <w:i/>
                    <w:iCs/>
                    <w:color w:val="000000"/>
                    <w:sz w:val="20"/>
                    <w:szCs w:val="20"/>
                    <w:lang w:val="en-US"/>
                  </w:rPr>
                </w:rPrChange>
              </w:rPr>
              <w:t xml:space="preserve">Sorghum bicolor </w:t>
            </w:r>
          </w:p>
        </w:tc>
        <w:tc>
          <w:tcPr>
            <w:tcW w:w="0" w:type="auto"/>
            <w:tcBorders>
              <w:top w:val="nil"/>
              <w:left w:val="nil"/>
              <w:bottom w:val="single" w:sz="4" w:space="0" w:color="auto"/>
              <w:right w:val="single" w:sz="4" w:space="0" w:color="auto"/>
            </w:tcBorders>
            <w:shd w:val="clear" w:color="auto" w:fill="auto"/>
            <w:noWrap/>
            <w:vAlign w:val="center"/>
            <w:hideMark/>
          </w:tcPr>
          <w:p w14:paraId="3A84EC5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72" w:author="AP" w:date="2019-07-23T12:12:00Z">
                  <w:rPr>
                    <w:rFonts w:ascii="Calibri" w:eastAsia="Times New Roman" w:hAnsi="Calibri" w:cs="Times New Roman"/>
                    <w:color w:val="000000"/>
                    <w:sz w:val="20"/>
                    <w:szCs w:val="20"/>
                    <w:lang w:val="en-US"/>
                  </w:rPr>
                </w:rPrChange>
              </w:rPr>
              <w:pPrChange w:id="167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74" w:author="AP" w:date="2019-07-23T12:12:00Z">
                  <w:rPr>
                    <w:rFonts w:ascii="Calibri" w:eastAsia="Times New Roman" w:hAnsi="Calibri" w:cs="Times New Roman"/>
                    <w:color w:val="000000"/>
                    <w:sz w:val="20"/>
                    <w:szCs w:val="20"/>
                    <w:lang w:val="en-US"/>
                  </w:rPr>
                </w:rPrChange>
              </w:rPr>
              <w:t>Sorgo</w:t>
            </w:r>
          </w:p>
        </w:tc>
        <w:tc>
          <w:tcPr>
            <w:tcW w:w="0" w:type="auto"/>
            <w:tcBorders>
              <w:top w:val="nil"/>
              <w:left w:val="nil"/>
              <w:bottom w:val="single" w:sz="4" w:space="0" w:color="auto"/>
              <w:right w:val="single" w:sz="4" w:space="0" w:color="auto"/>
            </w:tcBorders>
            <w:shd w:val="clear" w:color="auto" w:fill="auto"/>
            <w:noWrap/>
            <w:vAlign w:val="center"/>
            <w:hideMark/>
          </w:tcPr>
          <w:p w14:paraId="186C3AB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75" w:author="AP" w:date="2019-07-23T12:12:00Z">
                  <w:rPr>
                    <w:rFonts w:ascii="Calibri" w:eastAsia="Times New Roman" w:hAnsi="Calibri" w:cs="Times New Roman"/>
                    <w:color w:val="000000"/>
                    <w:sz w:val="20"/>
                    <w:szCs w:val="20"/>
                    <w:lang w:val="en-US"/>
                  </w:rPr>
                </w:rPrChange>
              </w:rPr>
              <w:pPrChange w:id="167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77" w:author="AP" w:date="2019-07-23T12:12:00Z">
                  <w:rPr>
                    <w:rFonts w:ascii="Calibri" w:eastAsia="Times New Roman" w:hAnsi="Calibri" w:cs="Times New Roman"/>
                    <w:color w:val="000000"/>
                    <w:sz w:val="20"/>
                    <w:szCs w:val="20"/>
                    <w:lang w:val="en-US"/>
                  </w:rPr>
                </w:rPrChange>
              </w:rPr>
              <w:t>128</w:t>
            </w:r>
          </w:p>
        </w:tc>
        <w:tc>
          <w:tcPr>
            <w:tcW w:w="0" w:type="auto"/>
            <w:tcBorders>
              <w:top w:val="nil"/>
              <w:left w:val="nil"/>
              <w:bottom w:val="single" w:sz="4" w:space="0" w:color="auto"/>
              <w:right w:val="single" w:sz="4" w:space="0" w:color="auto"/>
            </w:tcBorders>
            <w:shd w:val="clear" w:color="auto" w:fill="auto"/>
            <w:noWrap/>
            <w:vAlign w:val="center"/>
            <w:hideMark/>
          </w:tcPr>
          <w:p w14:paraId="0B149E2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78" w:author="AP" w:date="2019-07-23T12:12:00Z">
                  <w:rPr>
                    <w:rFonts w:ascii="Calibri" w:eastAsia="Times New Roman" w:hAnsi="Calibri" w:cs="Times New Roman"/>
                    <w:color w:val="000000"/>
                    <w:sz w:val="20"/>
                    <w:szCs w:val="20"/>
                    <w:lang w:val="en-US"/>
                  </w:rPr>
                </w:rPrChange>
              </w:rPr>
              <w:pPrChange w:id="167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80" w:author="AP" w:date="2019-07-23T12:12:00Z">
                  <w:rPr>
                    <w:rFonts w:ascii="Calibri" w:eastAsia="Times New Roman" w:hAnsi="Calibri" w:cs="Times New Roman"/>
                    <w:color w:val="000000"/>
                    <w:sz w:val="20"/>
                    <w:szCs w:val="20"/>
                    <w:lang w:val="en-US"/>
                  </w:rPr>
                </w:rPrChange>
              </w:rPr>
              <w:t>106</w:t>
            </w:r>
          </w:p>
        </w:tc>
        <w:tc>
          <w:tcPr>
            <w:tcW w:w="0" w:type="auto"/>
            <w:tcBorders>
              <w:top w:val="nil"/>
              <w:left w:val="nil"/>
              <w:bottom w:val="single" w:sz="4" w:space="0" w:color="auto"/>
              <w:right w:val="single" w:sz="4" w:space="0" w:color="auto"/>
            </w:tcBorders>
            <w:shd w:val="clear" w:color="auto" w:fill="auto"/>
            <w:noWrap/>
            <w:vAlign w:val="center"/>
            <w:hideMark/>
          </w:tcPr>
          <w:p w14:paraId="3102F4D6"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81" w:author="AP" w:date="2019-07-23T12:12:00Z">
                  <w:rPr>
                    <w:rFonts w:ascii="Calibri" w:eastAsia="Times New Roman" w:hAnsi="Calibri" w:cs="Times New Roman"/>
                    <w:color w:val="000000"/>
                    <w:sz w:val="20"/>
                    <w:szCs w:val="20"/>
                    <w:lang w:val="en-US"/>
                  </w:rPr>
                </w:rPrChange>
              </w:rPr>
              <w:pPrChange w:id="168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83" w:author="AP" w:date="2019-07-23T12:12:00Z">
                  <w:rPr>
                    <w:rFonts w:ascii="Calibri" w:eastAsia="Times New Roman" w:hAnsi="Calibri" w:cs="Times New Roman"/>
                    <w:color w:val="000000"/>
                    <w:sz w:val="20"/>
                    <w:szCs w:val="20"/>
                    <w:lang w:val="en-US"/>
                  </w:rPr>
                </w:rPrChange>
              </w:rPr>
              <w:t>16</w:t>
            </w:r>
          </w:p>
        </w:tc>
        <w:tc>
          <w:tcPr>
            <w:tcW w:w="0" w:type="auto"/>
            <w:tcBorders>
              <w:top w:val="nil"/>
              <w:left w:val="nil"/>
              <w:bottom w:val="single" w:sz="4" w:space="0" w:color="auto"/>
              <w:right w:val="single" w:sz="4" w:space="0" w:color="auto"/>
            </w:tcBorders>
            <w:shd w:val="clear" w:color="auto" w:fill="auto"/>
            <w:noWrap/>
            <w:vAlign w:val="center"/>
            <w:hideMark/>
          </w:tcPr>
          <w:p w14:paraId="59778CF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84" w:author="AP" w:date="2019-07-23T12:12:00Z">
                  <w:rPr>
                    <w:rFonts w:ascii="Calibri" w:eastAsia="Times New Roman" w:hAnsi="Calibri" w:cs="Times New Roman"/>
                    <w:color w:val="000000"/>
                    <w:sz w:val="20"/>
                    <w:szCs w:val="20"/>
                    <w:lang w:val="en-US"/>
                  </w:rPr>
                </w:rPrChange>
              </w:rPr>
              <w:pPrChange w:id="168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86" w:author="AP" w:date="2019-07-23T12:12:00Z">
                  <w:rPr>
                    <w:rFonts w:ascii="Calibri" w:eastAsia="Times New Roman" w:hAnsi="Calibri" w:cs="Times New Roman"/>
                    <w:color w:val="000000"/>
                    <w:sz w:val="20"/>
                    <w:szCs w:val="20"/>
                    <w:lang w:val="en-US"/>
                  </w:rPr>
                </w:rPrChange>
              </w:rPr>
              <w:t>6</w:t>
            </w:r>
          </w:p>
        </w:tc>
        <w:tc>
          <w:tcPr>
            <w:tcW w:w="0" w:type="auto"/>
            <w:tcBorders>
              <w:top w:val="nil"/>
              <w:left w:val="nil"/>
              <w:bottom w:val="single" w:sz="4" w:space="0" w:color="auto"/>
              <w:right w:val="single" w:sz="4" w:space="0" w:color="auto"/>
            </w:tcBorders>
            <w:shd w:val="clear" w:color="auto" w:fill="auto"/>
            <w:noWrap/>
            <w:vAlign w:val="center"/>
            <w:hideMark/>
          </w:tcPr>
          <w:p w14:paraId="5A677D53"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87" w:author="AP" w:date="2019-07-23T12:12:00Z">
                  <w:rPr>
                    <w:rFonts w:ascii="Calibri" w:eastAsia="Times New Roman" w:hAnsi="Calibri" w:cs="Times New Roman"/>
                    <w:color w:val="000000"/>
                    <w:sz w:val="20"/>
                    <w:szCs w:val="20"/>
                    <w:lang w:val="en-US"/>
                  </w:rPr>
                </w:rPrChange>
              </w:rPr>
              <w:pPrChange w:id="168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89"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4F3FCFB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90" w:author="AP" w:date="2019-07-23T12:12:00Z">
                  <w:rPr>
                    <w:rFonts w:ascii="Calibri" w:eastAsia="Times New Roman" w:hAnsi="Calibri" w:cs="Times New Roman"/>
                    <w:color w:val="000000"/>
                    <w:sz w:val="20"/>
                    <w:szCs w:val="20"/>
                    <w:lang w:val="en-US"/>
                  </w:rPr>
                </w:rPrChange>
              </w:rPr>
              <w:pPrChange w:id="169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92" w:author="AP" w:date="2019-07-23T12:12:00Z">
                  <w:rPr>
                    <w:rFonts w:ascii="Calibri" w:eastAsia="Times New Roman" w:hAnsi="Calibri" w:cs="Times New Roman"/>
                    <w:color w:val="000000"/>
                    <w:sz w:val="20"/>
                    <w:szCs w:val="20"/>
                    <w:lang w:val="en-US"/>
                  </w:rPr>
                </w:rPrChange>
              </w:rPr>
              <w:t>9</w:t>
            </w:r>
          </w:p>
        </w:tc>
        <w:tc>
          <w:tcPr>
            <w:tcW w:w="0" w:type="auto"/>
            <w:tcBorders>
              <w:top w:val="nil"/>
              <w:left w:val="nil"/>
              <w:bottom w:val="single" w:sz="4" w:space="0" w:color="auto"/>
              <w:right w:val="single" w:sz="4" w:space="0" w:color="auto"/>
            </w:tcBorders>
            <w:shd w:val="clear" w:color="auto" w:fill="auto"/>
            <w:noWrap/>
            <w:vAlign w:val="center"/>
            <w:hideMark/>
          </w:tcPr>
          <w:p w14:paraId="5E0F7A6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93" w:author="AP" w:date="2019-07-23T12:12:00Z">
                  <w:rPr>
                    <w:rFonts w:ascii="Calibri" w:eastAsia="Times New Roman" w:hAnsi="Calibri" w:cs="Times New Roman"/>
                    <w:color w:val="000000"/>
                    <w:sz w:val="20"/>
                    <w:szCs w:val="20"/>
                    <w:lang w:val="en-US"/>
                  </w:rPr>
                </w:rPrChange>
              </w:rPr>
              <w:pPrChange w:id="169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95" w:author="AP" w:date="2019-07-23T12:12:00Z">
                  <w:rPr>
                    <w:rFonts w:ascii="Calibri" w:eastAsia="Times New Roman" w:hAnsi="Calibri" w:cs="Times New Roman"/>
                    <w:color w:val="000000"/>
                    <w:sz w:val="20"/>
                    <w:szCs w:val="20"/>
                    <w:lang w:val="en-US"/>
                  </w:rPr>
                </w:rPrChange>
              </w:rPr>
              <w:t>21</w:t>
            </w:r>
          </w:p>
        </w:tc>
        <w:tc>
          <w:tcPr>
            <w:tcW w:w="0" w:type="auto"/>
            <w:tcBorders>
              <w:top w:val="nil"/>
              <w:left w:val="nil"/>
              <w:bottom w:val="single" w:sz="4" w:space="0" w:color="auto"/>
              <w:right w:val="single" w:sz="4" w:space="0" w:color="auto"/>
            </w:tcBorders>
            <w:shd w:val="clear" w:color="auto" w:fill="auto"/>
            <w:noWrap/>
            <w:vAlign w:val="center"/>
            <w:hideMark/>
          </w:tcPr>
          <w:p w14:paraId="12D8086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96" w:author="AP" w:date="2019-07-23T12:12:00Z">
                  <w:rPr>
                    <w:rFonts w:ascii="Calibri" w:eastAsia="Times New Roman" w:hAnsi="Calibri" w:cs="Times New Roman"/>
                    <w:color w:val="000000"/>
                    <w:sz w:val="20"/>
                    <w:szCs w:val="20"/>
                    <w:lang w:val="en-US"/>
                  </w:rPr>
                </w:rPrChange>
              </w:rPr>
              <w:pPrChange w:id="169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698" w:author="AP" w:date="2019-07-23T12:12:00Z">
                  <w:rPr>
                    <w:rFonts w:ascii="Calibri" w:eastAsia="Times New Roman" w:hAnsi="Calibri" w:cs="Times New Roman"/>
                    <w:color w:val="000000"/>
                    <w:sz w:val="20"/>
                    <w:szCs w:val="20"/>
                    <w:lang w:val="en-US"/>
                  </w:rPr>
                </w:rPrChange>
              </w:rPr>
              <w:t>10</w:t>
            </w:r>
          </w:p>
        </w:tc>
        <w:tc>
          <w:tcPr>
            <w:tcW w:w="0" w:type="auto"/>
            <w:tcBorders>
              <w:top w:val="nil"/>
              <w:left w:val="nil"/>
              <w:bottom w:val="single" w:sz="4" w:space="0" w:color="auto"/>
              <w:right w:val="single" w:sz="4" w:space="0" w:color="auto"/>
            </w:tcBorders>
            <w:shd w:val="clear" w:color="auto" w:fill="auto"/>
            <w:noWrap/>
            <w:vAlign w:val="center"/>
            <w:hideMark/>
          </w:tcPr>
          <w:p w14:paraId="04C8283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699" w:author="AP" w:date="2019-07-23T12:12:00Z">
                  <w:rPr>
                    <w:rFonts w:ascii="Calibri" w:eastAsia="Times New Roman" w:hAnsi="Calibri" w:cs="Times New Roman"/>
                    <w:color w:val="000000"/>
                    <w:sz w:val="20"/>
                    <w:szCs w:val="20"/>
                    <w:lang w:val="en-US"/>
                  </w:rPr>
                </w:rPrChange>
              </w:rPr>
              <w:pPrChange w:id="170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01" w:author="AP" w:date="2019-07-23T12:12:00Z">
                  <w:rPr>
                    <w:rFonts w:ascii="Calibri" w:eastAsia="Times New Roman" w:hAnsi="Calibri" w:cs="Times New Roman"/>
                    <w:color w:val="000000"/>
                    <w:sz w:val="20"/>
                    <w:szCs w:val="20"/>
                    <w:lang w:val="en-US"/>
                  </w:rPr>
                </w:rPrChange>
              </w:rPr>
              <w:t>88</w:t>
            </w:r>
          </w:p>
        </w:tc>
      </w:tr>
      <w:tr w:rsidR="004233FA" w:rsidRPr="00407344" w14:paraId="30D42883"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694B51"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702"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703" w:author="AP" w:date="2019-07-23T12:12:00Z">
                  <w:rPr>
                    <w:rFonts w:ascii="Calibri" w:eastAsia="Times New Roman" w:hAnsi="Calibri" w:cs="Times New Roman"/>
                    <w:i/>
                    <w:iCs/>
                    <w:color w:val="000000"/>
                    <w:sz w:val="20"/>
                    <w:szCs w:val="20"/>
                    <w:lang w:val="en-US"/>
                  </w:rPr>
                </w:rPrChange>
              </w:rPr>
              <w:lastRenderedPageBreak/>
              <w:t>Telfairia occidentalis</w:t>
            </w:r>
          </w:p>
        </w:tc>
        <w:tc>
          <w:tcPr>
            <w:tcW w:w="0" w:type="auto"/>
            <w:tcBorders>
              <w:top w:val="nil"/>
              <w:left w:val="nil"/>
              <w:bottom w:val="single" w:sz="4" w:space="0" w:color="auto"/>
              <w:right w:val="single" w:sz="4" w:space="0" w:color="auto"/>
            </w:tcBorders>
            <w:shd w:val="clear" w:color="auto" w:fill="auto"/>
            <w:noWrap/>
            <w:vAlign w:val="center"/>
            <w:hideMark/>
          </w:tcPr>
          <w:p w14:paraId="347B5E3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04" w:author="AP" w:date="2019-07-23T12:12:00Z">
                  <w:rPr>
                    <w:rFonts w:ascii="Calibri" w:eastAsia="Times New Roman" w:hAnsi="Calibri" w:cs="Times New Roman"/>
                    <w:color w:val="000000"/>
                    <w:sz w:val="20"/>
                    <w:szCs w:val="20"/>
                    <w:lang w:val="en-US"/>
                  </w:rPr>
                </w:rPrChange>
              </w:rPr>
              <w:pPrChange w:id="170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06" w:author="AP" w:date="2019-07-23T12:12:00Z">
                  <w:rPr>
                    <w:rFonts w:ascii="Calibri" w:eastAsia="Times New Roman" w:hAnsi="Calibri" w:cs="Times New Roman"/>
                    <w:color w:val="000000"/>
                    <w:sz w:val="20"/>
                    <w:szCs w:val="20"/>
                    <w:lang w:val="en-US"/>
                  </w:rPr>
                </w:rPrChange>
              </w:rPr>
              <w:t>Calabaza acanalada (ugu)</w:t>
            </w:r>
          </w:p>
        </w:tc>
        <w:tc>
          <w:tcPr>
            <w:tcW w:w="0" w:type="auto"/>
            <w:tcBorders>
              <w:top w:val="nil"/>
              <w:left w:val="nil"/>
              <w:bottom w:val="single" w:sz="4" w:space="0" w:color="auto"/>
              <w:right w:val="single" w:sz="4" w:space="0" w:color="auto"/>
            </w:tcBorders>
            <w:shd w:val="clear" w:color="auto" w:fill="auto"/>
            <w:noWrap/>
            <w:vAlign w:val="center"/>
            <w:hideMark/>
          </w:tcPr>
          <w:p w14:paraId="7BD9F3C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07" w:author="AP" w:date="2019-07-23T12:12:00Z">
                  <w:rPr>
                    <w:rFonts w:ascii="Calibri" w:eastAsia="Times New Roman" w:hAnsi="Calibri" w:cs="Times New Roman"/>
                    <w:color w:val="000000"/>
                    <w:sz w:val="20"/>
                    <w:szCs w:val="20"/>
                    <w:lang w:val="en-US"/>
                  </w:rPr>
                </w:rPrChange>
              </w:rPr>
              <w:pPrChange w:id="170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09" w:author="AP" w:date="2019-07-23T12:12:00Z">
                  <w:rPr>
                    <w:rFonts w:ascii="Calibri" w:eastAsia="Times New Roman" w:hAnsi="Calibri" w:cs="Times New Roman"/>
                    <w:color w:val="000000"/>
                    <w:sz w:val="20"/>
                    <w:szCs w:val="20"/>
                    <w:lang w:val="en-US"/>
                  </w:rPr>
                </w:rPrChange>
              </w:rPr>
              <w:t>4</w:t>
            </w:r>
          </w:p>
        </w:tc>
        <w:tc>
          <w:tcPr>
            <w:tcW w:w="0" w:type="auto"/>
            <w:tcBorders>
              <w:top w:val="nil"/>
              <w:left w:val="nil"/>
              <w:bottom w:val="single" w:sz="4" w:space="0" w:color="auto"/>
              <w:right w:val="single" w:sz="4" w:space="0" w:color="auto"/>
            </w:tcBorders>
            <w:shd w:val="clear" w:color="auto" w:fill="auto"/>
            <w:noWrap/>
            <w:vAlign w:val="center"/>
            <w:hideMark/>
          </w:tcPr>
          <w:p w14:paraId="736A72B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10" w:author="AP" w:date="2019-07-23T12:12:00Z">
                  <w:rPr>
                    <w:rFonts w:ascii="Calibri" w:eastAsia="Times New Roman" w:hAnsi="Calibri" w:cs="Times New Roman"/>
                    <w:color w:val="000000"/>
                    <w:sz w:val="20"/>
                    <w:szCs w:val="20"/>
                    <w:lang w:val="en-US"/>
                  </w:rPr>
                </w:rPrChange>
              </w:rPr>
              <w:pPrChange w:id="171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12"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55C074E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13" w:author="AP" w:date="2019-07-23T12:12:00Z">
                  <w:rPr>
                    <w:rFonts w:ascii="Calibri" w:eastAsia="Times New Roman" w:hAnsi="Calibri" w:cs="Times New Roman"/>
                    <w:color w:val="000000"/>
                    <w:sz w:val="20"/>
                    <w:szCs w:val="20"/>
                    <w:lang w:val="en-US"/>
                  </w:rPr>
                </w:rPrChange>
              </w:rPr>
              <w:pPrChange w:id="171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15"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5352B82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16" w:author="AP" w:date="2019-07-23T12:12:00Z">
                  <w:rPr>
                    <w:rFonts w:ascii="Calibri" w:eastAsia="Times New Roman" w:hAnsi="Calibri" w:cs="Times New Roman"/>
                    <w:color w:val="000000"/>
                    <w:sz w:val="20"/>
                    <w:szCs w:val="20"/>
                    <w:lang w:val="en-US"/>
                  </w:rPr>
                </w:rPrChange>
              </w:rPr>
              <w:pPrChange w:id="171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18" w:author="AP" w:date="2019-07-23T12:12:00Z">
                  <w:rPr>
                    <w:rFonts w:ascii="Calibri" w:eastAsia="Times New Roman" w:hAnsi="Calibri" w:cs="Times New Roman"/>
                    <w:color w:val="000000"/>
                    <w:sz w:val="20"/>
                    <w:szCs w:val="20"/>
                    <w:lang w:val="en-US"/>
                  </w:rPr>
                </w:rPrChange>
              </w:rPr>
              <w:t>2</w:t>
            </w:r>
          </w:p>
        </w:tc>
        <w:tc>
          <w:tcPr>
            <w:tcW w:w="0" w:type="auto"/>
            <w:tcBorders>
              <w:top w:val="nil"/>
              <w:left w:val="nil"/>
              <w:bottom w:val="single" w:sz="4" w:space="0" w:color="auto"/>
              <w:right w:val="single" w:sz="4" w:space="0" w:color="auto"/>
            </w:tcBorders>
            <w:shd w:val="clear" w:color="auto" w:fill="auto"/>
            <w:noWrap/>
            <w:vAlign w:val="center"/>
            <w:hideMark/>
          </w:tcPr>
          <w:p w14:paraId="2770C83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19" w:author="AP" w:date="2019-07-23T12:12:00Z">
                  <w:rPr>
                    <w:rFonts w:ascii="Calibri" w:eastAsia="Times New Roman" w:hAnsi="Calibri" w:cs="Times New Roman"/>
                    <w:color w:val="000000"/>
                    <w:sz w:val="20"/>
                    <w:szCs w:val="20"/>
                    <w:lang w:val="en-US"/>
                  </w:rPr>
                </w:rPrChange>
              </w:rPr>
              <w:pPrChange w:id="172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21"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2CBE3B2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22" w:author="AP" w:date="2019-07-23T12:12:00Z">
                  <w:rPr>
                    <w:rFonts w:ascii="Calibri" w:eastAsia="Times New Roman" w:hAnsi="Calibri" w:cs="Times New Roman"/>
                    <w:color w:val="000000"/>
                    <w:sz w:val="20"/>
                    <w:szCs w:val="20"/>
                    <w:lang w:val="en-US"/>
                  </w:rPr>
                </w:rPrChange>
              </w:rPr>
              <w:pPrChange w:id="172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24"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8F0181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25" w:author="AP" w:date="2019-07-23T12:12:00Z">
                  <w:rPr>
                    <w:rFonts w:ascii="Calibri" w:eastAsia="Times New Roman" w:hAnsi="Calibri" w:cs="Times New Roman"/>
                    <w:color w:val="000000"/>
                    <w:sz w:val="20"/>
                    <w:szCs w:val="20"/>
                    <w:lang w:val="en-US"/>
                  </w:rPr>
                </w:rPrChange>
              </w:rPr>
              <w:pPrChange w:id="172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27"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4DD90AC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28" w:author="AP" w:date="2019-07-23T12:12:00Z">
                  <w:rPr>
                    <w:rFonts w:ascii="Calibri" w:eastAsia="Times New Roman" w:hAnsi="Calibri" w:cs="Times New Roman"/>
                    <w:color w:val="000000"/>
                    <w:sz w:val="20"/>
                    <w:szCs w:val="20"/>
                    <w:lang w:val="en-US"/>
                  </w:rPr>
                </w:rPrChange>
              </w:rPr>
              <w:pPrChange w:id="172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30"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A7FB87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31" w:author="AP" w:date="2019-07-23T12:12:00Z">
                  <w:rPr>
                    <w:rFonts w:ascii="Calibri" w:eastAsia="Times New Roman" w:hAnsi="Calibri" w:cs="Times New Roman"/>
                    <w:color w:val="000000"/>
                    <w:sz w:val="20"/>
                    <w:szCs w:val="20"/>
                    <w:lang w:val="en-US"/>
                  </w:rPr>
                </w:rPrChange>
              </w:rPr>
              <w:pPrChange w:id="173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33" w:author="AP" w:date="2019-07-23T12:12:00Z">
                  <w:rPr>
                    <w:rFonts w:ascii="Calibri" w:eastAsia="Times New Roman" w:hAnsi="Calibri" w:cs="Times New Roman"/>
                    <w:color w:val="000000"/>
                    <w:sz w:val="20"/>
                    <w:szCs w:val="20"/>
                    <w:lang w:val="en-US"/>
                  </w:rPr>
                </w:rPrChange>
              </w:rPr>
              <w:t>4</w:t>
            </w:r>
          </w:p>
        </w:tc>
      </w:tr>
      <w:tr w:rsidR="004233FA" w:rsidRPr="00407344" w14:paraId="3998C161"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22F26B"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734"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735" w:author="AP" w:date="2019-07-23T12:12:00Z">
                  <w:rPr>
                    <w:rFonts w:ascii="Calibri" w:eastAsia="Times New Roman" w:hAnsi="Calibri" w:cs="Times New Roman"/>
                    <w:i/>
                    <w:iCs/>
                    <w:color w:val="000000"/>
                    <w:sz w:val="20"/>
                    <w:szCs w:val="20"/>
                    <w:lang w:val="en-US"/>
                  </w:rPr>
                </w:rPrChange>
              </w:rPr>
              <w:t>Vigna subterranea</w:t>
            </w:r>
          </w:p>
        </w:tc>
        <w:tc>
          <w:tcPr>
            <w:tcW w:w="0" w:type="auto"/>
            <w:tcBorders>
              <w:top w:val="nil"/>
              <w:left w:val="nil"/>
              <w:bottom w:val="single" w:sz="4" w:space="0" w:color="auto"/>
              <w:right w:val="single" w:sz="4" w:space="0" w:color="auto"/>
            </w:tcBorders>
            <w:shd w:val="clear" w:color="auto" w:fill="auto"/>
            <w:noWrap/>
            <w:vAlign w:val="center"/>
            <w:hideMark/>
          </w:tcPr>
          <w:p w14:paraId="15BAE1F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36" w:author="AP" w:date="2019-07-23T12:12:00Z">
                  <w:rPr>
                    <w:rFonts w:ascii="Calibri" w:eastAsia="Times New Roman" w:hAnsi="Calibri" w:cs="Times New Roman"/>
                    <w:color w:val="000000"/>
                    <w:sz w:val="20"/>
                    <w:szCs w:val="20"/>
                    <w:lang w:val="en-US"/>
                  </w:rPr>
                </w:rPrChange>
              </w:rPr>
              <w:pPrChange w:id="173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38" w:author="AP" w:date="2019-07-23T12:12:00Z">
                  <w:rPr>
                    <w:rFonts w:ascii="Calibri" w:eastAsia="Times New Roman" w:hAnsi="Calibri" w:cs="Times New Roman"/>
                    <w:color w:val="000000"/>
                    <w:sz w:val="20"/>
                    <w:szCs w:val="20"/>
                    <w:lang w:val="en-US"/>
                  </w:rPr>
                </w:rPrChange>
              </w:rPr>
              <w:t>Frijol Bambara</w:t>
            </w:r>
          </w:p>
        </w:tc>
        <w:tc>
          <w:tcPr>
            <w:tcW w:w="0" w:type="auto"/>
            <w:tcBorders>
              <w:top w:val="nil"/>
              <w:left w:val="nil"/>
              <w:bottom w:val="single" w:sz="4" w:space="0" w:color="auto"/>
              <w:right w:val="single" w:sz="4" w:space="0" w:color="auto"/>
            </w:tcBorders>
            <w:shd w:val="clear" w:color="auto" w:fill="auto"/>
            <w:noWrap/>
            <w:vAlign w:val="center"/>
            <w:hideMark/>
          </w:tcPr>
          <w:p w14:paraId="3D7C8F1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39" w:author="AP" w:date="2019-07-23T12:12:00Z">
                  <w:rPr>
                    <w:rFonts w:ascii="Calibri" w:eastAsia="Times New Roman" w:hAnsi="Calibri" w:cs="Times New Roman"/>
                    <w:color w:val="000000"/>
                    <w:sz w:val="20"/>
                    <w:szCs w:val="20"/>
                    <w:lang w:val="en-US"/>
                  </w:rPr>
                </w:rPrChange>
              </w:rPr>
              <w:pPrChange w:id="174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41" w:author="AP" w:date="2019-07-23T12:12:00Z">
                  <w:rPr>
                    <w:rFonts w:ascii="Calibri" w:eastAsia="Times New Roman" w:hAnsi="Calibri" w:cs="Times New Roman"/>
                    <w:color w:val="000000"/>
                    <w:sz w:val="20"/>
                    <w:szCs w:val="20"/>
                    <w:lang w:val="en-US"/>
                  </w:rPr>
                </w:rPrChange>
              </w:rPr>
              <w:t>109</w:t>
            </w:r>
          </w:p>
        </w:tc>
        <w:tc>
          <w:tcPr>
            <w:tcW w:w="0" w:type="auto"/>
            <w:tcBorders>
              <w:top w:val="nil"/>
              <w:left w:val="nil"/>
              <w:bottom w:val="single" w:sz="4" w:space="0" w:color="auto"/>
              <w:right w:val="single" w:sz="4" w:space="0" w:color="auto"/>
            </w:tcBorders>
            <w:shd w:val="clear" w:color="auto" w:fill="auto"/>
            <w:noWrap/>
            <w:vAlign w:val="center"/>
            <w:hideMark/>
          </w:tcPr>
          <w:p w14:paraId="6E891EB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42" w:author="AP" w:date="2019-07-23T12:12:00Z">
                  <w:rPr>
                    <w:rFonts w:ascii="Calibri" w:eastAsia="Times New Roman" w:hAnsi="Calibri" w:cs="Times New Roman"/>
                    <w:color w:val="000000"/>
                    <w:sz w:val="20"/>
                    <w:szCs w:val="20"/>
                    <w:lang w:val="en-US"/>
                  </w:rPr>
                </w:rPrChange>
              </w:rPr>
              <w:pPrChange w:id="174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44" w:author="AP" w:date="2019-07-23T12:12:00Z">
                  <w:rPr>
                    <w:rFonts w:ascii="Calibri" w:eastAsia="Times New Roman" w:hAnsi="Calibri" w:cs="Times New Roman"/>
                    <w:color w:val="000000"/>
                    <w:sz w:val="20"/>
                    <w:szCs w:val="20"/>
                    <w:lang w:val="en-US"/>
                  </w:rPr>
                </w:rPrChange>
              </w:rPr>
              <w:t>80</w:t>
            </w:r>
          </w:p>
        </w:tc>
        <w:tc>
          <w:tcPr>
            <w:tcW w:w="0" w:type="auto"/>
            <w:tcBorders>
              <w:top w:val="nil"/>
              <w:left w:val="nil"/>
              <w:bottom w:val="single" w:sz="4" w:space="0" w:color="auto"/>
              <w:right w:val="single" w:sz="4" w:space="0" w:color="auto"/>
            </w:tcBorders>
            <w:shd w:val="clear" w:color="auto" w:fill="auto"/>
            <w:noWrap/>
            <w:vAlign w:val="center"/>
            <w:hideMark/>
          </w:tcPr>
          <w:p w14:paraId="1D6C64B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45" w:author="AP" w:date="2019-07-23T12:12:00Z">
                  <w:rPr>
                    <w:rFonts w:ascii="Calibri" w:eastAsia="Times New Roman" w:hAnsi="Calibri" w:cs="Times New Roman"/>
                    <w:color w:val="000000"/>
                    <w:sz w:val="20"/>
                    <w:szCs w:val="20"/>
                    <w:lang w:val="en-US"/>
                  </w:rPr>
                </w:rPrChange>
              </w:rPr>
              <w:pPrChange w:id="174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47" w:author="AP" w:date="2019-07-23T12:12:00Z">
                  <w:rPr>
                    <w:rFonts w:ascii="Calibri" w:eastAsia="Times New Roman" w:hAnsi="Calibri" w:cs="Times New Roman"/>
                    <w:color w:val="000000"/>
                    <w:sz w:val="20"/>
                    <w:szCs w:val="20"/>
                    <w:lang w:val="en-US"/>
                  </w:rPr>
                </w:rPrChange>
              </w:rPr>
              <w:t>20</w:t>
            </w:r>
          </w:p>
        </w:tc>
        <w:tc>
          <w:tcPr>
            <w:tcW w:w="0" w:type="auto"/>
            <w:tcBorders>
              <w:top w:val="nil"/>
              <w:left w:val="nil"/>
              <w:bottom w:val="single" w:sz="4" w:space="0" w:color="auto"/>
              <w:right w:val="single" w:sz="4" w:space="0" w:color="auto"/>
            </w:tcBorders>
            <w:shd w:val="clear" w:color="auto" w:fill="auto"/>
            <w:noWrap/>
            <w:vAlign w:val="center"/>
            <w:hideMark/>
          </w:tcPr>
          <w:p w14:paraId="62619614"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48" w:author="AP" w:date="2019-07-23T12:12:00Z">
                  <w:rPr>
                    <w:rFonts w:ascii="Calibri" w:eastAsia="Times New Roman" w:hAnsi="Calibri" w:cs="Times New Roman"/>
                    <w:color w:val="000000"/>
                    <w:sz w:val="20"/>
                    <w:szCs w:val="20"/>
                    <w:lang w:val="en-US"/>
                  </w:rPr>
                </w:rPrChange>
              </w:rPr>
              <w:pPrChange w:id="174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50" w:author="AP" w:date="2019-07-23T12:12:00Z">
                  <w:rPr>
                    <w:rFonts w:ascii="Calibri" w:eastAsia="Times New Roman" w:hAnsi="Calibri" w:cs="Times New Roman"/>
                    <w:color w:val="000000"/>
                    <w:sz w:val="20"/>
                    <w:szCs w:val="20"/>
                    <w:lang w:val="en-US"/>
                  </w:rPr>
                </w:rPrChange>
              </w:rPr>
              <w:t>9</w:t>
            </w:r>
          </w:p>
        </w:tc>
        <w:tc>
          <w:tcPr>
            <w:tcW w:w="0" w:type="auto"/>
            <w:tcBorders>
              <w:top w:val="nil"/>
              <w:left w:val="nil"/>
              <w:bottom w:val="single" w:sz="4" w:space="0" w:color="auto"/>
              <w:right w:val="single" w:sz="4" w:space="0" w:color="auto"/>
            </w:tcBorders>
            <w:shd w:val="clear" w:color="auto" w:fill="auto"/>
            <w:noWrap/>
            <w:vAlign w:val="center"/>
            <w:hideMark/>
          </w:tcPr>
          <w:p w14:paraId="54C75AE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51" w:author="AP" w:date="2019-07-23T12:12:00Z">
                  <w:rPr>
                    <w:rFonts w:ascii="Calibri" w:eastAsia="Times New Roman" w:hAnsi="Calibri" w:cs="Times New Roman"/>
                    <w:color w:val="000000"/>
                    <w:sz w:val="20"/>
                    <w:szCs w:val="20"/>
                    <w:lang w:val="en-US"/>
                  </w:rPr>
                </w:rPrChange>
              </w:rPr>
              <w:pPrChange w:id="175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53"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7EF811E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54" w:author="AP" w:date="2019-07-23T12:12:00Z">
                  <w:rPr>
                    <w:rFonts w:ascii="Calibri" w:eastAsia="Times New Roman" w:hAnsi="Calibri" w:cs="Times New Roman"/>
                    <w:color w:val="000000"/>
                    <w:sz w:val="20"/>
                    <w:szCs w:val="20"/>
                    <w:lang w:val="en-US"/>
                  </w:rPr>
                </w:rPrChange>
              </w:rPr>
              <w:pPrChange w:id="175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56" w:author="AP" w:date="2019-07-23T12:12:00Z">
                  <w:rPr>
                    <w:rFonts w:ascii="Calibri" w:eastAsia="Times New Roman" w:hAnsi="Calibri" w:cs="Times New Roman"/>
                    <w:color w:val="000000"/>
                    <w:sz w:val="20"/>
                    <w:szCs w:val="20"/>
                    <w:lang w:val="en-US"/>
                  </w:rPr>
                </w:rPrChange>
              </w:rPr>
              <w:t>14</w:t>
            </w:r>
          </w:p>
        </w:tc>
        <w:tc>
          <w:tcPr>
            <w:tcW w:w="0" w:type="auto"/>
            <w:tcBorders>
              <w:top w:val="nil"/>
              <w:left w:val="nil"/>
              <w:bottom w:val="single" w:sz="4" w:space="0" w:color="auto"/>
              <w:right w:val="single" w:sz="4" w:space="0" w:color="auto"/>
            </w:tcBorders>
            <w:shd w:val="clear" w:color="auto" w:fill="auto"/>
            <w:noWrap/>
            <w:vAlign w:val="center"/>
            <w:hideMark/>
          </w:tcPr>
          <w:p w14:paraId="0DD2F880"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57" w:author="AP" w:date="2019-07-23T12:12:00Z">
                  <w:rPr>
                    <w:rFonts w:ascii="Calibri" w:eastAsia="Times New Roman" w:hAnsi="Calibri" w:cs="Times New Roman"/>
                    <w:color w:val="000000"/>
                    <w:sz w:val="20"/>
                    <w:szCs w:val="20"/>
                    <w:lang w:val="en-US"/>
                  </w:rPr>
                </w:rPrChange>
              </w:rPr>
              <w:pPrChange w:id="175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59" w:author="AP" w:date="2019-07-23T12:12:00Z">
                  <w:rPr>
                    <w:rFonts w:ascii="Calibri" w:eastAsia="Times New Roman" w:hAnsi="Calibri" w:cs="Times New Roman"/>
                    <w:color w:val="000000"/>
                    <w:sz w:val="20"/>
                    <w:szCs w:val="20"/>
                    <w:lang w:val="en-US"/>
                  </w:rPr>
                </w:rPrChange>
              </w:rPr>
              <w:t>25</w:t>
            </w:r>
          </w:p>
        </w:tc>
        <w:tc>
          <w:tcPr>
            <w:tcW w:w="0" w:type="auto"/>
            <w:tcBorders>
              <w:top w:val="nil"/>
              <w:left w:val="nil"/>
              <w:bottom w:val="single" w:sz="4" w:space="0" w:color="auto"/>
              <w:right w:val="single" w:sz="4" w:space="0" w:color="auto"/>
            </w:tcBorders>
            <w:shd w:val="clear" w:color="auto" w:fill="auto"/>
            <w:noWrap/>
            <w:vAlign w:val="center"/>
            <w:hideMark/>
          </w:tcPr>
          <w:p w14:paraId="7194017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60" w:author="AP" w:date="2019-07-23T12:12:00Z">
                  <w:rPr>
                    <w:rFonts w:ascii="Calibri" w:eastAsia="Times New Roman" w:hAnsi="Calibri" w:cs="Times New Roman"/>
                    <w:color w:val="000000"/>
                    <w:sz w:val="20"/>
                    <w:szCs w:val="20"/>
                    <w:lang w:val="en-US"/>
                  </w:rPr>
                </w:rPrChange>
              </w:rPr>
              <w:pPrChange w:id="176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62" w:author="AP" w:date="2019-07-23T12:12:00Z">
                  <w:rPr>
                    <w:rFonts w:ascii="Calibri" w:eastAsia="Times New Roman" w:hAnsi="Calibri" w:cs="Times New Roman"/>
                    <w:color w:val="000000"/>
                    <w:sz w:val="20"/>
                    <w:szCs w:val="20"/>
                    <w:lang w:val="en-US"/>
                  </w:rPr>
                </w:rPrChange>
              </w:rPr>
              <w:t>20</w:t>
            </w:r>
          </w:p>
        </w:tc>
        <w:tc>
          <w:tcPr>
            <w:tcW w:w="0" w:type="auto"/>
            <w:tcBorders>
              <w:top w:val="nil"/>
              <w:left w:val="nil"/>
              <w:bottom w:val="single" w:sz="4" w:space="0" w:color="auto"/>
              <w:right w:val="single" w:sz="4" w:space="0" w:color="auto"/>
            </w:tcBorders>
            <w:shd w:val="clear" w:color="auto" w:fill="auto"/>
            <w:noWrap/>
            <w:vAlign w:val="center"/>
            <w:hideMark/>
          </w:tcPr>
          <w:p w14:paraId="5609308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63" w:author="AP" w:date="2019-07-23T12:12:00Z">
                  <w:rPr>
                    <w:rFonts w:ascii="Calibri" w:eastAsia="Times New Roman" w:hAnsi="Calibri" w:cs="Times New Roman"/>
                    <w:color w:val="000000"/>
                    <w:sz w:val="20"/>
                    <w:szCs w:val="20"/>
                    <w:lang w:val="en-US"/>
                  </w:rPr>
                </w:rPrChange>
              </w:rPr>
              <w:pPrChange w:id="176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65" w:author="AP" w:date="2019-07-23T12:12:00Z">
                  <w:rPr>
                    <w:rFonts w:ascii="Calibri" w:eastAsia="Times New Roman" w:hAnsi="Calibri" w:cs="Times New Roman"/>
                    <w:color w:val="000000"/>
                    <w:sz w:val="20"/>
                    <w:szCs w:val="20"/>
                    <w:lang w:val="en-US"/>
                  </w:rPr>
                </w:rPrChange>
              </w:rPr>
              <w:t>50</w:t>
            </w:r>
          </w:p>
        </w:tc>
      </w:tr>
      <w:tr w:rsidR="004233FA" w:rsidRPr="00407344" w14:paraId="38CEAB79"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3F8181"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766"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767" w:author="AP" w:date="2019-07-23T12:12:00Z">
                  <w:rPr>
                    <w:rFonts w:ascii="Calibri" w:eastAsia="Times New Roman" w:hAnsi="Calibri" w:cs="Times New Roman"/>
                    <w:i/>
                    <w:iCs/>
                    <w:color w:val="000000"/>
                    <w:sz w:val="20"/>
                    <w:szCs w:val="20"/>
                    <w:lang w:val="en-US"/>
                  </w:rPr>
                </w:rPrChange>
              </w:rPr>
              <w:t>Vigna unguiculata</w:t>
            </w:r>
          </w:p>
        </w:tc>
        <w:tc>
          <w:tcPr>
            <w:tcW w:w="0" w:type="auto"/>
            <w:tcBorders>
              <w:top w:val="nil"/>
              <w:left w:val="nil"/>
              <w:bottom w:val="single" w:sz="4" w:space="0" w:color="auto"/>
              <w:right w:val="single" w:sz="4" w:space="0" w:color="auto"/>
            </w:tcBorders>
            <w:shd w:val="clear" w:color="auto" w:fill="auto"/>
            <w:noWrap/>
            <w:vAlign w:val="center"/>
            <w:hideMark/>
          </w:tcPr>
          <w:p w14:paraId="0357EE7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68" w:author="AP" w:date="2019-07-23T12:12:00Z">
                  <w:rPr>
                    <w:rFonts w:ascii="Calibri" w:eastAsia="Times New Roman" w:hAnsi="Calibri" w:cs="Times New Roman"/>
                    <w:color w:val="000000"/>
                    <w:sz w:val="20"/>
                    <w:szCs w:val="20"/>
                    <w:lang w:val="en-US"/>
                  </w:rPr>
                </w:rPrChange>
              </w:rPr>
              <w:pPrChange w:id="176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70" w:author="AP" w:date="2019-07-23T12:12:00Z">
                  <w:rPr>
                    <w:rFonts w:ascii="Calibri" w:eastAsia="Times New Roman" w:hAnsi="Calibri" w:cs="Times New Roman"/>
                    <w:color w:val="000000"/>
                    <w:sz w:val="20"/>
                    <w:szCs w:val="20"/>
                    <w:lang w:val="en-US"/>
                  </w:rPr>
                </w:rPrChange>
              </w:rPr>
              <w:t>Caupí</w:t>
            </w:r>
          </w:p>
        </w:tc>
        <w:tc>
          <w:tcPr>
            <w:tcW w:w="0" w:type="auto"/>
            <w:tcBorders>
              <w:top w:val="nil"/>
              <w:left w:val="nil"/>
              <w:bottom w:val="single" w:sz="4" w:space="0" w:color="auto"/>
              <w:right w:val="single" w:sz="4" w:space="0" w:color="auto"/>
            </w:tcBorders>
            <w:shd w:val="clear" w:color="auto" w:fill="auto"/>
            <w:noWrap/>
            <w:vAlign w:val="center"/>
            <w:hideMark/>
          </w:tcPr>
          <w:p w14:paraId="5F64BC7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71" w:author="AP" w:date="2019-07-23T12:12:00Z">
                  <w:rPr>
                    <w:rFonts w:ascii="Calibri" w:eastAsia="Times New Roman" w:hAnsi="Calibri" w:cs="Times New Roman"/>
                    <w:color w:val="000000"/>
                    <w:sz w:val="20"/>
                    <w:szCs w:val="20"/>
                    <w:lang w:val="en-US"/>
                  </w:rPr>
                </w:rPrChange>
              </w:rPr>
              <w:pPrChange w:id="177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73" w:author="AP" w:date="2019-07-23T12:12:00Z">
                  <w:rPr>
                    <w:rFonts w:ascii="Calibri" w:eastAsia="Times New Roman" w:hAnsi="Calibri" w:cs="Times New Roman"/>
                    <w:color w:val="000000"/>
                    <w:sz w:val="20"/>
                    <w:szCs w:val="20"/>
                    <w:lang w:val="en-US"/>
                  </w:rPr>
                </w:rPrChange>
              </w:rPr>
              <w:t>107</w:t>
            </w:r>
          </w:p>
        </w:tc>
        <w:tc>
          <w:tcPr>
            <w:tcW w:w="0" w:type="auto"/>
            <w:tcBorders>
              <w:top w:val="nil"/>
              <w:left w:val="nil"/>
              <w:bottom w:val="single" w:sz="4" w:space="0" w:color="auto"/>
              <w:right w:val="single" w:sz="4" w:space="0" w:color="auto"/>
            </w:tcBorders>
            <w:shd w:val="clear" w:color="auto" w:fill="auto"/>
            <w:noWrap/>
            <w:vAlign w:val="center"/>
            <w:hideMark/>
          </w:tcPr>
          <w:p w14:paraId="36A04FD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74" w:author="AP" w:date="2019-07-23T12:12:00Z">
                  <w:rPr>
                    <w:rFonts w:ascii="Calibri" w:eastAsia="Times New Roman" w:hAnsi="Calibri" w:cs="Times New Roman"/>
                    <w:color w:val="000000"/>
                    <w:sz w:val="20"/>
                    <w:szCs w:val="20"/>
                    <w:lang w:val="en-US"/>
                  </w:rPr>
                </w:rPrChange>
              </w:rPr>
              <w:pPrChange w:id="177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76" w:author="AP" w:date="2019-07-23T12:12:00Z">
                  <w:rPr>
                    <w:rFonts w:ascii="Calibri" w:eastAsia="Times New Roman" w:hAnsi="Calibri" w:cs="Times New Roman"/>
                    <w:color w:val="000000"/>
                    <w:sz w:val="20"/>
                    <w:szCs w:val="20"/>
                    <w:lang w:val="en-US"/>
                  </w:rPr>
                </w:rPrChange>
              </w:rPr>
              <w:t>80</w:t>
            </w:r>
          </w:p>
        </w:tc>
        <w:tc>
          <w:tcPr>
            <w:tcW w:w="0" w:type="auto"/>
            <w:tcBorders>
              <w:top w:val="nil"/>
              <w:left w:val="nil"/>
              <w:bottom w:val="single" w:sz="4" w:space="0" w:color="auto"/>
              <w:right w:val="single" w:sz="4" w:space="0" w:color="auto"/>
            </w:tcBorders>
            <w:shd w:val="clear" w:color="auto" w:fill="auto"/>
            <w:noWrap/>
            <w:vAlign w:val="center"/>
            <w:hideMark/>
          </w:tcPr>
          <w:p w14:paraId="3F23E70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77" w:author="AP" w:date="2019-07-23T12:12:00Z">
                  <w:rPr>
                    <w:rFonts w:ascii="Calibri" w:eastAsia="Times New Roman" w:hAnsi="Calibri" w:cs="Times New Roman"/>
                    <w:color w:val="000000"/>
                    <w:sz w:val="20"/>
                    <w:szCs w:val="20"/>
                    <w:lang w:val="en-US"/>
                  </w:rPr>
                </w:rPrChange>
              </w:rPr>
              <w:pPrChange w:id="177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79" w:author="AP" w:date="2019-07-23T12:12:00Z">
                  <w:rPr>
                    <w:rFonts w:ascii="Calibri" w:eastAsia="Times New Roman" w:hAnsi="Calibri" w:cs="Times New Roman"/>
                    <w:color w:val="000000"/>
                    <w:sz w:val="20"/>
                    <w:szCs w:val="20"/>
                    <w:lang w:val="en-US"/>
                  </w:rPr>
                </w:rPrChange>
              </w:rPr>
              <w:t>18</w:t>
            </w:r>
          </w:p>
        </w:tc>
        <w:tc>
          <w:tcPr>
            <w:tcW w:w="0" w:type="auto"/>
            <w:tcBorders>
              <w:top w:val="nil"/>
              <w:left w:val="nil"/>
              <w:bottom w:val="single" w:sz="4" w:space="0" w:color="auto"/>
              <w:right w:val="single" w:sz="4" w:space="0" w:color="auto"/>
            </w:tcBorders>
            <w:shd w:val="clear" w:color="auto" w:fill="auto"/>
            <w:noWrap/>
            <w:vAlign w:val="center"/>
            <w:hideMark/>
          </w:tcPr>
          <w:p w14:paraId="5F632EB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80" w:author="AP" w:date="2019-07-23T12:12:00Z">
                  <w:rPr>
                    <w:rFonts w:ascii="Calibri" w:eastAsia="Times New Roman" w:hAnsi="Calibri" w:cs="Times New Roman"/>
                    <w:color w:val="000000"/>
                    <w:sz w:val="20"/>
                    <w:szCs w:val="20"/>
                    <w:lang w:val="en-US"/>
                  </w:rPr>
                </w:rPrChange>
              </w:rPr>
              <w:pPrChange w:id="178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82" w:author="AP" w:date="2019-07-23T12:12:00Z">
                  <w:rPr>
                    <w:rFonts w:ascii="Calibri" w:eastAsia="Times New Roman" w:hAnsi="Calibri" w:cs="Times New Roman"/>
                    <w:color w:val="000000"/>
                    <w:sz w:val="20"/>
                    <w:szCs w:val="20"/>
                    <w:lang w:val="en-US"/>
                  </w:rPr>
                </w:rPrChange>
              </w:rPr>
              <w:t>9</w:t>
            </w:r>
          </w:p>
        </w:tc>
        <w:tc>
          <w:tcPr>
            <w:tcW w:w="0" w:type="auto"/>
            <w:tcBorders>
              <w:top w:val="nil"/>
              <w:left w:val="nil"/>
              <w:bottom w:val="single" w:sz="4" w:space="0" w:color="auto"/>
              <w:right w:val="single" w:sz="4" w:space="0" w:color="auto"/>
            </w:tcBorders>
            <w:shd w:val="clear" w:color="auto" w:fill="auto"/>
            <w:noWrap/>
            <w:vAlign w:val="center"/>
            <w:hideMark/>
          </w:tcPr>
          <w:p w14:paraId="7B050D2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83" w:author="AP" w:date="2019-07-23T12:12:00Z">
                  <w:rPr>
                    <w:rFonts w:ascii="Calibri" w:eastAsia="Times New Roman" w:hAnsi="Calibri" w:cs="Times New Roman"/>
                    <w:color w:val="000000"/>
                    <w:sz w:val="20"/>
                    <w:szCs w:val="20"/>
                    <w:lang w:val="en-US"/>
                  </w:rPr>
                </w:rPrChange>
              </w:rPr>
              <w:pPrChange w:id="178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85"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BD5B09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86" w:author="AP" w:date="2019-07-23T12:12:00Z">
                  <w:rPr>
                    <w:rFonts w:ascii="Calibri" w:eastAsia="Times New Roman" w:hAnsi="Calibri" w:cs="Times New Roman"/>
                    <w:color w:val="000000"/>
                    <w:sz w:val="20"/>
                    <w:szCs w:val="20"/>
                    <w:lang w:val="en-US"/>
                  </w:rPr>
                </w:rPrChange>
              </w:rPr>
              <w:pPrChange w:id="178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88" w:author="AP" w:date="2019-07-23T12:12:00Z">
                  <w:rPr>
                    <w:rFonts w:ascii="Calibri" w:eastAsia="Times New Roman" w:hAnsi="Calibri" w:cs="Times New Roman"/>
                    <w:color w:val="000000"/>
                    <w:sz w:val="20"/>
                    <w:szCs w:val="20"/>
                    <w:lang w:val="en-US"/>
                  </w:rPr>
                </w:rPrChange>
              </w:rPr>
              <w:t>14</w:t>
            </w:r>
          </w:p>
        </w:tc>
        <w:tc>
          <w:tcPr>
            <w:tcW w:w="0" w:type="auto"/>
            <w:tcBorders>
              <w:top w:val="nil"/>
              <w:left w:val="nil"/>
              <w:bottom w:val="single" w:sz="4" w:space="0" w:color="auto"/>
              <w:right w:val="single" w:sz="4" w:space="0" w:color="auto"/>
            </w:tcBorders>
            <w:shd w:val="clear" w:color="auto" w:fill="auto"/>
            <w:noWrap/>
            <w:vAlign w:val="center"/>
            <w:hideMark/>
          </w:tcPr>
          <w:p w14:paraId="1FE43F3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89" w:author="AP" w:date="2019-07-23T12:12:00Z">
                  <w:rPr>
                    <w:rFonts w:ascii="Calibri" w:eastAsia="Times New Roman" w:hAnsi="Calibri" w:cs="Times New Roman"/>
                    <w:color w:val="000000"/>
                    <w:sz w:val="20"/>
                    <w:szCs w:val="20"/>
                    <w:lang w:val="en-US"/>
                  </w:rPr>
                </w:rPrChange>
              </w:rPr>
              <w:pPrChange w:id="179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91" w:author="AP" w:date="2019-07-23T12:12:00Z">
                  <w:rPr>
                    <w:rFonts w:ascii="Calibri" w:eastAsia="Times New Roman" w:hAnsi="Calibri" w:cs="Times New Roman"/>
                    <w:color w:val="000000"/>
                    <w:sz w:val="20"/>
                    <w:szCs w:val="20"/>
                    <w:lang w:val="en-US"/>
                  </w:rPr>
                </w:rPrChange>
              </w:rPr>
              <w:t>24</w:t>
            </w:r>
          </w:p>
        </w:tc>
        <w:tc>
          <w:tcPr>
            <w:tcW w:w="0" w:type="auto"/>
            <w:tcBorders>
              <w:top w:val="nil"/>
              <w:left w:val="nil"/>
              <w:bottom w:val="single" w:sz="4" w:space="0" w:color="auto"/>
              <w:right w:val="single" w:sz="4" w:space="0" w:color="auto"/>
            </w:tcBorders>
            <w:shd w:val="clear" w:color="auto" w:fill="auto"/>
            <w:noWrap/>
            <w:vAlign w:val="center"/>
            <w:hideMark/>
          </w:tcPr>
          <w:p w14:paraId="125ACB5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92" w:author="AP" w:date="2019-07-23T12:12:00Z">
                  <w:rPr>
                    <w:rFonts w:ascii="Calibri" w:eastAsia="Times New Roman" w:hAnsi="Calibri" w:cs="Times New Roman"/>
                    <w:color w:val="000000"/>
                    <w:sz w:val="20"/>
                    <w:szCs w:val="20"/>
                    <w:lang w:val="en-US"/>
                  </w:rPr>
                </w:rPrChange>
              </w:rPr>
              <w:pPrChange w:id="179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94" w:author="AP" w:date="2019-07-23T12:12:00Z">
                  <w:rPr>
                    <w:rFonts w:ascii="Calibri" w:eastAsia="Times New Roman" w:hAnsi="Calibri" w:cs="Times New Roman"/>
                    <w:color w:val="000000"/>
                    <w:sz w:val="20"/>
                    <w:szCs w:val="20"/>
                    <w:lang w:val="en-US"/>
                  </w:rPr>
                </w:rPrChange>
              </w:rPr>
              <w:t>12</w:t>
            </w:r>
          </w:p>
        </w:tc>
        <w:tc>
          <w:tcPr>
            <w:tcW w:w="0" w:type="auto"/>
            <w:tcBorders>
              <w:top w:val="nil"/>
              <w:left w:val="nil"/>
              <w:bottom w:val="single" w:sz="4" w:space="0" w:color="auto"/>
              <w:right w:val="single" w:sz="4" w:space="0" w:color="auto"/>
            </w:tcBorders>
            <w:shd w:val="clear" w:color="auto" w:fill="auto"/>
            <w:noWrap/>
            <w:vAlign w:val="center"/>
            <w:hideMark/>
          </w:tcPr>
          <w:p w14:paraId="4037D40C"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795" w:author="AP" w:date="2019-07-23T12:12:00Z">
                  <w:rPr>
                    <w:rFonts w:ascii="Calibri" w:eastAsia="Times New Roman" w:hAnsi="Calibri" w:cs="Times New Roman"/>
                    <w:color w:val="000000"/>
                    <w:sz w:val="20"/>
                    <w:szCs w:val="20"/>
                    <w:lang w:val="en-US"/>
                  </w:rPr>
                </w:rPrChange>
              </w:rPr>
              <w:pPrChange w:id="179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797" w:author="AP" w:date="2019-07-23T12:12:00Z">
                  <w:rPr>
                    <w:rFonts w:ascii="Calibri" w:eastAsia="Times New Roman" w:hAnsi="Calibri" w:cs="Times New Roman"/>
                    <w:color w:val="000000"/>
                    <w:sz w:val="20"/>
                    <w:szCs w:val="20"/>
                    <w:lang w:val="en-US"/>
                  </w:rPr>
                </w:rPrChange>
              </w:rPr>
              <w:t>57</w:t>
            </w:r>
          </w:p>
        </w:tc>
      </w:tr>
      <w:tr w:rsidR="004233FA" w:rsidRPr="00407344" w14:paraId="45835B7B"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951600"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798"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799" w:author="AP" w:date="2019-07-23T12:12:00Z">
                  <w:rPr>
                    <w:rFonts w:ascii="Calibri" w:eastAsia="Times New Roman" w:hAnsi="Calibri" w:cs="Times New Roman"/>
                    <w:i/>
                    <w:iCs/>
                    <w:color w:val="000000"/>
                    <w:sz w:val="20"/>
                    <w:szCs w:val="20"/>
                    <w:lang w:val="en-US"/>
                  </w:rPr>
                </w:rPrChange>
              </w:rPr>
              <w:t>Xanthosoma maffafa</w:t>
            </w:r>
          </w:p>
        </w:tc>
        <w:tc>
          <w:tcPr>
            <w:tcW w:w="0" w:type="auto"/>
            <w:tcBorders>
              <w:top w:val="nil"/>
              <w:left w:val="nil"/>
              <w:bottom w:val="single" w:sz="4" w:space="0" w:color="auto"/>
              <w:right w:val="single" w:sz="4" w:space="0" w:color="auto"/>
            </w:tcBorders>
            <w:shd w:val="clear" w:color="auto" w:fill="auto"/>
            <w:noWrap/>
            <w:vAlign w:val="center"/>
            <w:hideMark/>
          </w:tcPr>
          <w:p w14:paraId="5179DE0F"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00" w:author="AP" w:date="2019-07-23T12:12:00Z">
                  <w:rPr>
                    <w:rFonts w:ascii="Calibri" w:eastAsia="Times New Roman" w:hAnsi="Calibri" w:cs="Times New Roman"/>
                    <w:color w:val="000000"/>
                    <w:sz w:val="20"/>
                    <w:szCs w:val="20"/>
                    <w:lang w:val="en-US"/>
                  </w:rPr>
                </w:rPrChange>
              </w:rPr>
              <w:pPrChange w:id="180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02" w:author="AP" w:date="2019-07-23T12:12:00Z">
                  <w:rPr>
                    <w:rFonts w:ascii="Calibri" w:eastAsia="Times New Roman" w:hAnsi="Calibri" w:cs="Times New Roman"/>
                    <w:color w:val="000000"/>
                    <w:sz w:val="20"/>
                    <w:szCs w:val="20"/>
                    <w:lang w:val="en-US"/>
                  </w:rPr>
                </w:rPrChange>
              </w:rPr>
              <w:t>Hoja elefante</w:t>
            </w:r>
          </w:p>
        </w:tc>
        <w:tc>
          <w:tcPr>
            <w:tcW w:w="0" w:type="auto"/>
            <w:tcBorders>
              <w:top w:val="nil"/>
              <w:left w:val="nil"/>
              <w:bottom w:val="single" w:sz="4" w:space="0" w:color="auto"/>
              <w:right w:val="single" w:sz="4" w:space="0" w:color="auto"/>
            </w:tcBorders>
            <w:shd w:val="clear" w:color="auto" w:fill="auto"/>
            <w:noWrap/>
            <w:vAlign w:val="center"/>
            <w:hideMark/>
          </w:tcPr>
          <w:p w14:paraId="4B48BA3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03" w:author="AP" w:date="2019-07-23T12:12:00Z">
                  <w:rPr>
                    <w:rFonts w:ascii="Calibri" w:eastAsia="Times New Roman" w:hAnsi="Calibri" w:cs="Times New Roman"/>
                    <w:color w:val="000000"/>
                    <w:sz w:val="20"/>
                    <w:szCs w:val="20"/>
                    <w:lang w:val="en-US"/>
                  </w:rPr>
                </w:rPrChange>
              </w:rPr>
              <w:pPrChange w:id="180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05"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401BD45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06" w:author="AP" w:date="2019-07-23T12:12:00Z">
                  <w:rPr>
                    <w:rFonts w:ascii="Calibri" w:eastAsia="Times New Roman" w:hAnsi="Calibri" w:cs="Times New Roman"/>
                    <w:color w:val="000000"/>
                    <w:sz w:val="20"/>
                    <w:szCs w:val="20"/>
                    <w:lang w:val="en-US"/>
                  </w:rPr>
                </w:rPrChange>
              </w:rPr>
              <w:pPrChange w:id="180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08"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06AE3F6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09" w:author="AP" w:date="2019-07-23T12:12:00Z">
                  <w:rPr>
                    <w:rFonts w:ascii="Calibri" w:eastAsia="Times New Roman" w:hAnsi="Calibri" w:cs="Times New Roman"/>
                    <w:color w:val="000000"/>
                    <w:sz w:val="20"/>
                    <w:szCs w:val="20"/>
                    <w:lang w:val="en-US"/>
                  </w:rPr>
                </w:rPrChange>
              </w:rPr>
              <w:pPrChange w:id="181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11"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65C37A4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12" w:author="AP" w:date="2019-07-23T12:12:00Z">
                  <w:rPr>
                    <w:rFonts w:ascii="Calibri" w:eastAsia="Times New Roman" w:hAnsi="Calibri" w:cs="Times New Roman"/>
                    <w:color w:val="000000"/>
                    <w:sz w:val="20"/>
                    <w:szCs w:val="20"/>
                    <w:lang w:val="en-US"/>
                  </w:rPr>
                </w:rPrChange>
              </w:rPr>
              <w:pPrChange w:id="181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14"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17360B06"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15" w:author="AP" w:date="2019-07-23T12:12:00Z">
                  <w:rPr>
                    <w:rFonts w:ascii="Calibri" w:eastAsia="Times New Roman" w:hAnsi="Calibri" w:cs="Times New Roman"/>
                    <w:color w:val="000000"/>
                    <w:sz w:val="20"/>
                    <w:szCs w:val="20"/>
                    <w:lang w:val="en-US"/>
                  </w:rPr>
                </w:rPrChange>
              </w:rPr>
              <w:pPrChange w:id="181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17"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F519EE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18" w:author="AP" w:date="2019-07-23T12:12:00Z">
                  <w:rPr>
                    <w:rFonts w:ascii="Calibri" w:eastAsia="Times New Roman" w:hAnsi="Calibri" w:cs="Times New Roman"/>
                    <w:color w:val="000000"/>
                    <w:sz w:val="20"/>
                    <w:szCs w:val="20"/>
                    <w:lang w:val="en-US"/>
                  </w:rPr>
                </w:rPrChange>
              </w:rPr>
              <w:pPrChange w:id="181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20" w:author="AP" w:date="2019-07-23T12:12:00Z">
                  <w:rPr>
                    <w:rFonts w:ascii="Calibri" w:eastAsia="Times New Roman" w:hAnsi="Calibri" w:cs="Times New Roman"/>
                    <w:color w:val="000000"/>
                    <w:sz w:val="20"/>
                    <w:szCs w:val="20"/>
                    <w:lang w:val="en-US"/>
                  </w:rPr>
                </w:rPrChange>
              </w:rPr>
              <w:t>1</w:t>
            </w:r>
          </w:p>
        </w:tc>
        <w:tc>
          <w:tcPr>
            <w:tcW w:w="0" w:type="auto"/>
            <w:tcBorders>
              <w:top w:val="nil"/>
              <w:left w:val="nil"/>
              <w:bottom w:val="single" w:sz="4" w:space="0" w:color="auto"/>
              <w:right w:val="single" w:sz="4" w:space="0" w:color="auto"/>
            </w:tcBorders>
            <w:shd w:val="clear" w:color="auto" w:fill="auto"/>
            <w:noWrap/>
            <w:vAlign w:val="center"/>
            <w:hideMark/>
          </w:tcPr>
          <w:p w14:paraId="4948CBF8"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21" w:author="AP" w:date="2019-07-23T12:12:00Z">
                  <w:rPr>
                    <w:rFonts w:ascii="Calibri" w:eastAsia="Times New Roman" w:hAnsi="Calibri" w:cs="Times New Roman"/>
                    <w:color w:val="000000"/>
                    <w:sz w:val="20"/>
                    <w:szCs w:val="20"/>
                    <w:lang w:val="en-US"/>
                  </w:rPr>
                </w:rPrChange>
              </w:rPr>
              <w:pPrChange w:id="182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23"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08C5C5B5"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24" w:author="AP" w:date="2019-07-23T12:12:00Z">
                  <w:rPr>
                    <w:rFonts w:ascii="Calibri" w:eastAsia="Times New Roman" w:hAnsi="Calibri" w:cs="Times New Roman"/>
                    <w:color w:val="000000"/>
                    <w:sz w:val="20"/>
                    <w:szCs w:val="20"/>
                    <w:lang w:val="en-US"/>
                  </w:rPr>
                </w:rPrChange>
              </w:rPr>
              <w:pPrChange w:id="182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26"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263E77B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27" w:author="AP" w:date="2019-07-23T12:12:00Z">
                  <w:rPr>
                    <w:rFonts w:ascii="Calibri" w:eastAsia="Times New Roman" w:hAnsi="Calibri" w:cs="Times New Roman"/>
                    <w:color w:val="000000"/>
                    <w:sz w:val="20"/>
                    <w:szCs w:val="20"/>
                    <w:lang w:val="en-US"/>
                  </w:rPr>
                </w:rPrChange>
              </w:rPr>
              <w:pPrChange w:id="182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29" w:author="AP" w:date="2019-07-23T12:12:00Z">
                  <w:rPr>
                    <w:rFonts w:ascii="Calibri" w:eastAsia="Times New Roman" w:hAnsi="Calibri" w:cs="Times New Roman"/>
                    <w:color w:val="000000"/>
                    <w:sz w:val="20"/>
                    <w:szCs w:val="20"/>
                    <w:lang w:val="en-US"/>
                  </w:rPr>
                </w:rPrChange>
              </w:rPr>
              <w:t> </w:t>
            </w:r>
          </w:p>
        </w:tc>
      </w:tr>
      <w:tr w:rsidR="004233FA" w:rsidRPr="00407344" w14:paraId="4ED47D20" w14:textId="77777777" w:rsidTr="004233FA">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5959C5" w14:textId="77777777" w:rsidR="004233FA" w:rsidRPr="00407344" w:rsidRDefault="004233FA" w:rsidP="00407344">
            <w:pPr>
              <w:spacing w:after="0" w:line="360" w:lineRule="auto"/>
              <w:jc w:val="both"/>
              <w:rPr>
                <w:rFonts w:ascii="Times New Roman" w:eastAsia="Times New Roman" w:hAnsi="Times New Roman" w:cs="Times New Roman"/>
                <w:i/>
                <w:iCs/>
                <w:color w:val="000000"/>
                <w:sz w:val="24"/>
                <w:szCs w:val="24"/>
                <w:lang w:val="en-US"/>
                <w:rPrChange w:id="1830" w:author="AP" w:date="2019-07-23T12:12:00Z">
                  <w:rPr>
                    <w:rFonts w:ascii="Calibri" w:eastAsia="Times New Roman" w:hAnsi="Calibri" w:cs="Times New Roman"/>
                    <w:i/>
                    <w:iCs/>
                    <w:color w:val="000000"/>
                    <w:sz w:val="20"/>
                    <w:szCs w:val="20"/>
                    <w:lang w:val="en-US"/>
                  </w:rPr>
                </w:rPrChange>
              </w:rPr>
            </w:pPr>
            <w:r w:rsidRPr="00407344">
              <w:rPr>
                <w:rFonts w:ascii="Times New Roman" w:eastAsia="Times New Roman" w:hAnsi="Times New Roman" w:cs="Times New Roman"/>
                <w:i/>
                <w:iCs/>
                <w:color w:val="000000"/>
                <w:sz w:val="24"/>
                <w:szCs w:val="24"/>
                <w:lang w:val="en-US"/>
                <w:rPrChange w:id="1831" w:author="AP" w:date="2019-07-23T12:12:00Z">
                  <w:rPr>
                    <w:rFonts w:ascii="Calibri" w:eastAsia="Times New Roman" w:hAnsi="Calibri" w:cs="Times New Roman"/>
                    <w:i/>
                    <w:iCs/>
                    <w:color w:val="000000"/>
                    <w:sz w:val="20"/>
                    <w:szCs w:val="20"/>
                    <w:lang w:val="en-US"/>
                  </w:rPr>
                </w:rPrChange>
              </w:rPr>
              <w:t xml:space="preserve">Zea mays </w:t>
            </w:r>
          </w:p>
        </w:tc>
        <w:tc>
          <w:tcPr>
            <w:tcW w:w="0" w:type="auto"/>
            <w:tcBorders>
              <w:top w:val="nil"/>
              <w:left w:val="nil"/>
              <w:bottom w:val="single" w:sz="4" w:space="0" w:color="auto"/>
              <w:right w:val="single" w:sz="4" w:space="0" w:color="auto"/>
            </w:tcBorders>
            <w:shd w:val="clear" w:color="auto" w:fill="auto"/>
            <w:noWrap/>
            <w:vAlign w:val="center"/>
            <w:hideMark/>
          </w:tcPr>
          <w:p w14:paraId="0DD5BD7A"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32" w:author="AP" w:date="2019-07-23T12:12:00Z">
                  <w:rPr>
                    <w:rFonts w:ascii="Calibri" w:eastAsia="Times New Roman" w:hAnsi="Calibri" w:cs="Times New Roman"/>
                    <w:color w:val="000000"/>
                    <w:sz w:val="20"/>
                    <w:szCs w:val="20"/>
                    <w:lang w:val="en-US"/>
                  </w:rPr>
                </w:rPrChange>
              </w:rPr>
              <w:pPrChange w:id="183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34" w:author="AP" w:date="2019-07-23T12:12:00Z">
                  <w:rPr>
                    <w:rFonts w:ascii="Calibri" w:eastAsia="Times New Roman" w:hAnsi="Calibri" w:cs="Times New Roman"/>
                    <w:color w:val="000000"/>
                    <w:sz w:val="20"/>
                    <w:szCs w:val="20"/>
                    <w:lang w:val="en-US"/>
                  </w:rPr>
                </w:rPrChange>
              </w:rPr>
              <w:t>Maíz</w:t>
            </w:r>
          </w:p>
        </w:tc>
        <w:tc>
          <w:tcPr>
            <w:tcW w:w="0" w:type="auto"/>
            <w:tcBorders>
              <w:top w:val="nil"/>
              <w:left w:val="nil"/>
              <w:bottom w:val="single" w:sz="4" w:space="0" w:color="auto"/>
              <w:right w:val="single" w:sz="4" w:space="0" w:color="auto"/>
            </w:tcBorders>
            <w:shd w:val="clear" w:color="auto" w:fill="auto"/>
            <w:noWrap/>
            <w:vAlign w:val="center"/>
            <w:hideMark/>
          </w:tcPr>
          <w:p w14:paraId="5BD29BCE"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35" w:author="AP" w:date="2019-07-23T12:12:00Z">
                  <w:rPr>
                    <w:rFonts w:ascii="Calibri" w:eastAsia="Times New Roman" w:hAnsi="Calibri" w:cs="Times New Roman"/>
                    <w:color w:val="000000"/>
                    <w:sz w:val="20"/>
                    <w:szCs w:val="20"/>
                    <w:lang w:val="en-US"/>
                  </w:rPr>
                </w:rPrChange>
              </w:rPr>
              <w:pPrChange w:id="183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37" w:author="AP" w:date="2019-07-23T12:12:00Z">
                  <w:rPr>
                    <w:rFonts w:ascii="Calibri" w:eastAsia="Times New Roman" w:hAnsi="Calibri" w:cs="Times New Roman"/>
                    <w:color w:val="000000"/>
                    <w:sz w:val="20"/>
                    <w:szCs w:val="20"/>
                    <w:lang w:val="en-US"/>
                  </w:rPr>
                </w:rPrChange>
              </w:rPr>
              <w:t>160</w:t>
            </w:r>
          </w:p>
        </w:tc>
        <w:tc>
          <w:tcPr>
            <w:tcW w:w="0" w:type="auto"/>
            <w:tcBorders>
              <w:top w:val="nil"/>
              <w:left w:val="nil"/>
              <w:bottom w:val="single" w:sz="4" w:space="0" w:color="auto"/>
              <w:right w:val="single" w:sz="4" w:space="0" w:color="auto"/>
            </w:tcBorders>
            <w:shd w:val="clear" w:color="auto" w:fill="auto"/>
            <w:noWrap/>
            <w:vAlign w:val="center"/>
            <w:hideMark/>
          </w:tcPr>
          <w:p w14:paraId="39B0074D"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38" w:author="AP" w:date="2019-07-23T12:12:00Z">
                  <w:rPr>
                    <w:rFonts w:ascii="Calibri" w:eastAsia="Times New Roman" w:hAnsi="Calibri" w:cs="Times New Roman"/>
                    <w:color w:val="000000"/>
                    <w:sz w:val="20"/>
                    <w:szCs w:val="20"/>
                    <w:lang w:val="en-US"/>
                  </w:rPr>
                </w:rPrChange>
              </w:rPr>
              <w:pPrChange w:id="183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40" w:author="AP" w:date="2019-07-23T12:12:00Z">
                  <w:rPr>
                    <w:rFonts w:ascii="Calibri" w:eastAsia="Times New Roman" w:hAnsi="Calibri" w:cs="Times New Roman"/>
                    <w:color w:val="000000"/>
                    <w:sz w:val="20"/>
                    <w:szCs w:val="20"/>
                    <w:lang w:val="en-US"/>
                  </w:rPr>
                </w:rPrChange>
              </w:rPr>
              <w:t>136</w:t>
            </w:r>
          </w:p>
        </w:tc>
        <w:tc>
          <w:tcPr>
            <w:tcW w:w="0" w:type="auto"/>
            <w:tcBorders>
              <w:top w:val="nil"/>
              <w:left w:val="nil"/>
              <w:bottom w:val="single" w:sz="4" w:space="0" w:color="auto"/>
              <w:right w:val="single" w:sz="4" w:space="0" w:color="auto"/>
            </w:tcBorders>
            <w:shd w:val="clear" w:color="auto" w:fill="auto"/>
            <w:noWrap/>
            <w:vAlign w:val="center"/>
            <w:hideMark/>
          </w:tcPr>
          <w:p w14:paraId="3114EA2B"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41" w:author="AP" w:date="2019-07-23T12:12:00Z">
                  <w:rPr>
                    <w:rFonts w:ascii="Calibri" w:eastAsia="Times New Roman" w:hAnsi="Calibri" w:cs="Times New Roman"/>
                    <w:color w:val="000000"/>
                    <w:sz w:val="20"/>
                    <w:szCs w:val="20"/>
                    <w:lang w:val="en-US"/>
                  </w:rPr>
                </w:rPrChange>
              </w:rPr>
              <w:pPrChange w:id="184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43" w:author="AP" w:date="2019-07-23T12:12:00Z">
                  <w:rPr>
                    <w:rFonts w:ascii="Calibri" w:eastAsia="Times New Roman" w:hAnsi="Calibri" w:cs="Times New Roman"/>
                    <w:color w:val="000000"/>
                    <w:sz w:val="20"/>
                    <w:szCs w:val="20"/>
                    <w:lang w:val="en-US"/>
                  </w:rPr>
                </w:rPrChange>
              </w:rPr>
              <w:t>17</w:t>
            </w:r>
          </w:p>
        </w:tc>
        <w:tc>
          <w:tcPr>
            <w:tcW w:w="0" w:type="auto"/>
            <w:tcBorders>
              <w:top w:val="nil"/>
              <w:left w:val="nil"/>
              <w:bottom w:val="single" w:sz="4" w:space="0" w:color="auto"/>
              <w:right w:val="single" w:sz="4" w:space="0" w:color="auto"/>
            </w:tcBorders>
            <w:shd w:val="clear" w:color="auto" w:fill="auto"/>
            <w:noWrap/>
            <w:vAlign w:val="center"/>
            <w:hideMark/>
          </w:tcPr>
          <w:p w14:paraId="0A683B4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44" w:author="AP" w:date="2019-07-23T12:12:00Z">
                  <w:rPr>
                    <w:rFonts w:ascii="Calibri" w:eastAsia="Times New Roman" w:hAnsi="Calibri" w:cs="Times New Roman"/>
                    <w:color w:val="000000"/>
                    <w:sz w:val="20"/>
                    <w:szCs w:val="20"/>
                    <w:lang w:val="en-US"/>
                  </w:rPr>
                </w:rPrChange>
              </w:rPr>
              <w:pPrChange w:id="184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46" w:author="AP" w:date="2019-07-23T12:12:00Z">
                  <w:rPr>
                    <w:rFonts w:ascii="Calibri" w:eastAsia="Times New Roman" w:hAnsi="Calibri" w:cs="Times New Roman"/>
                    <w:color w:val="000000"/>
                    <w:sz w:val="20"/>
                    <w:szCs w:val="20"/>
                    <w:lang w:val="en-US"/>
                  </w:rPr>
                </w:rPrChange>
              </w:rPr>
              <w:t>7</w:t>
            </w:r>
          </w:p>
        </w:tc>
        <w:tc>
          <w:tcPr>
            <w:tcW w:w="0" w:type="auto"/>
            <w:tcBorders>
              <w:top w:val="nil"/>
              <w:left w:val="nil"/>
              <w:bottom w:val="single" w:sz="4" w:space="0" w:color="auto"/>
              <w:right w:val="single" w:sz="4" w:space="0" w:color="auto"/>
            </w:tcBorders>
            <w:shd w:val="clear" w:color="auto" w:fill="auto"/>
            <w:noWrap/>
            <w:vAlign w:val="center"/>
            <w:hideMark/>
          </w:tcPr>
          <w:p w14:paraId="5BB5F8F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47" w:author="AP" w:date="2019-07-23T12:12:00Z">
                  <w:rPr>
                    <w:rFonts w:ascii="Calibri" w:eastAsia="Times New Roman" w:hAnsi="Calibri" w:cs="Times New Roman"/>
                    <w:color w:val="000000"/>
                    <w:sz w:val="20"/>
                    <w:szCs w:val="20"/>
                    <w:lang w:val="en-US"/>
                  </w:rPr>
                </w:rPrChange>
              </w:rPr>
              <w:pPrChange w:id="184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49" w:author="AP" w:date="2019-07-23T12:12:00Z">
                  <w:rPr>
                    <w:rFonts w:ascii="Calibri" w:eastAsia="Times New Roman" w:hAnsi="Calibri" w:cs="Times New Roman"/>
                    <w:color w:val="000000"/>
                    <w:sz w:val="20"/>
                    <w:szCs w:val="20"/>
                    <w:lang w:val="en-US"/>
                  </w:rPr>
                </w:rPrChange>
              </w:rPr>
              <w:t> </w:t>
            </w:r>
          </w:p>
        </w:tc>
        <w:tc>
          <w:tcPr>
            <w:tcW w:w="0" w:type="auto"/>
            <w:tcBorders>
              <w:top w:val="nil"/>
              <w:left w:val="nil"/>
              <w:bottom w:val="single" w:sz="4" w:space="0" w:color="auto"/>
              <w:right w:val="single" w:sz="4" w:space="0" w:color="auto"/>
            </w:tcBorders>
            <w:shd w:val="clear" w:color="auto" w:fill="auto"/>
            <w:noWrap/>
            <w:vAlign w:val="center"/>
            <w:hideMark/>
          </w:tcPr>
          <w:p w14:paraId="6F1CF917"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50" w:author="AP" w:date="2019-07-23T12:12:00Z">
                  <w:rPr>
                    <w:rFonts w:ascii="Calibri" w:eastAsia="Times New Roman" w:hAnsi="Calibri" w:cs="Times New Roman"/>
                    <w:color w:val="000000"/>
                    <w:sz w:val="20"/>
                    <w:szCs w:val="20"/>
                    <w:lang w:val="en-US"/>
                  </w:rPr>
                </w:rPrChange>
              </w:rPr>
              <w:pPrChange w:id="185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52" w:author="AP" w:date="2019-07-23T12:12:00Z">
                  <w:rPr>
                    <w:rFonts w:ascii="Calibri" w:eastAsia="Times New Roman" w:hAnsi="Calibri" w:cs="Times New Roman"/>
                    <w:color w:val="000000"/>
                    <w:sz w:val="20"/>
                    <w:szCs w:val="20"/>
                    <w:lang w:val="en-US"/>
                  </w:rPr>
                </w:rPrChange>
              </w:rPr>
              <w:t>9</w:t>
            </w:r>
          </w:p>
        </w:tc>
        <w:tc>
          <w:tcPr>
            <w:tcW w:w="0" w:type="auto"/>
            <w:tcBorders>
              <w:top w:val="nil"/>
              <w:left w:val="nil"/>
              <w:bottom w:val="single" w:sz="4" w:space="0" w:color="auto"/>
              <w:right w:val="single" w:sz="4" w:space="0" w:color="auto"/>
            </w:tcBorders>
            <w:shd w:val="clear" w:color="auto" w:fill="auto"/>
            <w:noWrap/>
            <w:vAlign w:val="center"/>
            <w:hideMark/>
          </w:tcPr>
          <w:p w14:paraId="458CCDA2"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53" w:author="AP" w:date="2019-07-23T12:12:00Z">
                  <w:rPr>
                    <w:rFonts w:ascii="Calibri" w:eastAsia="Times New Roman" w:hAnsi="Calibri" w:cs="Times New Roman"/>
                    <w:color w:val="000000"/>
                    <w:sz w:val="20"/>
                    <w:szCs w:val="20"/>
                    <w:lang w:val="en-US"/>
                  </w:rPr>
                </w:rPrChange>
              </w:rPr>
              <w:pPrChange w:id="185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55" w:author="AP" w:date="2019-07-23T12:12:00Z">
                  <w:rPr>
                    <w:rFonts w:ascii="Calibri" w:eastAsia="Times New Roman" w:hAnsi="Calibri" w:cs="Times New Roman"/>
                    <w:color w:val="000000"/>
                    <w:sz w:val="20"/>
                    <w:szCs w:val="20"/>
                    <w:lang w:val="en-US"/>
                  </w:rPr>
                </w:rPrChange>
              </w:rPr>
              <w:t>22</w:t>
            </w:r>
          </w:p>
        </w:tc>
        <w:tc>
          <w:tcPr>
            <w:tcW w:w="0" w:type="auto"/>
            <w:tcBorders>
              <w:top w:val="nil"/>
              <w:left w:val="nil"/>
              <w:bottom w:val="single" w:sz="4" w:space="0" w:color="auto"/>
              <w:right w:val="single" w:sz="4" w:space="0" w:color="auto"/>
            </w:tcBorders>
            <w:shd w:val="clear" w:color="auto" w:fill="auto"/>
            <w:noWrap/>
            <w:vAlign w:val="center"/>
            <w:hideMark/>
          </w:tcPr>
          <w:p w14:paraId="45B99771"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56" w:author="AP" w:date="2019-07-23T12:12:00Z">
                  <w:rPr>
                    <w:rFonts w:ascii="Calibri" w:eastAsia="Times New Roman" w:hAnsi="Calibri" w:cs="Times New Roman"/>
                    <w:color w:val="000000"/>
                    <w:sz w:val="20"/>
                    <w:szCs w:val="20"/>
                    <w:lang w:val="en-US"/>
                  </w:rPr>
                </w:rPrChange>
              </w:rPr>
              <w:pPrChange w:id="185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58" w:author="AP" w:date="2019-07-23T12:12:00Z">
                  <w:rPr>
                    <w:rFonts w:ascii="Calibri" w:eastAsia="Times New Roman" w:hAnsi="Calibri" w:cs="Times New Roman"/>
                    <w:color w:val="000000"/>
                    <w:sz w:val="20"/>
                    <w:szCs w:val="20"/>
                    <w:lang w:val="en-US"/>
                  </w:rPr>
                </w:rPrChange>
              </w:rPr>
              <w:t>19</w:t>
            </w:r>
          </w:p>
        </w:tc>
        <w:tc>
          <w:tcPr>
            <w:tcW w:w="0" w:type="auto"/>
            <w:tcBorders>
              <w:top w:val="nil"/>
              <w:left w:val="nil"/>
              <w:bottom w:val="single" w:sz="4" w:space="0" w:color="auto"/>
              <w:right w:val="single" w:sz="4" w:space="0" w:color="auto"/>
            </w:tcBorders>
            <w:shd w:val="clear" w:color="auto" w:fill="auto"/>
            <w:noWrap/>
            <w:vAlign w:val="center"/>
            <w:hideMark/>
          </w:tcPr>
          <w:p w14:paraId="7BF3B0D9" w14:textId="77777777" w:rsidR="004233FA" w:rsidRPr="00407344" w:rsidRDefault="004233FA" w:rsidP="00407344">
            <w:pPr>
              <w:spacing w:after="0" w:line="360" w:lineRule="auto"/>
              <w:jc w:val="both"/>
              <w:rPr>
                <w:rFonts w:ascii="Times New Roman" w:eastAsia="Times New Roman" w:hAnsi="Times New Roman" w:cs="Times New Roman"/>
                <w:color w:val="000000"/>
                <w:sz w:val="24"/>
                <w:szCs w:val="24"/>
                <w:lang w:val="en-US"/>
                <w:rPrChange w:id="1859" w:author="AP" w:date="2019-07-23T12:12:00Z">
                  <w:rPr>
                    <w:rFonts w:ascii="Calibri" w:eastAsia="Times New Roman" w:hAnsi="Calibri" w:cs="Times New Roman"/>
                    <w:color w:val="000000"/>
                    <w:sz w:val="20"/>
                    <w:szCs w:val="20"/>
                    <w:lang w:val="en-US"/>
                  </w:rPr>
                </w:rPrChange>
              </w:rPr>
              <w:pPrChange w:id="186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861" w:author="AP" w:date="2019-07-23T12:12:00Z">
                  <w:rPr>
                    <w:rFonts w:ascii="Calibri" w:eastAsia="Times New Roman" w:hAnsi="Calibri" w:cs="Times New Roman"/>
                    <w:color w:val="000000"/>
                    <w:sz w:val="20"/>
                    <w:szCs w:val="20"/>
                    <w:lang w:val="en-US"/>
                  </w:rPr>
                </w:rPrChange>
              </w:rPr>
              <w:t>110</w:t>
            </w:r>
          </w:p>
        </w:tc>
      </w:tr>
    </w:tbl>
    <w:p w14:paraId="48D11E0D" w14:textId="77777777" w:rsidR="00B23BFF" w:rsidRPr="00407344" w:rsidRDefault="00B23BFF" w:rsidP="00407344">
      <w:pPr>
        <w:spacing w:line="360" w:lineRule="auto"/>
        <w:jc w:val="both"/>
        <w:rPr>
          <w:rFonts w:ascii="Times New Roman" w:hAnsi="Times New Roman" w:cs="Times New Roman"/>
          <w:sz w:val="24"/>
          <w:szCs w:val="24"/>
          <w:rPrChange w:id="1862" w:author="AP" w:date="2019-07-23T12:12:00Z">
            <w:rPr>
              <w:rFonts w:ascii="Times New Roman" w:hAnsi="Times New Roman" w:cs="Times New Roman"/>
            </w:rPr>
          </w:rPrChange>
        </w:rPr>
      </w:pPr>
    </w:p>
    <w:p w14:paraId="197AA201" w14:textId="77777777" w:rsidR="00B23BFF" w:rsidRPr="00407344" w:rsidRDefault="00B23BFF" w:rsidP="00407344">
      <w:pPr>
        <w:spacing w:line="360" w:lineRule="auto"/>
        <w:jc w:val="both"/>
        <w:rPr>
          <w:rFonts w:ascii="Times New Roman" w:hAnsi="Times New Roman" w:cs="Times New Roman"/>
          <w:sz w:val="24"/>
          <w:szCs w:val="24"/>
          <w:rPrChange w:id="1863" w:author="AP" w:date="2019-07-23T12:12:00Z">
            <w:rPr>
              <w:rFonts w:ascii="Times New Roman" w:hAnsi="Times New Roman"/>
            </w:rPr>
          </w:rPrChange>
        </w:rPr>
        <w:pPrChange w:id="1864" w:author="AP" w:date="2019-07-23T12:12:00Z">
          <w:pPr>
            <w:spacing w:line="360" w:lineRule="auto"/>
            <w:jc w:val="both"/>
          </w:pPr>
        </w:pPrChange>
      </w:pPr>
      <w:r w:rsidRPr="00407344">
        <w:rPr>
          <w:rFonts w:ascii="Times New Roman" w:hAnsi="Times New Roman" w:cs="Times New Roman"/>
          <w:sz w:val="24"/>
          <w:szCs w:val="24"/>
          <w:rPrChange w:id="1865" w:author="AP" w:date="2019-07-23T12:12:00Z">
            <w:rPr>
              <w:rFonts w:ascii="Times New Roman" w:hAnsi="Times New Roman"/>
            </w:rPr>
          </w:rPrChange>
        </w:rPr>
        <w:br w:type="page"/>
      </w:r>
    </w:p>
    <w:p w14:paraId="10A5CC92" w14:textId="77777777" w:rsidR="004233FA" w:rsidRPr="00407344" w:rsidRDefault="003B1258" w:rsidP="00407344">
      <w:pPr>
        <w:spacing w:line="360" w:lineRule="auto"/>
        <w:jc w:val="both"/>
        <w:rPr>
          <w:rFonts w:ascii="Times New Roman" w:hAnsi="Times New Roman" w:cs="Times New Roman"/>
          <w:sz w:val="24"/>
          <w:szCs w:val="24"/>
          <w:rPrChange w:id="1866" w:author="AP" w:date="2019-07-23T12:12:00Z">
            <w:rPr>
              <w:rFonts w:ascii="Times New Roman" w:hAnsi="Times New Roman"/>
            </w:rPr>
          </w:rPrChange>
        </w:rPr>
        <w:pPrChange w:id="1867" w:author="AP" w:date="2019-07-23T12:12:00Z">
          <w:pPr>
            <w:spacing w:line="360" w:lineRule="auto"/>
            <w:jc w:val="both"/>
          </w:pPr>
        </w:pPrChange>
      </w:pPr>
      <w:r w:rsidRPr="00407344">
        <w:rPr>
          <w:rFonts w:ascii="Times New Roman" w:hAnsi="Times New Roman" w:cs="Times New Roman"/>
          <w:sz w:val="24"/>
          <w:szCs w:val="24"/>
          <w:rPrChange w:id="1868" w:author="AP" w:date="2019-07-23T12:12:00Z">
            <w:rPr>
              <w:rFonts w:ascii="Times New Roman" w:hAnsi="Times New Roman"/>
            </w:rPr>
          </w:rPrChange>
        </w:rPr>
        <w:lastRenderedPageBreak/>
        <w:t>Cuadro 4</w:t>
      </w:r>
      <w:r w:rsidR="005940CB" w:rsidRPr="00407344">
        <w:rPr>
          <w:rFonts w:ascii="Times New Roman" w:hAnsi="Times New Roman" w:cs="Times New Roman"/>
          <w:sz w:val="24"/>
          <w:szCs w:val="24"/>
          <w:rPrChange w:id="1869" w:author="AP" w:date="2019-07-23T12:12:00Z">
            <w:rPr>
              <w:rFonts w:ascii="Times New Roman" w:hAnsi="Times New Roman"/>
            </w:rPr>
          </w:rPrChange>
        </w:rPr>
        <w:t>. Número de hogares que utilizaron diversas partes de la planta para distintos usos</w:t>
      </w:r>
    </w:p>
    <w:tbl>
      <w:tblPr>
        <w:tblW w:w="5000" w:type="pct"/>
        <w:tblLayout w:type="fixed"/>
        <w:tblLook w:val="04A0" w:firstRow="1" w:lastRow="0" w:firstColumn="1" w:lastColumn="0" w:noHBand="0" w:noVBand="1"/>
      </w:tblPr>
      <w:tblGrid>
        <w:gridCol w:w="2139"/>
        <w:gridCol w:w="1847"/>
        <w:gridCol w:w="892"/>
        <w:gridCol w:w="748"/>
        <w:gridCol w:w="745"/>
        <w:gridCol w:w="559"/>
        <w:gridCol w:w="634"/>
        <w:gridCol w:w="903"/>
        <w:gridCol w:w="734"/>
        <w:gridCol w:w="598"/>
        <w:gridCol w:w="703"/>
        <w:gridCol w:w="748"/>
        <w:gridCol w:w="1173"/>
        <w:gridCol w:w="928"/>
        <w:gridCol w:w="545"/>
      </w:tblGrid>
      <w:tr w:rsidR="00374218" w:rsidRPr="00407344" w14:paraId="1DC9962D" w14:textId="77777777" w:rsidTr="00374218">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hideMark/>
          </w:tcPr>
          <w:p w14:paraId="43A5A61A" w14:textId="77777777" w:rsidR="00374218" w:rsidRPr="00407344" w:rsidRDefault="00374218" w:rsidP="00407344">
            <w:pPr>
              <w:spacing w:after="0" w:line="360" w:lineRule="auto"/>
              <w:jc w:val="both"/>
              <w:rPr>
                <w:rFonts w:ascii="Times New Roman" w:eastAsia="Times New Roman" w:hAnsi="Times New Roman" w:cs="Times New Roman"/>
                <w:b/>
                <w:bCs/>
                <w:color w:val="000000"/>
                <w:sz w:val="24"/>
                <w:szCs w:val="24"/>
                <w:rPrChange w:id="1870" w:author="AP" w:date="2019-07-23T12:12:00Z">
                  <w:rPr>
                    <w:rFonts w:ascii="Calibri" w:eastAsia="Times New Roman" w:hAnsi="Calibri" w:cs="Times New Roman"/>
                    <w:b/>
                    <w:bCs/>
                    <w:color w:val="000000"/>
                    <w:sz w:val="18"/>
                    <w:szCs w:val="20"/>
                  </w:rPr>
                </w:rPrChange>
              </w:rPr>
              <w:pPrChange w:id="1871" w:author="AP" w:date="2019-07-23T12:12:00Z">
                <w:pPr>
                  <w:spacing w:after="0" w:line="360" w:lineRule="auto"/>
                  <w:jc w:val="both"/>
                </w:pPr>
              </w:pPrChange>
            </w:pPr>
            <w:r w:rsidRPr="00407344">
              <w:rPr>
                <w:rFonts w:ascii="Times New Roman" w:eastAsia="Times New Roman" w:hAnsi="Times New Roman" w:cs="Times New Roman"/>
                <w:b/>
                <w:bCs/>
                <w:color w:val="000000"/>
                <w:sz w:val="24"/>
                <w:szCs w:val="24"/>
                <w:rPrChange w:id="1872" w:author="AP" w:date="2019-07-23T12:12:00Z">
                  <w:rPr>
                    <w:rFonts w:ascii="Calibri" w:eastAsia="Times New Roman" w:hAnsi="Calibri" w:cs="Times New Roman"/>
                    <w:b/>
                    <w:bCs/>
                    <w:color w:val="000000"/>
                    <w:sz w:val="18"/>
                    <w:szCs w:val="20"/>
                  </w:rPr>
                </w:rPrChange>
              </w:rPr>
              <w:t> </w:t>
            </w:r>
          </w:p>
        </w:tc>
        <w:tc>
          <w:tcPr>
            <w:tcW w:w="665" w:type="pct"/>
            <w:tcBorders>
              <w:top w:val="single" w:sz="4" w:space="0" w:color="auto"/>
              <w:left w:val="nil"/>
              <w:bottom w:val="single" w:sz="4" w:space="0" w:color="auto"/>
              <w:right w:val="single" w:sz="4" w:space="0" w:color="auto"/>
            </w:tcBorders>
            <w:shd w:val="clear" w:color="auto" w:fill="auto"/>
            <w:noWrap/>
            <w:hideMark/>
          </w:tcPr>
          <w:p w14:paraId="44E1FB9A" w14:textId="77777777" w:rsidR="00374218" w:rsidRPr="00407344" w:rsidRDefault="00374218" w:rsidP="00407344">
            <w:pPr>
              <w:spacing w:after="0" w:line="360" w:lineRule="auto"/>
              <w:jc w:val="both"/>
              <w:rPr>
                <w:rFonts w:ascii="Times New Roman" w:eastAsia="Times New Roman" w:hAnsi="Times New Roman" w:cs="Times New Roman"/>
                <w:b/>
                <w:bCs/>
                <w:color w:val="000000"/>
                <w:sz w:val="24"/>
                <w:szCs w:val="24"/>
                <w:rPrChange w:id="1873" w:author="AP" w:date="2019-07-23T12:12:00Z">
                  <w:rPr>
                    <w:rFonts w:ascii="Calibri" w:eastAsia="Times New Roman" w:hAnsi="Calibri" w:cs="Times New Roman"/>
                    <w:b/>
                    <w:bCs/>
                    <w:color w:val="000000"/>
                    <w:sz w:val="18"/>
                    <w:szCs w:val="20"/>
                  </w:rPr>
                </w:rPrChange>
              </w:rPr>
              <w:pPrChange w:id="1874" w:author="AP" w:date="2019-07-23T12:12:00Z">
                <w:pPr>
                  <w:spacing w:after="0" w:line="360" w:lineRule="auto"/>
                  <w:jc w:val="both"/>
                </w:pPr>
              </w:pPrChange>
            </w:pPr>
            <w:r w:rsidRPr="00407344">
              <w:rPr>
                <w:rFonts w:ascii="Times New Roman" w:eastAsia="Times New Roman" w:hAnsi="Times New Roman" w:cs="Times New Roman"/>
                <w:b/>
                <w:bCs/>
                <w:color w:val="000000"/>
                <w:sz w:val="24"/>
                <w:szCs w:val="24"/>
                <w:rPrChange w:id="1875" w:author="AP" w:date="2019-07-23T12:12:00Z">
                  <w:rPr>
                    <w:rFonts w:ascii="Calibri" w:eastAsia="Times New Roman" w:hAnsi="Calibri" w:cs="Times New Roman"/>
                    <w:b/>
                    <w:bCs/>
                    <w:color w:val="000000"/>
                    <w:sz w:val="18"/>
                    <w:szCs w:val="20"/>
                  </w:rPr>
                </w:rPrChange>
              </w:rPr>
              <w:t> </w:t>
            </w:r>
          </w:p>
        </w:tc>
        <w:tc>
          <w:tcPr>
            <w:tcW w:w="2091" w:type="pct"/>
            <w:gridSpan w:val="8"/>
            <w:tcBorders>
              <w:top w:val="single" w:sz="4" w:space="0" w:color="auto"/>
              <w:left w:val="nil"/>
              <w:bottom w:val="single" w:sz="4" w:space="0" w:color="auto"/>
              <w:right w:val="single" w:sz="4" w:space="0" w:color="auto"/>
            </w:tcBorders>
            <w:shd w:val="clear" w:color="auto" w:fill="auto"/>
            <w:noWrap/>
            <w:hideMark/>
          </w:tcPr>
          <w:p w14:paraId="2C7E19B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rPrChange w:id="1876" w:author="AP" w:date="2019-07-23T12:12:00Z">
                  <w:rPr>
                    <w:rFonts w:ascii="Calibri" w:eastAsia="Times New Roman" w:hAnsi="Calibri" w:cs="Times New Roman"/>
                    <w:color w:val="000000"/>
                    <w:sz w:val="18"/>
                  </w:rPr>
                </w:rPrChange>
              </w:rPr>
              <w:pPrChange w:id="1877"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878" w:author="AP" w:date="2019-07-23T12:12:00Z">
                  <w:rPr>
                    <w:rFonts w:ascii="Calibri" w:eastAsia="Times New Roman" w:hAnsi="Calibri" w:cs="Times New Roman"/>
                    <w:color w:val="000000"/>
                    <w:sz w:val="18"/>
                  </w:rPr>
                </w:rPrChange>
              </w:rPr>
              <w:t>Parte de la planta</w:t>
            </w:r>
          </w:p>
        </w:tc>
        <w:tc>
          <w:tcPr>
            <w:tcW w:w="1474" w:type="pct"/>
            <w:gridSpan w:val="5"/>
            <w:tcBorders>
              <w:top w:val="single" w:sz="4" w:space="0" w:color="auto"/>
              <w:left w:val="nil"/>
              <w:bottom w:val="single" w:sz="4" w:space="0" w:color="auto"/>
              <w:right w:val="single" w:sz="4" w:space="0" w:color="auto"/>
            </w:tcBorders>
            <w:shd w:val="clear" w:color="auto" w:fill="auto"/>
            <w:noWrap/>
            <w:hideMark/>
          </w:tcPr>
          <w:p w14:paraId="7CAD41F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rPrChange w:id="1879" w:author="AP" w:date="2019-07-23T12:12:00Z">
                  <w:rPr>
                    <w:rFonts w:ascii="Calibri" w:eastAsia="Times New Roman" w:hAnsi="Calibri" w:cs="Times New Roman"/>
                    <w:color w:val="000000"/>
                    <w:sz w:val="18"/>
                  </w:rPr>
                </w:rPrChange>
              </w:rPr>
              <w:pPrChange w:id="1880"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881" w:author="AP" w:date="2019-07-23T12:12:00Z">
                  <w:rPr>
                    <w:rFonts w:ascii="Calibri" w:eastAsia="Times New Roman" w:hAnsi="Calibri" w:cs="Times New Roman"/>
                    <w:color w:val="000000"/>
                    <w:sz w:val="18"/>
                  </w:rPr>
                </w:rPrChange>
              </w:rPr>
              <w:t>Usos</w:t>
            </w:r>
          </w:p>
        </w:tc>
      </w:tr>
      <w:tr w:rsidR="00374218" w:rsidRPr="00407344" w14:paraId="71803254" w14:textId="77777777" w:rsidTr="00374218">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5992FB36" w14:textId="77777777" w:rsidR="00374218" w:rsidRPr="00407344" w:rsidRDefault="00374218" w:rsidP="00407344">
            <w:pPr>
              <w:spacing w:after="0" w:line="360" w:lineRule="auto"/>
              <w:jc w:val="both"/>
              <w:rPr>
                <w:rFonts w:ascii="Times New Roman" w:eastAsia="Times New Roman" w:hAnsi="Times New Roman" w:cs="Times New Roman"/>
                <w:b/>
                <w:bCs/>
                <w:color w:val="000000"/>
                <w:sz w:val="24"/>
                <w:szCs w:val="24"/>
                <w:rPrChange w:id="1882" w:author="AP" w:date="2019-07-23T12:12:00Z">
                  <w:rPr>
                    <w:rFonts w:ascii="Calibri" w:eastAsia="Times New Roman" w:hAnsi="Calibri" w:cs="Times New Roman"/>
                    <w:b/>
                    <w:bCs/>
                    <w:color w:val="000000"/>
                    <w:sz w:val="18"/>
                    <w:szCs w:val="20"/>
                  </w:rPr>
                </w:rPrChange>
              </w:rPr>
            </w:pPr>
            <w:r w:rsidRPr="00407344">
              <w:rPr>
                <w:rFonts w:ascii="Times New Roman" w:eastAsia="Times New Roman" w:hAnsi="Times New Roman" w:cs="Times New Roman"/>
                <w:b/>
                <w:bCs/>
                <w:color w:val="000000"/>
                <w:sz w:val="24"/>
                <w:szCs w:val="24"/>
                <w:rPrChange w:id="1883" w:author="AP" w:date="2019-07-23T12:12:00Z">
                  <w:rPr>
                    <w:rFonts w:ascii="Calibri" w:eastAsia="Times New Roman" w:hAnsi="Calibri" w:cs="Times New Roman"/>
                    <w:b/>
                    <w:bCs/>
                    <w:color w:val="000000"/>
                    <w:sz w:val="18"/>
                    <w:szCs w:val="20"/>
                  </w:rPr>
                </w:rPrChange>
              </w:rPr>
              <w:t>Nombre científico</w:t>
            </w:r>
          </w:p>
        </w:tc>
        <w:tc>
          <w:tcPr>
            <w:tcW w:w="665" w:type="pct"/>
            <w:tcBorders>
              <w:top w:val="nil"/>
              <w:left w:val="nil"/>
              <w:bottom w:val="single" w:sz="4" w:space="0" w:color="auto"/>
              <w:right w:val="single" w:sz="4" w:space="0" w:color="auto"/>
            </w:tcBorders>
            <w:shd w:val="clear" w:color="auto" w:fill="auto"/>
            <w:noWrap/>
            <w:hideMark/>
          </w:tcPr>
          <w:p w14:paraId="76BC2FAA" w14:textId="77777777" w:rsidR="00374218" w:rsidRPr="00407344" w:rsidRDefault="00374218" w:rsidP="00407344">
            <w:pPr>
              <w:spacing w:after="0" w:line="360" w:lineRule="auto"/>
              <w:jc w:val="both"/>
              <w:rPr>
                <w:rFonts w:ascii="Times New Roman" w:eastAsia="Times New Roman" w:hAnsi="Times New Roman" w:cs="Times New Roman"/>
                <w:b/>
                <w:bCs/>
                <w:color w:val="000000"/>
                <w:sz w:val="24"/>
                <w:szCs w:val="24"/>
                <w:rPrChange w:id="1884" w:author="AP" w:date="2019-07-23T12:12:00Z">
                  <w:rPr>
                    <w:rFonts w:ascii="Calibri" w:eastAsia="Times New Roman" w:hAnsi="Calibri" w:cs="Times New Roman"/>
                    <w:b/>
                    <w:bCs/>
                    <w:color w:val="000000"/>
                    <w:sz w:val="18"/>
                    <w:szCs w:val="20"/>
                  </w:rPr>
                </w:rPrChange>
              </w:rPr>
              <w:pPrChange w:id="1885" w:author="AP" w:date="2019-07-23T12:12:00Z">
                <w:pPr>
                  <w:spacing w:after="0" w:line="360" w:lineRule="auto"/>
                  <w:jc w:val="both"/>
                </w:pPr>
              </w:pPrChange>
            </w:pPr>
            <w:r w:rsidRPr="00407344">
              <w:rPr>
                <w:rFonts w:ascii="Times New Roman" w:eastAsia="Times New Roman" w:hAnsi="Times New Roman" w:cs="Times New Roman"/>
                <w:b/>
                <w:bCs/>
                <w:color w:val="000000"/>
                <w:sz w:val="24"/>
                <w:szCs w:val="24"/>
                <w:rPrChange w:id="1886" w:author="AP" w:date="2019-07-23T12:12:00Z">
                  <w:rPr>
                    <w:rFonts w:ascii="Calibri" w:eastAsia="Times New Roman" w:hAnsi="Calibri" w:cs="Times New Roman"/>
                    <w:b/>
                    <w:bCs/>
                    <w:color w:val="000000"/>
                    <w:sz w:val="18"/>
                    <w:szCs w:val="20"/>
                  </w:rPr>
                </w:rPrChange>
              </w:rPr>
              <w:t>Nombre común en español</w:t>
            </w:r>
          </w:p>
        </w:tc>
        <w:tc>
          <w:tcPr>
            <w:tcW w:w="321" w:type="pct"/>
            <w:tcBorders>
              <w:top w:val="nil"/>
              <w:left w:val="nil"/>
              <w:bottom w:val="single" w:sz="4" w:space="0" w:color="auto"/>
              <w:right w:val="single" w:sz="4" w:space="0" w:color="auto"/>
            </w:tcBorders>
            <w:shd w:val="clear" w:color="auto" w:fill="auto"/>
            <w:noWrap/>
            <w:hideMark/>
          </w:tcPr>
          <w:p w14:paraId="2C7D7FE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rPrChange w:id="1887" w:author="AP" w:date="2019-07-23T12:12:00Z">
                  <w:rPr>
                    <w:rFonts w:ascii="Calibri" w:eastAsia="Times New Roman" w:hAnsi="Calibri" w:cs="Times New Roman"/>
                    <w:color w:val="000000"/>
                    <w:sz w:val="18"/>
                  </w:rPr>
                </w:rPrChange>
              </w:rPr>
              <w:pPrChange w:id="1888"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889" w:author="AP" w:date="2019-07-23T12:12:00Z">
                  <w:rPr>
                    <w:rFonts w:ascii="Calibri" w:eastAsia="Times New Roman" w:hAnsi="Calibri" w:cs="Times New Roman"/>
                    <w:color w:val="000000"/>
                    <w:sz w:val="18"/>
                  </w:rPr>
                </w:rPrChange>
              </w:rPr>
              <w:t>semilla</w:t>
            </w:r>
          </w:p>
        </w:tc>
        <w:tc>
          <w:tcPr>
            <w:tcW w:w="269" w:type="pct"/>
            <w:tcBorders>
              <w:top w:val="nil"/>
              <w:left w:val="nil"/>
              <w:bottom w:val="single" w:sz="4" w:space="0" w:color="auto"/>
              <w:right w:val="single" w:sz="4" w:space="0" w:color="auto"/>
            </w:tcBorders>
            <w:shd w:val="clear" w:color="auto" w:fill="auto"/>
            <w:noWrap/>
            <w:hideMark/>
          </w:tcPr>
          <w:p w14:paraId="65A1619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rPrChange w:id="1890" w:author="AP" w:date="2019-07-23T12:12:00Z">
                  <w:rPr>
                    <w:rFonts w:ascii="Calibri" w:eastAsia="Times New Roman" w:hAnsi="Calibri" w:cs="Times New Roman"/>
                    <w:color w:val="000000"/>
                    <w:sz w:val="18"/>
                  </w:rPr>
                </w:rPrChange>
              </w:rPr>
              <w:pPrChange w:id="1891"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892" w:author="AP" w:date="2019-07-23T12:12:00Z">
                  <w:rPr>
                    <w:rFonts w:ascii="Calibri" w:eastAsia="Times New Roman" w:hAnsi="Calibri" w:cs="Times New Roman"/>
                    <w:color w:val="000000"/>
                    <w:sz w:val="18"/>
                  </w:rPr>
                </w:rPrChange>
              </w:rPr>
              <w:t>hoja</w:t>
            </w:r>
          </w:p>
        </w:tc>
        <w:tc>
          <w:tcPr>
            <w:tcW w:w="268" w:type="pct"/>
            <w:tcBorders>
              <w:top w:val="nil"/>
              <w:left w:val="nil"/>
              <w:bottom w:val="single" w:sz="4" w:space="0" w:color="auto"/>
              <w:right w:val="single" w:sz="4" w:space="0" w:color="auto"/>
            </w:tcBorders>
            <w:shd w:val="clear" w:color="auto" w:fill="auto"/>
            <w:noWrap/>
            <w:hideMark/>
          </w:tcPr>
          <w:p w14:paraId="7B2ABEE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rPrChange w:id="1893" w:author="AP" w:date="2019-07-23T12:12:00Z">
                  <w:rPr>
                    <w:rFonts w:ascii="Calibri" w:eastAsia="Times New Roman" w:hAnsi="Calibri" w:cs="Times New Roman"/>
                    <w:color w:val="000000"/>
                    <w:sz w:val="18"/>
                  </w:rPr>
                </w:rPrChange>
              </w:rPr>
              <w:pPrChange w:id="1894"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895" w:author="AP" w:date="2019-07-23T12:12:00Z">
                  <w:rPr>
                    <w:rFonts w:ascii="Calibri" w:eastAsia="Times New Roman" w:hAnsi="Calibri" w:cs="Times New Roman"/>
                    <w:color w:val="000000"/>
                    <w:sz w:val="18"/>
                  </w:rPr>
                </w:rPrChange>
              </w:rPr>
              <w:t>fruto</w:t>
            </w:r>
          </w:p>
        </w:tc>
        <w:tc>
          <w:tcPr>
            <w:tcW w:w="201" w:type="pct"/>
            <w:tcBorders>
              <w:top w:val="nil"/>
              <w:left w:val="nil"/>
              <w:bottom w:val="single" w:sz="4" w:space="0" w:color="auto"/>
              <w:right w:val="single" w:sz="4" w:space="0" w:color="auto"/>
            </w:tcBorders>
            <w:shd w:val="clear" w:color="auto" w:fill="auto"/>
            <w:noWrap/>
            <w:hideMark/>
          </w:tcPr>
          <w:p w14:paraId="31EB130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rPrChange w:id="1896" w:author="AP" w:date="2019-07-23T12:12:00Z">
                  <w:rPr>
                    <w:rFonts w:ascii="Calibri" w:eastAsia="Times New Roman" w:hAnsi="Calibri" w:cs="Times New Roman"/>
                    <w:color w:val="000000"/>
                    <w:sz w:val="18"/>
                  </w:rPr>
                </w:rPrChange>
              </w:rPr>
              <w:pPrChange w:id="1897"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898" w:author="AP" w:date="2019-07-23T12:12:00Z">
                  <w:rPr>
                    <w:rFonts w:ascii="Calibri" w:eastAsia="Times New Roman" w:hAnsi="Calibri" w:cs="Times New Roman"/>
                    <w:color w:val="000000"/>
                    <w:sz w:val="18"/>
                  </w:rPr>
                </w:rPrChange>
              </w:rPr>
              <w:t>raiz</w:t>
            </w:r>
          </w:p>
        </w:tc>
        <w:tc>
          <w:tcPr>
            <w:tcW w:w="228" w:type="pct"/>
            <w:tcBorders>
              <w:top w:val="nil"/>
              <w:left w:val="nil"/>
              <w:bottom w:val="single" w:sz="4" w:space="0" w:color="auto"/>
              <w:right w:val="single" w:sz="4" w:space="0" w:color="auto"/>
            </w:tcBorders>
            <w:shd w:val="clear" w:color="auto" w:fill="auto"/>
            <w:noWrap/>
            <w:hideMark/>
          </w:tcPr>
          <w:p w14:paraId="22454B9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rPrChange w:id="1899" w:author="AP" w:date="2019-07-23T12:12:00Z">
                  <w:rPr>
                    <w:rFonts w:ascii="Calibri" w:eastAsia="Times New Roman" w:hAnsi="Calibri" w:cs="Times New Roman"/>
                    <w:color w:val="000000"/>
                    <w:sz w:val="18"/>
                  </w:rPr>
                </w:rPrChange>
              </w:rPr>
              <w:pPrChange w:id="1900"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901" w:author="AP" w:date="2019-07-23T12:12:00Z">
                  <w:rPr>
                    <w:rFonts w:ascii="Calibri" w:eastAsia="Times New Roman" w:hAnsi="Calibri" w:cs="Times New Roman"/>
                    <w:color w:val="000000"/>
                    <w:sz w:val="18"/>
                  </w:rPr>
                </w:rPrChange>
              </w:rPr>
              <w:t>tallo</w:t>
            </w:r>
          </w:p>
        </w:tc>
        <w:tc>
          <w:tcPr>
            <w:tcW w:w="325" w:type="pct"/>
            <w:tcBorders>
              <w:top w:val="nil"/>
              <w:left w:val="nil"/>
              <w:bottom w:val="single" w:sz="4" w:space="0" w:color="auto"/>
              <w:right w:val="single" w:sz="4" w:space="0" w:color="auto"/>
            </w:tcBorders>
            <w:shd w:val="clear" w:color="auto" w:fill="auto"/>
            <w:noWrap/>
            <w:hideMark/>
          </w:tcPr>
          <w:p w14:paraId="57725A4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rPrChange w:id="1902" w:author="AP" w:date="2019-07-23T12:12:00Z">
                  <w:rPr>
                    <w:rFonts w:ascii="Calibri" w:eastAsia="Times New Roman" w:hAnsi="Calibri" w:cs="Times New Roman"/>
                    <w:color w:val="000000"/>
                    <w:sz w:val="18"/>
                  </w:rPr>
                </w:rPrChange>
              </w:rPr>
              <w:pPrChange w:id="1903"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904" w:author="AP" w:date="2019-07-23T12:12:00Z">
                  <w:rPr>
                    <w:rFonts w:ascii="Calibri" w:eastAsia="Times New Roman" w:hAnsi="Calibri" w:cs="Times New Roman"/>
                    <w:color w:val="000000"/>
                    <w:sz w:val="18"/>
                  </w:rPr>
                </w:rPrChange>
              </w:rPr>
              <w:t>Tuber-culo</w:t>
            </w:r>
          </w:p>
        </w:tc>
        <w:tc>
          <w:tcPr>
            <w:tcW w:w="264" w:type="pct"/>
            <w:tcBorders>
              <w:top w:val="nil"/>
              <w:left w:val="nil"/>
              <w:bottom w:val="single" w:sz="4" w:space="0" w:color="auto"/>
              <w:right w:val="single" w:sz="4" w:space="0" w:color="auto"/>
            </w:tcBorders>
            <w:shd w:val="clear" w:color="auto" w:fill="auto"/>
            <w:noWrap/>
            <w:hideMark/>
          </w:tcPr>
          <w:p w14:paraId="58FDBE3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rPrChange w:id="1905" w:author="AP" w:date="2019-07-23T12:12:00Z">
                  <w:rPr>
                    <w:rFonts w:ascii="Calibri" w:eastAsia="Times New Roman" w:hAnsi="Calibri" w:cs="Times New Roman"/>
                    <w:color w:val="000000"/>
                    <w:sz w:val="18"/>
                  </w:rPr>
                </w:rPrChange>
              </w:rPr>
              <w:pPrChange w:id="1906"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907" w:author="AP" w:date="2019-07-23T12:12:00Z">
                  <w:rPr>
                    <w:rFonts w:ascii="Calibri" w:eastAsia="Times New Roman" w:hAnsi="Calibri" w:cs="Times New Roman"/>
                    <w:color w:val="000000"/>
                    <w:sz w:val="18"/>
                  </w:rPr>
                </w:rPrChange>
              </w:rPr>
              <w:t>rama</w:t>
            </w:r>
          </w:p>
        </w:tc>
        <w:tc>
          <w:tcPr>
            <w:tcW w:w="215" w:type="pct"/>
            <w:tcBorders>
              <w:top w:val="nil"/>
              <w:left w:val="nil"/>
              <w:bottom w:val="single" w:sz="4" w:space="0" w:color="auto"/>
              <w:right w:val="single" w:sz="4" w:space="0" w:color="auto"/>
            </w:tcBorders>
            <w:shd w:val="clear" w:color="auto" w:fill="auto"/>
            <w:noWrap/>
            <w:hideMark/>
          </w:tcPr>
          <w:p w14:paraId="19762F5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rPrChange w:id="1908" w:author="AP" w:date="2019-07-23T12:12:00Z">
                  <w:rPr>
                    <w:rFonts w:ascii="Calibri" w:eastAsia="Times New Roman" w:hAnsi="Calibri" w:cs="Times New Roman"/>
                    <w:color w:val="000000"/>
                    <w:sz w:val="18"/>
                  </w:rPr>
                </w:rPrChange>
              </w:rPr>
              <w:pPrChange w:id="1909"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910" w:author="AP" w:date="2019-07-23T12:12:00Z">
                  <w:rPr>
                    <w:rFonts w:ascii="Calibri" w:eastAsia="Times New Roman" w:hAnsi="Calibri" w:cs="Times New Roman"/>
                    <w:color w:val="000000"/>
                    <w:sz w:val="18"/>
                  </w:rPr>
                </w:rPrChange>
              </w:rPr>
              <w:t>flor</w:t>
            </w:r>
          </w:p>
        </w:tc>
        <w:tc>
          <w:tcPr>
            <w:tcW w:w="253" w:type="pct"/>
            <w:tcBorders>
              <w:top w:val="nil"/>
              <w:left w:val="nil"/>
              <w:bottom w:val="single" w:sz="4" w:space="0" w:color="auto"/>
              <w:right w:val="single" w:sz="4" w:space="0" w:color="auto"/>
            </w:tcBorders>
            <w:shd w:val="clear" w:color="auto" w:fill="auto"/>
            <w:noWrap/>
            <w:hideMark/>
          </w:tcPr>
          <w:p w14:paraId="66024E9A" w14:textId="77777777" w:rsidR="00374218" w:rsidRPr="00407344" w:rsidRDefault="0083134F" w:rsidP="00407344">
            <w:pPr>
              <w:spacing w:after="0" w:line="360" w:lineRule="auto"/>
              <w:jc w:val="both"/>
              <w:rPr>
                <w:rFonts w:ascii="Times New Roman" w:eastAsia="Times New Roman" w:hAnsi="Times New Roman" w:cs="Times New Roman"/>
                <w:color w:val="000000"/>
                <w:sz w:val="24"/>
                <w:szCs w:val="24"/>
                <w:lang w:val="en-US"/>
                <w:rPrChange w:id="1911" w:author="AP" w:date="2019-07-23T12:12:00Z">
                  <w:rPr>
                    <w:rFonts w:ascii="Calibri" w:eastAsia="Times New Roman" w:hAnsi="Calibri" w:cs="Times New Roman"/>
                    <w:color w:val="000000"/>
                    <w:sz w:val="18"/>
                    <w:lang w:val="en-US"/>
                  </w:rPr>
                </w:rPrChange>
              </w:rPr>
              <w:pPrChange w:id="1912" w:author="AP" w:date="2019-07-23T12:12:00Z">
                <w:pPr>
                  <w:spacing w:after="0" w:line="360" w:lineRule="auto"/>
                  <w:jc w:val="both"/>
                </w:pPr>
              </w:pPrChange>
            </w:pPr>
            <w:r w:rsidRPr="00407344">
              <w:rPr>
                <w:rFonts w:ascii="Times New Roman" w:eastAsia="Times New Roman" w:hAnsi="Times New Roman" w:cs="Times New Roman"/>
                <w:color w:val="000000"/>
                <w:sz w:val="24"/>
                <w:szCs w:val="24"/>
                <w:rPrChange w:id="1913" w:author="AP" w:date="2019-07-23T12:12:00Z">
                  <w:rPr>
                    <w:rFonts w:ascii="Calibri" w:eastAsia="Times New Roman" w:hAnsi="Calibri" w:cs="Times New Roman"/>
                    <w:color w:val="000000"/>
                    <w:sz w:val="18"/>
                  </w:rPr>
                </w:rPrChange>
              </w:rPr>
              <w:t>a</w:t>
            </w:r>
            <w:r w:rsidR="00374218" w:rsidRPr="00407344">
              <w:rPr>
                <w:rFonts w:ascii="Times New Roman" w:eastAsia="Times New Roman" w:hAnsi="Times New Roman" w:cs="Times New Roman"/>
                <w:color w:val="000000"/>
                <w:sz w:val="24"/>
                <w:szCs w:val="24"/>
                <w:rPrChange w:id="1914" w:author="AP" w:date="2019-07-23T12:12:00Z">
                  <w:rPr>
                    <w:rFonts w:ascii="Calibri" w:eastAsia="Times New Roman" w:hAnsi="Calibri" w:cs="Times New Roman"/>
                    <w:color w:val="000000"/>
                    <w:sz w:val="18"/>
                  </w:rPr>
                </w:rPrChange>
              </w:rPr>
              <w:t>li</w:t>
            </w:r>
            <w:r w:rsidRPr="00407344">
              <w:rPr>
                <w:rFonts w:ascii="Times New Roman" w:eastAsia="Times New Roman" w:hAnsi="Times New Roman" w:cs="Times New Roman"/>
                <w:color w:val="000000"/>
                <w:sz w:val="24"/>
                <w:szCs w:val="24"/>
                <w:rPrChange w:id="1915" w:author="AP" w:date="2019-07-23T12:12:00Z">
                  <w:rPr>
                    <w:rFonts w:ascii="Calibri" w:eastAsia="Times New Roman" w:hAnsi="Calibri" w:cs="Times New Roman"/>
                    <w:color w:val="000000"/>
                    <w:sz w:val="18"/>
                  </w:rPr>
                </w:rPrChange>
              </w:rPr>
              <w:t>-</w:t>
            </w:r>
            <w:r w:rsidR="00374218" w:rsidRPr="00407344">
              <w:rPr>
                <w:rFonts w:ascii="Times New Roman" w:eastAsia="Times New Roman" w:hAnsi="Times New Roman" w:cs="Times New Roman"/>
                <w:color w:val="000000"/>
                <w:sz w:val="24"/>
                <w:szCs w:val="24"/>
                <w:rPrChange w:id="1916" w:author="AP" w:date="2019-07-23T12:12:00Z">
                  <w:rPr>
                    <w:rFonts w:ascii="Calibri" w:eastAsia="Times New Roman" w:hAnsi="Calibri" w:cs="Times New Roman"/>
                    <w:color w:val="000000"/>
                    <w:sz w:val="18"/>
                  </w:rPr>
                </w:rPrChange>
              </w:rPr>
              <w:t>m</w:t>
            </w:r>
            <w:r w:rsidR="00374218" w:rsidRPr="00407344">
              <w:rPr>
                <w:rFonts w:ascii="Times New Roman" w:eastAsia="Times New Roman" w:hAnsi="Times New Roman" w:cs="Times New Roman"/>
                <w:color w:val="000000"/>
                <w:sz w:val="24"/>
                <w:szCs w:val="24"/>
                <w:lang w:val="en-US"/>
                <w:rPrChange w:id="1917" w:author="AP" w:date="2019-07-23T12:12:00Z">
                  <w:rPr>
                    <w:rFonts w:ascii="Calibri" w:eastAsia="Times New Roman" w:hAnsi="Calibri" w:cs="Times New Roman"/>
                    <w:color w:val="000000"/>
                    <w:sz w:val="18"/>
                    <w:lang w:val="en-US"/>
                  </w:rPr>
                </w:rPrChange>
              </w:rPr>
              <w:t>ento</w:t>
            </w:r>
          </w:p>
        </w:tc>
        <w:tc>
          <w:tcPr>
            <w:tcW w:w="269" w:type="pct"/>
            <w:tcBorders>
              <w:top w:val="nil"/>
              <w:left w:val="nil"/>
              <w:bottom w:val="single" w:sz="4" w:space="0" w:color="auto"/>
              <w:right w:val="single" w:sz="4" w:space="0" w:color="auto"/>
            </w:tcBorders>
            <w:shd w:val="clear" w:color="auto" w:fill="auto"/>
            <w:noWrap/>
            <w:hideMark/>
          </w:tcPr>
          <w:p w14:paraId="018E66C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18" w:author="AP" w:date="2019-07-23T12:12:00Z">
                  <w:rPr>
                    <w:rFonts w:ascii="Calibri" w:eastAsia="Times New Roman" w:hAnsi="Calibri" w:cs="Times New Roman"/>
                    <w:color w:val="000000"/>
                    <w:sz w:val="18"/>
                    <w:lang w:val="en-US"/>
                  </w:rPr>
                </w:rPrChange>
              </w:rPr>
              <w:pPrChange w:id="191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20" w:author="AP" w:date="2019-07-23T12:12:00Z">
                  <w:rPr>
                    <w:rFonts w:ascii="Calibri" w:eastAsia="Times New Roman" w:hAnsi="Calibri" w:cs="Times New Roman"/>
                    <w:color w:val="000000"/>
                    <w:sz w:val="18"/>
                    <w:lang w:val="en-US"/>
                  </w:rPr>
                </w:rPrChange>
              </w:rPr>
              <w:t>forraje</w:t>
            </w:r>
          </w:p>
        </w:tc>
        <w:tc>
          <w:tcPr>
            <w:tcW w:w="422" w:type="pct"/>
            <w:tcBorders>
              <w:top w:val="nil"/>
              <w:left w:val="nil"/>
              <w:bottom w:val="single" w:sz="4" w:space="0" w:color="auto"/>
              <w:right w:val="single" w:sz="4" w:space="0" w:color="auto"/>
            </w:tcBorders>
            <w:shd w:val="clear" w:color="auto" w:fill="auto"/>
            <w:noWrap/>
            <w:hideMark/>
          </w:tcPr>
          <w:p w14:paraId="4F09AB4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21" w:author="AP" w:date="2019-07-23T12:12:00Z">
                  <w:rPr>
                    <w:rFonts w:ascii="Calibri" w:eastAsia="Times New Roman" w:hAnsi="Calibri" w:cs="Times New Roman"/>
                    <w:color w:val="000000"/>
                    <w:sz w:val="18"/>
                    <w:lang w:val="en-US"/>
                  </w:rPr>
                </w:rPrChange>
              </w:rPr>
              <w:pPrChange w:id="192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23" w:author="AP" w:date="2019-07-23T12:12:00Z">
                  <w:rPr>
                    <w:rFonts w:ascii="Calibri" w:eastAsia="Times New Roman" w:hAnsi="Calibri" w:cs="Times New Roman"/>
                    <w:color w:val="000000"/>
                    <w:sz w:val="18"/>
                    <w:lang w:val="en-US"/>
                  </w:rPr>
                </w:rPrChange>
              </w:rPr>
              <w:t>combustible</w:t>
            </w:r>
          </w:p>
        </w:tc>
        <w:tc>
          <w:tcPr>
            <w:tcW w:w="334" w:type="pct"/>
            <w:tcBorders>
              <w:top w:val="nil"/>
              <w:left w:val="nil"/>
              <w:bottom w:val="single" w:sz="4" w:space="0" w:color="auto"/>
              <w:right w:val="single" w:sz="4" w:space="0" w:color="auto"/>
            </w:tcBorders>
            <w:shd w:val="clear" w:color="auto" w:fill="auto"/>
            <w:noWrap/>
            <w:hideMark/>
          </w:tcPr>
          <w:p w14:paraId="40FD55A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24" w:author="AP" w:date="2019-07-23T12:12:00Z">
                  <w:rPr>
                    <w:rFonts w:ascii="Calibri" w:eastAsia="Times New Roman" w:hAnsi="Calibri" w:cs="Times New Roman"/>
                    <w:color w:val="000000"/>
                    <w:sz w:val="18"/>
                    <w:lang w:val="en-US"/>
                  </w:rPr>
                </w:rPrChange>
              </w:rPr>
              <w:pPrChange w:id="192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26" w:author="AP" w:date="2019-07-23T12:12:00Z">
                  <w:rPr>
                    <w:rFonts w:ascii="Calibri" w:eastAsia="Times New Roman" w:hAnsi="Calibri" w:cs="Times New Roman"/>
                    <w:color w:val="000000"/>
                    <w:sz w:val="18"/>
                    <w:lang w:val="en-US"/>
                  </w:rPr>
                </w:rPrChange>
              </w:rPr>
              <w:t>medicina</w:t>
            </w:r>
          </w:p>
        </w:tc>
        <w:tc>
          <w:tcPr>
            <w:tcW w:w="196" w:type="pct"/>
            <w:tcBorders>
              <w:top w:val="nil"/>
              <w:left w:val="nil"/>
              <w:bottom w:val="single" w:sz="4" w:space="0" w:color="auto"/>
              <w:right w:val="single" w:sz="4" w:space="0" w:color="auto"/>
            </w:tcBorders>
            <w:shd w:val="clear" w:color="auto" w:fill="auto"/>
            <w:noWrap/>
            <w:hideMark/>
          </w:tcPr>
          <w:p w14:paraId="51CAF0AE" w14:textId="77777777" w:rsidR="00374218" w:rsidRPr="00407344" w:rsidRDefault="00FB08AA" w:rsidP="00407344">
            <w:pPr>
              <w:spacing w:after="0" w:line="360" w:lineRule="auto"/>
              <w:jc w:val="both"/>
              <w:rPr>
                <w:rFonts w:ascii="Times New Roman" w:eastAsia="Times New Roman" w:hAnsi="Times New Roman" w:cs="Times New Roman"/>
                <w:color w:val="000000"/>
                <w:sz w:val="24"/>
                <w:szCs w:val="24"/>
                <w:lang w:val="en-US"/>
                <w:rPrChange w:id="1927" w:author="AP" w:date="2019-07-23T12:12:00Z">
                  <w:rPr>
                    <w:rFonts w:ascii="Calibri" w:eastAsia="Times New Roman" w:hAnsi="Calibri" w:cs="Times New Roman"/>
                    <w:color w:val="000000"/>
                    <w:sz w:val="18"/>
                    <w:lang w:val="en-US"/>
                  </w:rPr>
                </w:rPrChange>
              </w:rPr>
              <w:pPrChange w:id="192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29" w:author="AP" w:date="2019-07-23T12:12:00Z">
                  <w:rPr>
                    <w:rFonts w:ascii="Calibri" w:eastAsia="Times New Roman" w:hAnsi="Calibri" w:cs="Times New Roman"/>
                    <w:color w:val="000000"/>
                    <w:sz w:val="18"/>
                    <w:lang w:val="en-US"/>
                  </w:rPr>
                </w:rPrChange>
              </w:rPr>
              <w:t>otro</w:t>
            </w:r>
          </w:p>
        </w:tc>
      </w:tr>
      <w:tr w:rsidR="00374218" w:rsidRPr="00407344" w14:paraId="192432E3"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5E17A8AA"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1930"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1931" w:author="AP" w:date="2019-07-23T12:12:00Z">
                  <w:rPr>
                    <w:rFonts w:ascii="Calibri" w:eastAsia="Times New Roman" w:hAnsi="Calibri" w:cs="Times New Roman"/>
                    <w:i/>
                    <w:iCs/>
                    <w:color w:val="000000"/>
                    <w:sz w:val="18"/>
                    <w:szCs w:val="20"/>
                    <w:lang w:val="en-US"/>
                  </w:rPr>
                </w:rPrChange>
              </w:rPr>
              <w:t>Abelmoschus esculentus</w:t>
            </w:r>
          </w:p>
        </w:tc>
        <w:tc>
          <w:tcPr>
            <w:tcW w:w="665" w:type="pct"/>
            <w:tcBorders>
              <w:top w:val="nil"/>
              <w:left w:val="nil"/>
              <w:bottom w:val="single" w:sz="4" w:space="0" w:color="auto"/>
              <w:right w:val="single" w:sz="4" w:space="0" w:color="auto"/>
            </w:tcBorders>
            <w:shd w:val="clear" w:color="auto" w:fill="auto"/>
            <w:noWrap/>
            <w:hideMark/>
          </w:tcPr>
          <w:p w14:paraId="4CAE6E2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32" w:author="AP" w:date="2019-07-23T12:12:00Z">
                  <w:rPr>
                    <w:rFonts w:ascii="Calibri" w:eastAsia="Times New Roman" w:hAnsi="Calibri" w:cs="Times New Roman"/>
                    <w:color w:val="000000"/>
                    <w:sz w:val="18"/>
                    <w:szCs w:val="20"/>
                    <w:lang w:val="en-US"/>
                  </w:rPr>
                </w:rPrChange>
              </w:rPr>
              <w:pPrChange w:id="193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34" w:author="AP" w:date="2019-07-23T12:12:00Z">
                  <w:rPr>
                    <w:rFonts w:ascii="Calibri" w:eastAsia="Times New Roman" w:hAnsi="Calibri" w:cs="Times New Roman"/>
                    <w:color w:val="000000"/>
                    <w:sz w:val="18"/>
                    <w:szCs w:val="20"/>
                    <w:lang w:val="en-US"/>
                  </w:rPr>
                </w:rPrChange>
              </w:rPr>
              <w:t>Okra</w:t>
            </w:r>
          </w:p>
        </w:tc>
        <w:tc>
          <w:tcPr>
            <w:tcW w:w="321" w:type="pct"/>
            <w:tcBorders>
              <w:top w:val="nil"/>
              <w:left w:val="nil"/>
              <w:bottom w:val="single" w:sz="4" w:space="0" w:color="auto"/>
              <w:right w:val="single" w:sz="4" w:space="0" w:color="auto"/>
            </w:tcBorders>
            <w:shd w:val="clear" w:color="auto" w:fill="auto"/>
            <w:noWrap/>
            <w:hideMark/>
          </w:tcPr>
          <w:p w14:paraId="5AC5AE2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35" w:author="AP" w:date="2019-07-23T12:12:00Z">
                  <w:rPr>
                    <w:rFonts w:ascii="Calibri" w:eastAsia="Times New Roman" w:hAnsi="Calibri" w:cs="Times New Roman"/>
                    <w:color w:val="000000"/>
                    <w:sz w:val="18"/>
                    <w:szCs w:val="20"/>
                    <w:lang w:val="en-US"/>
                  </w:rPr>
                </w:rPrChange>
              </w:rPr>
              <w:pPrChange w:id="193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37" w:author="AP" w:date="2019-07-23T12:12:00Z">
                  <w:rPr>
                    <w:rFonts w:ascii="Calibri" w:eastAsia="Times New Roman" w:hAnsi="Calibri" w:cs="Times New Roman"/>
                    <w:color w:val="000000"/>
                    <w:sz w:val="18"/>
                    <w:szCs w:val="20"/>
                    <w:lang w:val="en-US"/>
                  </w:rPr>
                </w:rPrChange>
              </w:rPr>
              <w:t>5</w:t>
            </w:r>
          </w:p>
        </w:tc>
        <w:tc>
          <w:tcPr>
            <w:tcW w:w="269" w:type="pct"/>
            <w:tcBorders>
              <w:top w:val="nil"/>
              <w:left w:val="nil"/>
              <w:bottom w:val="single" w:sz="4" w:space="0" w:color="auto"/>
              <w:right w:val="single" w:sz="4" w:space="0" w:color="auto"/>
            </w:tcBorders>
            <w:shd w:val="clear" w:color="auto" w:fill="auto"/>
            <w:noWrap/>
            <w:hideMark/>
          </w:tcPr>
          <w:p w14:paraId="6CB801E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38" w:author="AP" w:date="2019-07-23T12:12:00Z">
                  <w:rPr>
                    <w:rFonts w:ascii="Calibri" w:eastAsia="Times New Roman" w:hAnsi="Calibri" w:cs="Times New Roman"/>
                    <w:color w:val="000000"/>
                    <w:sz w:val="18"/>
                    <w:szCs w:val="20"/>
                    <w:lang w:val="en-US"/>
                  </w:rPr>
                </w:rPrChange>
              </w:rPr>
              <w:pPrChange w:id="193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40" w:author="AP" w:date="2019-07-23T12:12:00Z">
                  <w:rPr>
                    <w:rFonts w:ascii="Calibri" w:eastAsia="Times New Roman" w:hAnsi="Calibri" w:cs="Times New Roman"/>
                    <w:color w:val="000000"/>
                    <w:sz w:val="18"/>
                    <w:szCs w:val="20"/>
                    <w:lang w:val="en-US"/>
                  </w:rPr>
                </w:rPrChange>
              </w:rPr>
              <w:t>2</w:t>
            </w:r>
          </w:p>
        </w:tc>
        <w:tc>
          <w:tcPr>
            <w:tcW w:w="268" w:type="pct"/>
            <w:tcBorders>
              <w:top w:val="nil"/>
              <w:left w:val="nil"/>
              <w:bottom w:val="single" w:sz="4" w:space="0" w:color="auto"/>
              <w:right w:val="single" w:sz="4" w:space="0" w:color="auto"/>
            </w:tcBorders>
            <w:shd w:val="clear" w:color="auto" w:fill="auto"/>
            <w:noWrap/>
            <w:hideMark/>
          </w:tcPr>
          <w:p w14:paraId="6A2D3FD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41" w:author="AP" w:date="2019-07-23T12:12:00Z">
                  <w:rPr>
                    <w:rFonts w:ascii="Calibri" w:eastAsia="Times New Roman" w:hAnsi="Calibri" w:cs="Times New Roman"/>
                    <w:color w:val="000000"/>
                    <w:sz w:val="18"/>
                    <w:szCs w:val="20"/>
                    <w:lang w:val="en-US"/>
                  </w:rPr>
                </w:rPrChange>
              </w:rPr>
              <w:pPrChange w:id="194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43" w:author="AP" w:date="2019-07-23T12:12:00Z">
                  <w:rPr>
                    <w:rFonts w:ascii="Calibri" w:eastAsia="Times New Roman" w:hAnsi="Calibri" w:cs="Times New Roman"/>
                    <w:color w:val="000000"/>
                    <w:sz w:val="18"/>
                    <w:szCs w:val="20"/>
                    <w:lang w:val="en-US"/>
                  </w:rPr>
                </w:rPrChange>
              </w:rPr>
              <w:t>17</w:t>
            </w:r>
          </w:p>
        </w:tc>
        <w:tc>
          <w:tcPr>
            <w:tcW w:w="201" w:type="pct"/>
            <w:tcBorders>
              <w:top w:val="nil"/>
              <w:left w:val="nil"/>
              <w:bottom w:val="single" w:sz="4" w:space="0" w:color="auto"/>
              <w:right w:val="single" w:sz="4" w:space="0" w:color="auto"/>
            </w:tcBorders>
            <w:shd w:val="clear" w:color="auto" w:fill="auto"/>
            <w:noWrap/>
            <w:hideMark/>
          </w:tcPr>
          <w:p w14:paraId="64F8491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44" w:author="AP" w:date="2019-07-23T12:12:00Z">
                  <w:rPr>
                    <w:rFonts w:ascii="Calibri" w:eastAsia="Times New Roman" w:hAnsi="Calibri" w:cs="Times New Roman"/>
                    <w:color w:val="000000"/>
                    <w:sz w:val="18"/>
                    <w:szCs w:val="20"/>
                    <w:lang w:val="en-US"/>
                  </w:rPr>
                </w:rPrChange>
              </w:rPr>
              <w:pPrChange w:id="1945"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2419EE7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46" w:author="AP" w:date="2019-07-23T12:12:00Z">
                  <w:rPr>
                    <w:rFonts w:ascii="Calibri" w:eastAsia="Times New Roman" w:hAnsi="Calibri" w:cs="Times New Roman"/>
                    <w:color w:val="000000"/>
                    <w:sz w:val="18"/>
                    <w:szCs w:val="20"/>
                    <w:lang w:val="en-US"/>
                  </w:rPr>
                </w:rPrChange>
              </w:rPr>
              <w:pPrChange w:id="1947"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11DD707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48" w:author="AP" w:date="2019-07-23T12:12:00Z">
                  <w:rPr>
                    <w:rFonts w:ascii="Calibri" w:eastAsia="Times New Roman" w:hAnsi="Calibri" w:cs="Times New Roman"/>
                    <w:color w:val="000000"/>
                    <w:sz w:val="18"/>
                    <w:szCs w:val="20"/>
                    <w:lang w:val="en-US"/>
                  </w:rPr>
                </w:rPrChange>
              </w:rPr>
              <w:pPrChange w:id="1949"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77316CE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50" w:author="AP" w:date="2019-07-23T12:12:00Z">
                  <w:rPr>
                    <w:rFonts w:ascii="Calibri" w:eastAsia="Times New Roman" w:hAnsi="Calibri" w:cs="Times New Roman"/>
                    <w:color w:val="000000"/>
                    <w:sz w:val="18"/>
                    <w:szCs w:val="20"/>
                    <w:lang w:val="en-US"/>
                  </w:rPr>
                </w:rPrChange>
              </w:rPr>
              <w:pPrChange w:id="1951"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3E2B158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52" w:author="AP" w:date="2019-07-23T12:12:00Z">
                  <w:rPr>
                    <w:rFonts w:ascii="Calibri" w:eastAsia="Times New Roman" w:hAnsi="Calibri" w:cs="Times New Roman"/>
                    <w:color w:val="000000"/>
                    <w:sz w:val="18"/>
                    <w:szCs w:val="20"/>
                    <w:lang w:val="en-US"/>
                  </w:rPr>
                </w:rPrChange>
              </w:rPr>
              <w:pPrChange w:id="1953"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15E4FC5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54" w:author="AP" w:date="2019-07-23T12:12:00Z">
                  <w:rPr>
                    <w:rFonts w:ascii="Calibri" w:eastAsia="Times New Roman" w:hAnsi="Calibri" w:cs="Times New Roman"/>
                    <w:color w:val="000000"/>
                    <w:sz w:val="18"/>
                    <w:szCs w:val="20"/>
                    <w:lang w:val="en-US"/>
                  </w:rPr>
                </w:rPrChange>
              </w:rPr>
              <w:pPrChange w:id="195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56" w:author="AP" w:date="2019-07-23T12:12:00Z">
                  <w:rPr>
                    <w:rFonts w:ascii="Calibri" w:eastAsia="Times New Roman" w:hAnsi="Calibri" w:cs="Times New Roman"/>
                    <w:color w:val="000000"/>
                    <w:sz w:val="18"/>
                    <w:szCs w:val="20"/>
                    <w:lang w:val="en-US"/>
                  </w:rPr>
                </w:rPrChange>
              </w:rPr>
              <w:t>24</w:t>
            </w:r>
          </w:p>
        </w:tc>
        <w:tc>
          <w:tcPr>
            <w:tcW w:w="269" w:type="pct"/>
            <w:tcBorders>
              <w:top w:val="nil"/>
              <w:left w:val="nil"/>
              <w:bottom w:val="single" w:sz="4" w:space="0" w:color="auto"/>
              <w:right w:val="single" w:sz="4" w:space="0" w:color="auto"/>
            </w:tcBorders>
            <w:shd w:val="clear" w:color="auto" w:fill="auto"/>
            <w:noWrap/>
            <w:hideMark/>
          </w:tcPr>
          <w:p w14:paraId="0CB230F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57" w:author="AP" w:date="2019-07-23T12:12:00Z">
                  <w:rPr>
                    <w:rFonts w:ascii="Calibri" w:eastAsia="Times New Roman" w:hAnsi="Calibri" w:cs="Times New Roman"/>
                    <w:color w:val="000000"/>
                    <w:sz w:val="18"/>
                    <w:szCs w:val="20"/>
                    <w:lang w:val="en-US"/>
                  </w:rPr>
                </w:rPrChange>
              </w:rPr>
              <w:pPrChange w:id="195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59" w:author="AP" w:date="2019-07-23T12:12:00Z">
                  <w:rPr>
                    <w:rFonts w:ascii="Calibri" w:eastAsia="Times New Roman" w:hAnsi="Calibri" w:cs="Times New Roman"/>
                    <w:color w:val="000000"/>
                    <w:sz w:val="18"/>
                    <w:szCs w:val="20"/>
                    <w:lang w:val="en-US"/>
                  </w:rPr>
                </w:rPrChange>
              </w:rPr>
              <w:t>2</w:t>
            </w:r>
          </w:p>
        </w:tc>
        <w:tc>
          <w:tcPr>
            <w:tcW w:w="422" w:type="pct"/>
            <w:tcBorders>
              <w:top w:val="nil"/>
              <w:left w:val="nil"/>
              <w:bottom w:val="single" w:sz="4" w:space="0" w:color="auto"/>
              <w:right w:val="single" w:sz="4" w:space="0" w:color="auto"/>
            </w:tcBorders>
            <w:shd w:val="clear" w:color="auto" w:fill="auto"/>
            <w:noWrap/>
            <w:hideMark/>
          </w:tcPr>
          <w:p w14:paraId="2B0E0C0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60" w:author="AP" w:date="2019-07-23T12:12:00Z">
                  <w:rPr>
                    <w:rFonts w:ascii="Calibri" w:eastAsia="Times New Roman" w:hAnsi="Calibri" w:cs="Times New Roman"/>
                    <w:color w:val="000000"/>
                    <w:sz w:val="18"/>
                    <w:szCs w:val="20"/>
                    <w:lang w:val="en-US"/>
                  </w:rPr>
                </w:rPrChange>
              </w:rPr>
              <w:pPrChange w:id="1961"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54F0A2F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62" w:author="AP" w:date="2019-07-23T12:12:00Z">
                  <w:rPr>
                    <w:rFonts w:ascii="Calibri" w:eastAsia="Times New Roman" w:hAnsi="Calibri" w:cs="Times New Roman"/>
                    <w:color w:val="000000"/>
                    <w:sz w:val="18"/>
                    <w:szCs w:val="20"/>
                    <w:lang w:val="en-US"/>
                  </w:rPr>
                </w:rPrChange>
              </w:rPr>
              <w:pPrChange w:id="1963"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2EA8B493" w14:textId="77777777" w:rsidR="00374218" w:rsidRPr="00407344" w:rsidRDefault="00507629" w:rsidP="00407344">
            <w:pPr>
              <w:spacing w:after="0" w:line="360" w:lineRule="auto"/>
              <w:jc w:val="both"/>
              <w:rPr>
                <w:rFonts w:ascii="Times New Roman" w:eastAsia="Times New Roman" w:hAnsi="Times New Roman" w:cs="Times New Roman"/>
                <w:color w:val="000000"/>
                <w:sz w:val="24"/>
                <w:szCs w:val="24"/>
                <w:lang w:val="en-US"/>
                <w:rPrChange w:id="1964" w:author="AP" w:date="2019-07-23T12:12:00Z">
                  <w:rPr>
                    <w:rFonts w:ascii="Calibri" w:eastAsia="Times New Roman" w:hAnsi="Calibri" w:cs="Times New Roman"/>
                    <w:color w:val="000000"/>
                    <w:sz w:val="18"/>
                    <w:szCs w:val="20"/>
                    <w:lang w:val="en-US"/>
                  </w:rPr>
                </w:rPrChange>
              </w:rPr>
              <w:pPrChange w:id="196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66" w:author="AP" w:date="2019-07-23T12:12:00Z">
                  <w:rPr>
                    <w:rFonts w:ascii="Calibri" w:eastAsia="Times New Roman" w:hAnsi="Calibri" w:cs="Times New Roman"/>
                    <w:color w:val="000000"/>
                    <w:sz w:val="18"/>
                    <w:szCs w:val="20"/>
                    <w:lang w:val="en-US"/>
                  </w:rPr>
                </w:rPrChange>
              </w:rPr>
              <w:t>1</w:t>
            </w:r>
          </w:p>
        </w:tc>
      </w:tr>
      <w:tr w:rsidR="00374218" w:rsidRPr="00407344" w14:paraId="68FA7141"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1CC0ECE2"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1967"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1968" w:author="AP" w:date="2019-07-23T12:12:00Z">
                  <w:rPr>
                    <w:rFonts w:ascii="Calibri" w:eastAsia="Times New Roman" w:hAnsi="Calibri" w:cs="Times New Roman"/>
                    <w:i/>
                    <w:iCs/>
                    <w:color w:val="000000"/>
                    <w:sz w:val="18"/>
                    <w:szCs w:val="20"/>
                    <w:lang w:val="en-US"/>
                  </w:rPr>
                </w:rPrChange>
              </w:rPr>
              <w:t xml:space="preserve">Arachis hypogaea </w:t>
            </w:r>
          </w:p>
        </w:tc>
        <w:tc>
          <w:tcPr>
            <w:tcW w:w="665" w:type="pct"/>
            <w:tcBorders>
              <w:top w:val="nil"/>
              <w:left w:val="nil"/>
              <w:bottom w:val="single" w:sz="4" w:space="0" w:color="auto"/>
              <w:right w:val="single" w:sz="4" w:space="0" w:color="auto"/>
            </w:tcBorders>
            <w:shd w:val="clear" w:color="auto" w:fill="auto"/>
            <w:noWrap/>
            <w:hideMark/>
          </w:tcPr>
          <w:p w14:paraId="304C595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69" w:author="AP" w:date="2019-07-23T12:12:00Z">
                  <w:rPr>
                    <w:rFonts w:ascii="Calibri" w:eastAsia="Times New Roman" w:hAnsi="Calibri" w:cs="Times New Roman"/>
                    <w:color w:val="000000"/>
                    <w:sz w:val="18"/>
                    <w:szCs w:val="20"/>
                    <w:lang w:val="en-US"/>
                  </w:rPr>
                </w:rPrChange>
              </w:rPr>
              <w:pPrChange w:id="197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71" w:author="AP" w:date="2019-07-23T12:12:00Z">
                  <w:rPr>
                    <w:rFonts w:ascii="Calibri" w:eastAsia="Times New Roman" w:hAnsi="Calibri" w:cs="Times New Roman"/>
                    <w:color w:val="000000"/>
                    <w:sz w:val="18"/>
                    <w:szCs w:val="20"/>
                    <w:lang w:val="en-US"/>
                  </w:rPr>
                </w:rPrChange>
              </w:rPr>
              <w:t>Cacahuate</w:t>
            </w:r>
          </w:p>
        </w:tc>
        <w:tc>
          <w:tcPr>
            <w:tcW w:w="321" w:type="pct"/>
            <w:tcBorders>
              <w:top w:val="nil"/>
              <w:left w:val="nil"/>
              <w:bottom w:val="single" w:sz="4" w:space="0" w:color="auto"/>
              <w:right w:val="single" w:sz="4" w:space="0" w:color="auto"/>
            </w:tcBorders>
            <w:shd w:val="clear" w:color="auto" w:fill="auto"/>
            <w:noWrap/>
            <w:hideMark/>
          </w:tcPr>
          <w:p w14:paraId="7C0C442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72" w:author="AP" w:date="2019-07-23T12:12:00Z">
                  <w:rPr>
                    <w:rFonts w:ascii="Calibri" w:eastAsia="Times New Roman" w:hAnsi="Calibri" w:cs="Times New Roman"/>
                    <w:color w:val="000000"/>
                    <w:sz w:val="18"/>
                    <w:szCs w:val="20"/>
                    <w:lang w:val="en-US"/>
                  </w:rPr>
                </w:rPrChange>
              </w:rPr>
              <w:pPrChange w:id="197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74" w:author="AP" w:date="2019-07-23T12:12:00Z">
                  <w:rPr>
                    <w:rFonts w:ascii="Calibri" w:eastAsia="Times New Roman" w:hAnsi="Calibri" w:cs="Times New Roman"/>
                    <w:color w:val="000000"/>
                    <w:sz w:val="18"/>
                    <w:szCs w:val="20"/>
                    <w:lang w:val="en-US"/>
                  </w:rPr>
                </w:rPrChange>
              </w:rPr>
              <w:t>170</w:t>
            </w:r>
          </w:p>
        </w:tc>
        <w:tc>
          <w:tcPr>
            <w:tcW w:w="269" w:type="pct"/>
            <w:tcBorders>
              <w:top w:val="nil"/>
              <w:left w:val="nil"/>
              <w:bottom w:val="single" w:sz="4" w:space="0" w:color="auto"/>
              <w:right w:val="single" w:sz="4" w:space="0" w:color="auto"/>
            </w:tcBorders>
            <w:shd w:val="clear" w:color="auto" w:fill="auto"/>
            <w:noWrap/>
            <w:hideMark/>
          </w:tcPr>
          <w:p w14:paraId="7D9EAAE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75" w:author="AP" w:date="2019-07-23T12:12:00Z">
                  <w:rPr>
                    <w:rFonts w:ascii="Calibri" w:eastAsia="Times New Roman" w:hAnsi="Calibri" w:cs="Times New Roman"/>
                    <w:color w:val="000000"/>
                    <w:sz w:val="18"/>
                    <w:szCs w:val="20"/>
                    <w:lang w:val="en-US"/>
                  </w:rPr>
                </w:rPrChange>
              </w:rPr>
              <w:pPrChange w:id="197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77" w:author="AP" w:date="2019-07-23T12:12:00Z">
                  <w:rPr>
                    <w:rFonts w:ascii="Calibri" w:eastAsia="Times New Roman" w:hAnsi="Calibri" w:cs="Times New Roman"/>
                    <w:color w:val="000000"/>
                    <w:sz w:val="18"/>
                    <w:szCs w:val="20"/>
                    <w:lang w:val="en-US"/>
                  </w:rPr>
                </w:rPrChange>
              </w:rPr>
              <w:t>1</w:t>
            </w:r>
          </w:p>
        </w:tc>
        <w:tc>
          <w:tcPr>
            <w:tcW w:w="268" w:type="pct"/>
            <w:tcBorders>
              <w:top w:val="nil"/>
              <w:left w:val="nil"/>
              <w:bottom w:val="single" w:sz="4" w:space="0" w:color="auto"/>
              <w:right w:val="single" w:sz="4" w:space="0" w:color="auto"/>
            </w:tcBorders>
            <w:shd w:val="clear" w:color="auto" w:fill="auto"/>
            <w:noWrap/>
            <w:hideMark/>
          </w:tcPr>
          <w:p w14:paraId="4B0F8F7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78" w:author="AP" w:date="2019-07-23T12:12:00Z">
                  <w:rPr>
                    <w:rFonts w:ascii="Calibri" w:eastAsia="Times New Roman" w:hAnsi="Calibri" w:cs="Times New Roman"/>
                    <w:color w:val="000000"/>
                    <w:sz w:val="18"/>
                    <w:szCs w:val="20"/>
                    <w:lang w:val="en-US"/>
                  </w:rPr>
                </w:rPrChange>
              </w:rPr>
              <w:pPrChange w:id="1979"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2F00054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80" w:author="AP" w:date="2019-07-23T12:12:00Z">
                  <w:rPr>
                    <w:rFonts w:ascii="Calibri" w:eastAsia="Times New Roman" w:hAnsi="Calibri" w:cs="Times New Roman"/>
                    <w:color w:val="000000"/>
                    <w:sz w:val="18"/>
                    <w:szCs w:val="20"/>
                    <w:lang w:val="en-US"/>
                  </w:rPr>
                </w:rPrChange>
              </w:rPr>
              <w:pPrChange w:id="1981"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2ED732F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82" w:author="AP" w:date="2019-07-23T12:12:00Z">
                  <w:rPr>
                    <w:rFonts w:ascii="Calibri" w:eastAsia="Times New Roman" w:hAnsi="Calibri" w:cs="Times New Roman"/>
                    <w:color w:val="000000"/>
                    <w:sz w:val="18"/>
                    <w:szCs w:val="20"/>
                    <w:lang w:val="en-US"/>
                  </w:rPr>
                </w:rPrChange>
              </w:rPr>
              <w:pPrChange w:id="1983"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10CBBE3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84" w:author="AP" w:date="2019-07-23T12:12:00Z">
                  <w:rPr>
                    <w:rFonts w:ascii="Calibri" w:eastAsia="Times New Roman" w:hAnsi="Calibri" w:cs="Times New Roman"/>
                    <w:color w:val="000000"/>
                    <w:sz w:val="18"/>
                    <w:szCs w:val="20"/>
                    <w:lang w:val="en-US"/>
                  </w:rPr>
                </w:rPrChange>
              </w:rPr>
              <w:pPrChange w:id="1985"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734E426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86" w:author="AP" w:date="2019-07-23T12:12:00Z">
                  <w:rPr>
                    <w:rFonts w:ascii="Calibri" w:eastAsia="Times New Roman" w:hAnsi="Calibri" w:cs="Times New Roman"/>
                    <w:color w:val="000000"/>
                    <w:sz w:val="18"/>
                    <w:szCs w:val="20"/>
                    <w:lang w:val="en-US"/>
                  </w:rPr>
                </w:rPrChange>
              </w:rPr>
              <w:pPrChange w:id="1987"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1C56B9F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88" w:author="AP" w:date="2019-07-23T12:12:00Z">
                  <w:rPr>
                    <w:rFonts w:ascii="Calibri" w:eastAsia="Times New Roman" w:hAnsi="Calibri" w:cs="Times New Roman"/>
                    <w:color w:val="000000"/>
                    <w:sz w:val="18"/>
                    <w:szCs w:val="20"/>
                    <w:lang w:val="en-US"/>
                  </w:rPr>
                </w:rPrChange>
              </w:rPr>
              <w:pPrChange w:id="1989"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46283FD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90" w:author="AP" w:date="2019-07-23T12:12:00Z">
                  <w:rPr>
                    <w:rFonts w:ascii="Calibri" w:eastAsia="Times New Roman" w:hAnsi="Calibri" w:cs="Times New Roman"/>
                    <w:color w:val="000000"/>
                    <w:sz w:val="18"/>
                    <w:szCs w:val="20"/>
                    <w:lang w:val="en-US"/>
                  </w:rPr>
                </w:rPrChange>
              </w:rPr>
              <w:pPrChange w:id="199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92" w:author="AP" w:date="2019-07-23T12:12:00Z">
                  <w:rPr>
                    <w:rFonts w:ascii="Calibri" w:eastAsia="Times New Roman" w:hAnsi="Calibri" w:cs="Times New Roman"/>
                    <w:color w:val="000000"/>
                    <w:sz w:val="18"/>
                    <w:szCs w:val="20"/>
                    <w:lang w:val="en-US"/>
                  </w:rPr>
                </w:rPrChange>
              </w:rPr>
              <w:t>171</w:t>
            </w:r>
          </w:p>
        </w:tc>
        <w:tc>
          <w:tcPr>
            <w:tcW w:w="269" w:type="pct"/>
            <w:tcBorders>
              <w:top w:val="nil"/>
              <w:left w:val="nil"/>
              <w:bottom w:val="single" w:sz="4" w:space="0" w:color="auto"/>
              <w:right w:val="single" w:sz="4" w:space="0" w:color="auto"/>
            </w:tcBorders>
            <w:shd w:val="clear" w:color="auto" w:fill="auto"/>
            <w:noWrap/>
            <w:hideMark/>
          </w:tcPr>
          <w:p w14:paraId="1127286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93" w:author="AP" w:date="2019-07-23T12:12:00Z">
                  <w:rPr>
                    <w:rFonts w:ascii="Calibri" w:eastAsia="Times New Roman" w:hAnsi="Calibri" w:cs="Times New Roman"/>
                    <w:color w:val="000000"/>
                    <w:sz w:val="18"/>
                    <w:szCs w:val="20"/>
                    <w:lang w:val="en-US"/>
                  </w:rPr>
                </w:rPrChange>
              </w:rPr>
              <w:pPrChange w:id="199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1995" w:author="AP" w:date="2019-07-23T12:12:00Z">
                  <w:rPr>
                    <w:rFonts w:ascii="Calibri" w:eastAsia="Times New Roman" w:hAnsi="Calibri" w:cs="Times New Roman"/>
                    <w:color w:val="000000"/>
                    <w:sz w:val="18"/>
                    <w:szCs w:val="20"/>
                    <w:lang w:val="en-US"/>
                  </w:rPr>
                </w:rPrChange>
              </w:rPr>
              <w:t>40</w:t>
            </w:r>
          </w:p>
        </w:tc>
        <w:tc>
          <w:tcPr>
            <w:tcW w:w="422" w:type="pct"/>
            <w:tcBorders>
              <w:top w:val="nil"/>
              <w:left w:val="nil"/>
              <w:bottom w:val="single" w:sz="4" w:space="0" w:color="auto"/>
              <w:right w:val="single" w:sz="4" w:space="0" w:color="auto"/>
            </w:tcBorders>
            <w:shd w:val="clear" w:color="auto" w:fill="auto"/>
            <w:noWrap/>
            <w:hideMark/>
          </w:tcPr>
          <w:p w14:paraId="2644C6F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96" w:author="AP" w:date="2019-07-23T12:12:00Z">
                  <w:rPr>
                    <w:rFonts w:ascii="Calibri" w:eastAsia="Times New Roman" w:hAnsi="Calibri" w:cs="Times New Roman"/>
                    <w:color w:val="000000"/>
                    <w:sz w:val="18"/>
                    <w:szCs w:val="20"/>
                    <w:lang w:val="en-US"/>
                  </w:rPr>
                </w:rPrChange>
              </w:rPr>
              <w:pPrChange w:id="1997"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3791AE4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1998" w:author="AP" w:date="2019-07-23T12:12:00Z">
                  <w:rPr>
                    <w:rFonts w:ascii="Calibri" w:eastAsia="Times New Roman" w:hAnsi="Calibri" w:cs="Times New Roman"/>
                    <w:color w:val="000000"/>
                    <w:sz w:val="18"/>
                    <w:szCs w:val="20"/>
                    <w:lang w:val="en-US"/>
                  </w:rPr>
                </w:rPrChange>
              </w:rPr>
              <w:pPrChange w:id="1999"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6AD78446" w14:textId="77777777" w:rsidR="00374218" w:rsidRPr="00407344" w:rsidRDefault="00507629" w:rsidP="00407344">
            <w:pPr>
              <w:spacing w:after="0" w:line="360" w:lineRule="auto"/>
              <w:jc w:val="both"/>
              <w:rPr>
                <w:rFonts w:ascii="Times New Roman" w:eastAsia="Times New Roman" w:hAnsi="Times New Roman" w:cs="Times New Roman"/>
                <w:color w:val="000000"/>
                <w:sz w:val="24"/>
                <w:szCs w:val="24"/>
                <w:lang w:val="en-US"/>
                <w:rPrChange w:id="2000" w:author="AP" w:date="2019-07-23T12:12:00Z">
                  <w:rPr>
                    <w:rFonts w:ascii="Calibri" w:eastAsia="Times New Roman" w:hAnsi="Calibri" w:cs="Times New Roman"/>
                    <w:color w:val="000000"/>
                    <w:sz w:val="18"/>
                    <w:szCs w:val="20"/>
                    <w:lang w:val="en-US"/>
                  </w:rPr>
                </w:rPrChange>
              </w:rPr>
              <w:pPrChange w:id="200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02" w:author="AP" w:date="2019-07-23T12:12:00Z">
                  <w:rPr>
                    <w:rFonts w:ascii="Calibri" w:eastAsia="Times New Roman" w:hAnsi="Calibri" w:cs="Times New Roman"/>
                    <w:color w:val="000000"/>
                    <w:sz w:val="18"/>
                    <w:szCs w:val="20"/>
                    <w:lang w:val="en-US"/>
                  </w:rPr>
                </w:rPrChange>
              </w:rPr>
              <w:t>3</w:t>
            </w:r>
          </w:p>
        </w:tc>
      </w:tr>
      <w:tr w:rsidR="00374218" w:rsidRPr="00407344" w14:paraId="36CF4054"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6AD7C651"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003"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004" w:author="AP" w:date="2019-07-23T12:12:00Z">
                  <w:rPr>
                    <w:rFonts w:ascii="Calibri" w:eastAsia="Times New Roman" w:hAnsi="Calibri" w:cs="Times New Roman"/>
                    <w:i/>
                    <w:iCs/>
                    <w:color w:val="000000"/>
                    <w:sz w:val="18"/>
                    <w:szCs w:val="20"/>
                    <w:lang w:val="en-US"/>
                  </w:rPr>
                </w:rPrChange>
              </w:rPr>
              <w:t>Capsicum annuum</w:t>
            </w:r>
          </w:p>
        </w:tc>
        <w:tc>
          <w:tcPr>
            <w:tcW w:w="665" w:type="pct"/>
            <w:tcBorders>
              <w:top w:val="nil"/>
              <w:left w:val="nil"/>
              <w:bottom w:val="single" w:sz="4" w:space="0" w:color="auto"/>
              <w:right w:val="single" w:sz="4" w:space="0" w:color="auto"/>
            </w:tcBorders>
            <w:shd w:val="clear" w:color="auto" w:fill="auto"/>
            <w:noWrap/>
            <w:hideMark/>
          </w:tcPr>
          <w:p w14:paraId="72E00D5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05" w:author="AP" w:date="2019-07-23T12:12:00Z">
                  <w:rPr>
                    <w:rFonts w:ascii="Calibri" w:eastAsia="Times New Roman" w:hAnsi="Calibri" w:cs="Times New Roman"/>
                    <w:color w:val="000000"/>
                    <w:sz w:val="18"/>
                    <w:szCs w:val="20"/>
                    <w:lang w:val="en-US"/>
                  </w:rPr>
                </w:rPrChange>
              </w:rPr>
              <w:pPrChange w:id="200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07" w:author="AP" w:date="2019-07-23T12:12:00Z">
                  <w:rPr>
                    <w:rFonts w:ascii="Calibri" w:eastAsia="Times New Roman" w:hAnsi="Calibri" w:cs="Times New Roman"/>
                    <w:color w:val="000000"/>
                    <w:sz w:val="18"/>
                    <w:szCs w:val="20"/>
                    <w:lang w:val="en-US"/>
                  </w:rPr>
                </w:rPrChange>
              </w:rPr>
              <w:t>Chile</w:t>
            </w:r>
          </w:p>
        </w:tc>
        <w:tc>
          <w:tcPr>
            <w:tcW w:w="321" w:type="pct"/>
            <w:tcBorders>
              <w:top w:val="nil"/>
              <w:left w:val="nil"/>
              <w:bottom w:val="single" w:sz="4" w:space="0" w:color="auto"/>
              <w:right w:val="single" w:sz="4" w:space="0" w:color="auto"/>
            </w:tcBorders>
            <w:shd w:val="clear" w:color="auto" w:fill="auto"/>
            <w:noWrap/>
            <w:hideMark/>
          </w:tcPr>
          <w:p w14:paraId="186D46A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08" w:author="AP" w:date="2019-07-23T12:12:00Z">
                  <w:rPr>
                    <w:rFonts w:ascii="Calibri" w:eastAsia="Times New Roman" w:hAnsi="Calibri" w:cs="Times New Roman"/>
                    <w:color w:val="000000"/>
                    <w:sz w:val="18"/>
                    <w:szCs w:val="20"/>
                    <w:lang w:val="en-US"/>
                  </w:rPr>
                </w:rPrChange>
              </w:rPr>
              <w:pPrChange w:id="200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10" w:author="AP" w:date="2019-07-23T12:12:00Z">
                  <w:rPr>
                    <w:rFonts w:ascii="Calibri" w:eastAsia="Times New Roman" w:hAnsi="Calibri" w:cs="Times New Roman"/>
                    <w:color w:val="000000"/>
                    <w:sz w:val="18"/>
                    <w:szCs w:val="20"/>
                    <w:lang w:val="en-US"/>
                  </w:rPr>
                </w:rPrChange>
              </w:rPr>
              <w:t>2</w:t>
            </w:r>
          </w:p>
        </w:tc>
        <w:tc>
          <w:tcPr>
            <w:tcW w:w="269" w:type="pct"/>
            <w:tcBorders>
              <w:top w:val="nil"/>
              <w:left w:val="nil"/>
              <w:bottom w:val="single" w:sz="4" w:space="0" w:color="auto"/>
              <w:right w:val="single" w:sz="4" w:space="0" w:color="auto"/>
            </w:tcBorders>
            <w:shd w:val="clear" w:color="auto" w:fill="auto"/>
            <w:noWrap/>
            <w:hideMark/>
          </w:tcPr>
          <w:p w14:paraId="333D6D5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11" w:author="AP" w:date="2019-07-23T12:12:00Z">
                  <w:rPr>
                    <w:rFonts w:ascii="Calibri" w:eastAsia="Times New Roman" w:hAnsi="Calibri" w:cs="Times New Roman"/>
                    <w:color w:val="000000"/>
                    <w:sz w:val="18"/>
                    <w:szCs w:val="20"/>
                    <w:lang w:val="en-US"/>
                  </w:rPr>
                </w:rPrChange>
              </w:rPr>
              <w:pPrChange w:id="201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13" w:author="AP" w:date="2019-07-23T12:12:00Z">
                  <w:rPr>
                    <w:rFonts w:ascii="Calibri" w:eastAsia="Times New Roman" w:hAnsi="Calibri" w:cs="Times New Roman"/>
                    <w:color w:val="000000"/>
                    <w:sz w:val="18"/>
                    <w:szCs w:val="20"/>
                    <w:lang w:val="en-US"/>
                  </w:rPr>
                </w:rPrChange>
              </w:rPr>
              <w:t>2</w:t>
            </w:r>
          </w:p>
        </w:tc>
        <w:tc>
          <w:tcPr>
            <w:tcW w:w="268" w:type="pct"/>
            <w:tcBorders>
              <w:top w:val="nil"/>
              <w:left w:val="nil"/>
              <w:bottom w:val="single" w:sz="4" w:space="0" w:color="auto"/>
              <w:right w:val="single" w:sz="4" w:space="0" w:color="auto"/>
            </w:tcBorders>
            <w:shd w:val="clear" w:color="auto" w:fill="auto"/>
            <w:noWrap/>
            <w:hideMark/>
          </w:tcPr>
          <w:p w14:paraId="569833D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14" w:author="AP" w:date="2019-07-23T12:12:00Z">
                  <w:rPr>
                    <w:rFonts w:ascii="Calibri" w:eastAsia="Times New Roman" w:hAnsi="Calibri" w:cs="Times New Roman"/>
                    <w:color w:val="000000"/>
                    <w:sz w:val="18"/>
                    <w:szCs w:val="20"/>
                    <w:lang w:val="en-US"/>
                  </w:rPr>
                </w:rPrChange>
              </w:rPr>
              <w:pPrChange w:id="201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16" w:author="AP" w:date="2019-07-23T12:12:00Z">
                  <w:rPr>
                    <w:rFonts w:ascii="Calibri" w:eastAsia="Times New Roman" w:hAnsi="Calibri" w:cs="Times New Roman"/>
                    <w:color w:val="000000"/>
                    <w:sz w:val="18"/>
                    <w:szCs w:val="20"/>
                    <w:lang w:val="en-US"/>
                  </w:rPr>
                </w:rPrChange>
              </w:rPr>
              <w:t>10</w:t>
            </w:r>
          </w:p>
        </w:tc>
        <w:tc>
          <w:tcPr>
            <w:tcW w:w="201" w:type="pct"/>
            <w:tcBorders>
              <w:top w:val="nil"/>
              <w:left w:val="nil"/>
              <w:bottom w:val="single" w:sz="4" w:space="0" w:color="auto"/>
              <w:right w:val="single" w:sz="4" w:space="0" w:color="auto"/>
            </w:tcBorders>
            <w:shd w:val="clear" w:color="auto" w:fill="auto"/>
            <w:noWrap/>
            <w:hideMark/>
          </w:tcPr>
          <w:p w14:paraId="2809906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17" w:author="AP" w:date="2019-07-23T12:12:00Z">
                  <w:rPr>
                    <w:rFonts w:ascii="Calibri" w:eastAsia="Times New Roman" w:hAnsi="Calibri" w:cs="Times New Roman"/>
                    <w:color w:val="000000"/>
                    <w:sz w:val="18"/>
                    <w:szCs w:val="20"/>
                    <w:lang w:val="en-US"/>
                  </w:rPr>
                </w:rPrChange>
              </w:rPr>
              <w:pPrChange w:id="2018"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11F59C5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19" w:author="AP" w:date="2019-07-23T12:12:00Z">
                  <w:rPr>
                    <w:rFonts w:ascii="Calibri" w:eastAsia="Times New Roman" w:hAnsi="Calibri" w:cs="Times New Roman"/>
                    <w:color w:val="000000"/>
                    <w:sz w:val="18"/>
                    <w:szCs w:val="20"/>
                    <w:lang w:val="en-US"/>
                  </w:rPr>
                </w:rPrChange>
              </w:rPr>
              <w:pPrChange w:id="2020"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167B255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21" w:author="AP" w:date="2019-07-23T12:12:00Z">
                  <w:rPr>
                    <w:rFonts w:ascii="Calibri" w:eastAsia="Times New Roman" w:hAnsi="Calibri" w:cs="Times New Roman"/>
                    <w:color w:val="000000"/>
                    <w:sz w:val="18"/>
                    <w:szCs w:val="20"/>
                    <w:lang w:val="en-US"/>
                  </w:rPr>
                </w:rPrChange>
              </w:rPr>
              <w:pPrChange w:id="2022"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0D54913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23" w:author="AP" w:date="2019-07-23T12:12:00Z">
                  <w:rPr>
                    <w:rFonts w:ascii="Calibri" w:eastAsia="Times New Roman" w:hAnsi="Calibri" w:cs="Times New Roman"/>
                    <w:color w:val="000000"/>
                    <w:sz w:val="18"/>
                    <w:szCs w:val="20"/>
                    <w:lang w:val="en-US"/>
                  </w:rPr>
                </w:rPrChange>
              </w:rPr>
              <w:pPrChange w:id="2024"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0053A23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25" w:author="AP" w:date="2019-07-23T12:12:00Z">
                  <w:rPr>
                    <w:rFonts w:ascii="Calibri" w:eastAsia="Times New Roman" w:hAnsi="Calibri" w:cs="Times New Roman"/>
                    <w:color w:val="000000"/>
                    <w:sz w:val="18"/>
                    <w:szCs w:val="20"/>
                    <w:lang w:val="en-US"/>
                  </w:rPr>
                </w:rPrChange>
              </w:rPr>
              <w:pPrChange w:id="2026"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238279B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27" w:author="AP" w:date="2019-07-23T12:12:00Z">
                  <w:rPr>
                    <w:rFonts w:ascii="Calibri" w:eastAsia="Times New Roman" w:hAnsi="Calibri" w:cs="Times New Roman"/>
                    <w:color w:val="000000"/>
                    <w:sz w:val="18"/>
                    <w:szCs w:val="20"/>
                    <w:lang w:val="en-US"/>
                  </w:rPr>
                </w:rPrChange>
              </w:rPr>
              <w:pPrChange w:id="202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29" w:author="AP" w:date="2019-07-23T12:12:00Z">
                  <w:rPr>
                    <w:rFonts w:ascii="Calibri" w:eastAsia="Times New Roman" w:hAnsi="Calibri" w:cs="Times New Roman"/>
                    <w:color w:val="000000"/>
                    <w:sz w:val="18"/>
                    <w:szCs w:val="20"/>
                    <w:lang w:val="en-US"/>
                  </w:rPr>
                </w:rPrChange>
              </w:rPr>
              <w:t>14</w:t>
            </w:r>
          </w:p>
        </w:tc>
        <w:tc>
          <w:tcPr>
            <w:tcW w:w="269" w:type="pct"/>
            <w:tcBorders>
              <w:top w:val="nil"/>
              <w:left w:val="nil"/>
              <w:bottom w:val="single" w:sz="4" w:space="0" w:color="auto"/>
              <w:right w:val="single" w:sz="4" w:space="0" w:color="auto"/>
            </w:tcBorders>
            <w:shd w:val="clear" w:color="auto" w:fill="auto"/>
            <w:noWrap/>
            <w:hideMark/>
          </w:tcPr>
          <w:p w14:paraId="5F84064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30" w:author="AP" w:date="2019-07-23T12:12:00Z">
                  <w:rPr>
                    <w:rFonts w:ascii="Calibri" w:eastAsia="Times New Roman" w:hAnsi="Calibri" w:cs="Times New Roman"/>
                    <w:color w:val="000000"/>
                    <w:sz w:val="18"/>
                    <w:szCs w:val="20"/>
                    <w:lang w:val="en-US"/>
                  </w:rPr>
                </w:rPrChange>
              </w:rPr>
              <w:pPrChange w:id="203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32" w:author="AP" w:date="2019-07-23T12:12:00Z">
                  <w:rPr>
                    <w:rFonts w:ascii="Calibri" w:eastAsia="Times New Roman" w:hAnsi="Calibri" w:cs="Times New Roman"/>
                    <w:color w:val="000000"/>
                    <w:sz w:val="18"/>
                    <w:szCs w:val="20"/>
                    <w:lang w:val="en-US"/>
                  </w:rPr>
                </w:rPrChange>
              </w:rPr>
              <w:t>2</w:t>
            </w:r>
          </w:p>
        </w:tc>
        <w:tc>
          <w:tcPr>
            <w:tcW w:w="422" w:type="pct"/>
            <w:tcBorders>
              <w:top w:val="nil"/>
              <w:left w:val="nil"/>
              <w:bottom w:val="single" w:sz="4" w:space="0" w:color="auto"/>
              <w:right w:val="single" w:sz="4" w:space="0" w:color="auto"/>
            </w:tcBorders>
            <w:shd w:val="clear" w:color="auto" w:fill="auto"/>
            <w:noWrap/>
            <w:hideMark/>
          </w:tcPr>
          <w:p w14:paraId="66F1746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33" w:author="AP" w:date="2019-07-23T12:12:00Z">
                  <w:rPr>
                    <w:rFonts w:ascii="Calibri" w:eastAsia="Times New Roman" w:hAnsi="Calibri" w:cs="Times New Roman"/>
                    <w:color w:val="000000"/>
                    <w:sz w:val="18"/>
                    <w:szCs w:val="20"/>
                    <w:lang w:val="en-US"/>
                  </w:rPr>
                </w:rPrChange>
              </w:rPr>
              <w:pPrChange w:id="2034"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580BB6D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35" w:author="AP" w:date="2019-07-23T12:12:00Z">
                  <w:rPr>
                    <w:rFonts w:ascii="Calibri" w:eastAsia="Times New Roman" w:hAnsi="Calibri" w:cs="Times New Roman"/>
                    <w:color w:val="000000"/>
                    <w:sz w:val="18"/>
                    <w:szCs w:val="20"/>
                    <w:lang w:val="en-US"/>
                  </w:rPr>
                </w:rPrChange>
              </w:rPr>
              <w:pPrChange w:id="2036"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54720FA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37" w:author="AP" w:date="2019-07-23T12:12:00Z">
                  <w:rPr>
                    <w:rFonts w:ascii="Calibri" w:eastAsia="Times New Roman" w:hAnsi="Calibri" w:cs="Times New Roman"/>
                    <w:color w:val="000000"/>
                    <w:sz w:val="18"/>
                    <w:szCs w:val="20"/>
                    <w:lang w:val="en-US"/>
                  </w:rPr>
                </w:rPrChange>
              </w:rPr>
              <w:pPrChange w:id="2038" w:author="AP" w:date="2019-07-23T12:12:00Z">
                <w:pPr>
                  <w:spacing w:after="0" w:line="360" w:lineRule="auto"/>
                  <w:jc w:val="both"/>
                </w:pPr>
              </w:pPrChange>
            </w:pPr>
          </w:p>
        </w:tc>
      </w:tr>
      <w:tr w:rsidR="00374218" w:rsidRPr="00407344" w14:paraId="10603D7E"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47E39501"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039"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040" w:author="AP" w:date="2019-07-23T12:12:00Z">
                  <w:rPr>
                    <w:rFonts w:ascii="Calibri" w:eastAsia="Times New Roman" w:hAnsi="Calibri" w:cs="Times New Roman"/>
                    <w:i/>
                    <w:iCs/>
                    <w:color w:val="000000"/>
                    <w:sz w:val="18"/>
                    <w:szCs w:val="20"/>
                    <w:lang w:val="en-US"/>
                  </w:rPr>
                </w:rPrChange>
              </w:rPr>
              <w:t>Citrullus lanatus</w:t>
            </w:r>
          </w:p>
        </w:tc>
        <w:tc>
          <w:tcPr>
            <w:tcW w:w="665" w:type="pct"/>
            <w:tcBorders>
              <w:top w:val="nil"/>
              <w:left w:val="nil"/>
              <w:bottom w:val="single" w:sz="4" w:space="0" w:color="auto"/>
              <w:right w:val="single" w:sz="4" w:space="0" w:color="auto"/>
            </w:tcBorders>
            <w:shd w:val="clear" w:color="auto" w:fill="auto"/>
            <w:noWrap/>
            <w:hideMark/>
          </w:tcPr>
          <w:p w14:paraId="00D833F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41" w:author="AP" w:date="2019-07-23T12:12:00Z">
                  <w:rPr>
                    <w:rFonts w:ascii="Calibri" w:eastAsia="Times New Roman" w:hAnsi="Calibri" w:cs="Times New Roman"/>
                    <w:color w:val="000000"/>
                    <w:sz w:val="18"/>
                    <w:szCs w:val="20"/>
                    <w:lang w:val="en-US"/>
                  </w:rPr>
                </w:rPrChange>
              </w:rPr>
              <w:pPrChange w:id="204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43" w:author="AP" w:date="2019-07-23T12:12:00Z">
                  <w:rPr>
                    <w:rFonts w:ascii="Calibri" w:eastAsia="Times New Roman" w:hAnsi="Calibri" w:cs="Times New Roman"/>
                    <w:color w:val="000000"/>
                    <w:sz w:val="18"/>
                    <w:szCs w:val="20"/>
                    <w:lang w:val="en-US"/>
                  </w:rPr>
                </w:rPrChange>
              </w:rPr>
              <w:t>Sandía</w:t>
            </w:r>
          </w:p>
        </w:tc>
        <w:tc>
          <w:tcPr>
            <w:tcW w:w="321" w:type="pct"/>
            <w:tcBorders>
              <w:top w:val="nil"/>
              <w:left w:val="nil"/>
              <w:bottom w:val="single" w:sz="4" w:space="0" w:color="auto"/>
              <w:right w:val="single" w:sz="4" w:space="0" w:color="auto"/>
            </w:tcBorders>
            <w:shd w:val="clear" w:color="auto" w:fill="auto"/>
            <w:noWrap/>
            <w:hideMark/>
          </w:tcPr>
          <w:p w14:paraId="014D393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44" w:author="AP" w:date="2019-07-23T12:12:00Z">
                  <w:rPr>
                    <w:rFonts w:ascii="Calibri" w:eastAsia="Times New Roman" w:hAnsi="Calibri" w:cs="Times New Roman"/>
                    <w:color w:val="000000"/>
                    <w:sz w:val="18"/>
                    <w:szCs w:val="20"/>
                    <w:lang w:val="en-US"/>
                  </w:rPr>
                </w:rPrChange>
              </w:rPr>
              <w:pPrChange w:id="204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46" w:author="AP" w:date="2019-07-23T12:12:00Z">
                  <w:rPr>
                    <w:rFonts w:ascii="Calibri" w:eastAsia="Times New Roman" w:hAnsi="Calibri" w:cs="Times New Roman"/>
                    <w:color w:val="000000"/>
                    <w:sz w:val="18"/>
                    <w:szCs w:val="20"/>
                    <w:lang w:val="en-US"/>
                  </w:rPr>
                </w:rPrChange>
              </w:rPr>
              <w:t>7</w:t>
            </w:r>
          </w:p>
        </w:tc>
        <w:tc>
          <w:tcPr>
            <w:tcW w:w="269" w:type="pct"/>
            <w:tcBorders>
              <w:top w:val="nil"/>
              <w:left w:val="nil"/>
              <w:bottom w:val="single" w:sz="4" w:space="0" w:color="auto"/>
              <w:right w:val="single" w:sz="4" w:space="0" w:color="auto"/>
            </w:tcBorders>
            <w:shd w:val="clear" w:color="auto" w:fill="auto"/>
            <w:noWrap/>
            <w:hideMark/>
          </w:tcPr>
          <w:p w14:paraId="0A996B5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47" w:author="AP" w:date="2019-07-23T12:12:00Z">
                  <w:rPr>
                    <w:rFonts w:ascii="Calibri" w:eastAsia="Times New Roman" w:hAnsi="Calibri" w:cs="Times New Roman"/>
                    <w:color w:val="000000"/>
                    <w:sz w:val="18"/>
                    <w:szCs w:val="20"/>
                    <w:lang w:val="en-US"/>
                  </w:rPr>
                </w:rPrChange>
              </w:rPr>
              <w:pPrChange w:id="2048"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3AB8DFC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49" w:author="AP" w:date="2019-07-23T12:12:00Z">
                  <w:rPr>
                    <w:rFonts w:ascii="Calibri" w:eastAsia="Times New Roman" w:hAnsi="Calibri" w:cs="Times New Roman"/>
                    <w:color w:val="000000"/>
                    <w:sz w:val="18"/>
                    <w:szCs w:val="20"/>
                    <w:lang w:val="en-US"/>
                  </w:rPr>
                </w:rPrChange>
              </w:rPr>
              <w:pPrChange w:id="2050"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616ECD8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51" w:author="AP" w:date="2019-07-23T12:12:00Z">
                  <w:rPr>
                    <w:rFonts w:ascii="Calibri" w:eastAsia="Times New Roman" w:hAnsi="Calibri" w:cs="Times New Roman"/>
                    <w:color w:val="000000"/>
                    <w:sz w:val="18"/>
                    <w:szCs w:val="20"/>
                    <w:lang w:val="en-US"/>
                  </w:rPr>
                </w:rPrChange>
              </w:rPr>
              <w:pPrChange w:id="2052"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72D09AA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53" w:author="AP" w:date="2019-07-23T12:12:00Z">
                  <w:rPr>
                    <w:rFonts w:ascii="Calibri" w:eastAsia="Times New Roman" w:hAnsi="Calibri" w:cs="Times New Roman"/>
                    <w:color w:val="000000"/>
                    <w:sz w:val="18"/>
                    <w:szCs w:val="20"/>
                    <w:lang w:val="en-US"/>
                  </w:rPr>
                </w:rPrChange>
              </w:rPr>
              <w:pPrChange w:id="2054"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47C9B8E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55" w:author="AP" w:date="2019-07-23T12:12:00Z">
                  <w:rPr>
                    <w:rFonts w:ascii="Calibri" w:eastAsia="Times New Roman" w:hAnsi="Calibri" w:cs="Times New Roman"/>
                    <w:color w:val="000000"/>
                    <w:sz w:val="18"/>
                    <w:szCs w:val="20"/>
                    <w:lang w:val="en-US"/>
                  </w:rPr>
                </w:rPrChange>
              </w:rPr>
              <w:pPrChange w:id="2056"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20C6833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57" w:author="AP" w:date="2019-07-23T12:12:00Z">
                  <w:rPr>
                    <w:rFonts w:ascii="Calibri" w:eastAsia="Times New Roman" w:hAnsi="Calibri" w:cs="Times New Roman"/>
                    <w:color w:val="000000"/>
                    <w:sz w:val="18"/>
                    <w:szCs w:val="20"/>
                    <w:lang w:val="en-US"/>
                  </w:rPr>
                </w:rPrChange>
              </w:rPr>
              <w:pPrChange w:id="2058"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7AA4383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59" w:author="AP" w:date="2019-07-23T12:12:00Z">
                  <w:rPr>
                    <w:rFonts w:ascii="Calibri" w:eastAsia="Times New Roman" w:hAnsi="Calibri" w:cs="Times New Roman"/>
                    <w:color w:val="000000"/>
                    <w:sz w:val="18"/>
                    <w:szCs w:val="20"/>
                    <w:lang w:val="en-US"/>
                  </w:rPr>
                </w:rPrChange>
              </w:rPr>
              <w:pPrChange w:id="2060"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090D2CB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61" w:author="AP" w:date="2019-07-23T12:12:00Z">
                  <w:rPr>
                    <w:rFonts w:ascii="Calibri" w:eastAsia="Times New Roman" w:hAnsi="Calibri" w:cs="Times New Roman"/>
                    <w:color w:val="000000"/>
                    <w:sz w:val="18"/>
                    <w:szCs w:val="20"/>
                    <w:lang w:val="en-US"/>
                  </w:rPr>
                </w:rPrChange>
              </w:rPr>
              <w:pPrChange w:id="206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63" w:author="AP" w:date="2019-07-23T12:12:00Z">
                  <w:rPr>
                    <w:rFonts w:ascii="Calibri" w:eastAsia="Times New Roman" w:hAnsi="Calibri" w:cs="Times New Roman"/>
                    <w:color w:val="000000"/>
                    <w:sz w:val="18"/>
                    <w:szCs w:val="20"/>
                    <w:lang w:val="en-US"/>
                  </w:rPr>
                </w:rPrChange>
              </w:rPr>
              <w:t>7</w:t>
            </w:r>
          </w:p>
        </w:tc>
        <w:tc>
          <w:tcPr>
            <w:tcW w:w="269" w:type="pct"/>
            <w:tcBorders>
              <w:top w:val="nil"/>
              <w:left w:val="nil"/>
              <w:bottom w:val="single" w:sz="4" w:space="0" w:color="auto"/>
              <w:right w:val="single" w:sz="4" w:space="0" w:color="auto"/>
            </w:tcBorders>
            <w:shd w:val="clear" w:color="auto" w:fill="auto"/>
            <w:noWrap/>
            <w:hideMark/>
          </w:tcPr>
          <w:p w14:paraId="597810E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64" w:author="AP" w:date="2019-07-23T12:12:00Z">
                  <w:rPr>
                    <w:rFonts w:ascii="Calibri" w:eastAsia="Times New Roman" w:hAnsi="Calibri" w:cs="Times New Roman"/>
                    <w:color w:val="000000"/>
                    <w:sz w:val="18"/>
                    <w:szCs w:val="20"/>
                    <w:lang w:val="en-US"/>
                  </w:rPr>
                </w:rPrChange>
              </w:rPr>
              <w:pPrChange w:id="2065"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6E2DA49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66" w:author="AP" w:date="2019-07-23T12:12:00Z">
                  <w:rPr>
                    <w:rFonts w:ascii="Calibri" w:eastAsia="Times New Roman" w:hAnsi="Calibri" w:cs="Times New Roman"/>
                    <w:color w:val="000000"/>
                    <w:sz w:val="18"/>
                    <w:szCs w:val="20"/>
                    <w:lang w:val="en-US"/>
                  </w:rPr>
                </w:rPrChange>
              </w:rPr>
              <w:pPrChange w:id="2067"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68102EE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68" w:author="AP" w:date="2019-07-23T12:12:00Z">
                  <w:rPr>
                    <w:rFonts w:ascii="Calibri" w:eastAsia="Times New Roman" w:hAnsi="Calibri" w:cs="Times New Roman"/>
                    <w:color w:val="000000"/>
                    <w:sz w:val="18"/>
                    <w:szCs w:val="20"/>
                    <w:lang w:val="en-US"/>
                  </w:rPr>
                </w:rPrChange>
              </w:rPr>
              <w:pPrChange w:id="2069"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4FE49CC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70" w:author="AP" w:date="2019-07-23T12:12:00Z">
                  <w:rPr>
                    <w:rFonts w:ascii="Calibri" w:eastAsia="Times New Roman" w:hAnsi="Calibri" w:cs="Times New Roman"/>
                    <w:color w:val="000000"/>
                    <w:sz w:val="18"/>
                    <w:szCs w:val="20"/>
                    <w:lang w:val="en-US"/>
                  </w:rPr>
                </w:rPrChange>
              </w:rPr>
              <w:pPrChange w:id="2071" w:author="AP" w:date="2019-07-23T12:12:00Z">
                <w:pPr>
                  <w:spacing w:after="0" w:line="360" w:lineRule="auto"/>
                  <w:jc w:val="both"/>
                </w:pPr>
              </w:pPrChange>
            </w:pPr>
          </w:p>
        </w:tc>
      </w:tr>
      <w:tr w:rsidR="00374218" w:rsidRPr="00407344" w14:paraId="29CFB8B8"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5723B628"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072"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073" w:author="AP" w:date="2019-07-23T12:12:00Z">
                  <w:rPr>
                    <w:rFonts w:ascii="Calibri" w:eastAsia="Times New Roman" w:hAnsi="Calibri" w:cs="Times New Roman"/>
                    <w:i/>
                    <w:iCs/>
                    <w:color w:val="000000"/>
                    <w:sz w:val="18"/>
                    <w:szCs w:val="20"/>
                    <w:lang w:val="en-US"/>
                  </w:rPr>
                </w:rPrChange>
              </w:rPr>
              <w:t>Dioscorea bulbifera</w:t>
            </w:r>
          </w:p>
        </w:tc>
        <w:tc>
          <w:tcPr>
            <w:tcW w:w="665" w:type="pct"/>
            <w:tcBorders>
              <w:top w:val="nil"/>
              <w:left w:val="nil"/>
              <w:bottom w:val="single" w:sz="4" w:space="0" w:color="auto"/>
              <w:right w:val="single" w:sz="4" w:space="0" w:color="auto"/>
            </w:tcBorders>
            <w:shd w:val="clear" w:color="auto" w:fill="auto"/>
            <w:noWrap/>
            <w:hideMark/>
          </w:tcPr>
          <w:p w14:paraId="100FFCE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74" w:author="AP" w:date="2019-07-23T12:12:00Z">
                  <w:rPr>
                    <w:rFonts w:ascii="Calibri" w:eastAsia="Times New Roman" w:hAnsi="Calibri" w:cs="Times New Roman"/>
                    <w:color w:val="000000"/>
                    <w:sz w:val="18"/>
                    <w:szCs w:val="20"/>
                    <w:lang w:val="en-US"/>
                  </w:rPr>
                </w:rPrChange>
              </w:rPr>
              <w:pPrChange w:id="207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76" w:author="AP" w:date="2019-07-23T12:12:00Z">
                  <w:rPr>
                    <w:rFonts w:ascii="Calibri" w:eastAsia="Times New Roman" w:hAnsi="Calibri" w:cs="Times New Roman"/>
                    <w:color w:val="000000"/>
                    <w:sz w:val="18"/>
                    <w:szCs w:val="20"/>
                    <w:lang w:val="en-US"/>
                  </w:rPr>
                </w:rPrChange>
              </w:rPr>
              <w:t>Patata aérea</w:t>
            </w:r>
          </w:p>
        </w:tc>
        <w:tc>
          <w:tcPr>
            <w:tcW w:w="321" w:type="pct"/>
            <w:tcBorders>
              <w:top w:val="nil"/>
              <w:left w:val="nil"/>
              <w:bottom w:val="single" w:sz="4" w:space="0" w:color="auto"/>
              <w:right w:val="single" w:sz="4" w:space="0" w:color="auto"/>
            </w:tcBorders>
            <w:shd w:val="clear" w:color="auto" w:fill="auto"/>
            <w:noWrap/>
            <w:hideMark/>
          </w:tcPr>
          <w:p w14:paraId="506580E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77" w:author="AP" w:date="2019-07-23T12:12:00Z">
                  <w:rPr>
                    <w:rFonts w:ascii="Calibri" w:eastAsia="Times New Roman" w:hAnsi="Calibri" w:cs="Times New Roman"/>
                    <w:color w:val="000000"/>
                    <w:sz w:val="18"/>
                    <w:szCs w:val="20"/>
                    <w:lang w:val="en-US"/>
                  </w:rPr>
                </w:rPrChange>
              </w:rPr>
              <w:pPrChange w:id="2078" w:author="AP" w:date="2019-07-23T12:12:00Z">
                <w:pPr>
                  <w:spacing w:after="0" w:line="360" w:lineRule="auto"/>
                  <w:jc w:val="both"/>
                </w:pPr>
              </w:pPrChange>
            </w:pPr>
          </w:p>
        </w:tc>
        <w:tc>
          <w:tcPr>
            <w:tcW w:w="269" w:type="pct"/>
            <w:tcBorders>
              <w:top w:val="nil"/>
              <w:left w:val="nil"/>
              <w:bottom w:val="single" w:sz="4" w:space="0" w:color="auto"/>
              <w:right w:val="single" w:sz="4" w:space="0" w:color="auto"/>
            </w:tcBorders>
            <w:shd w:val="clear" w:color="auto" w:fill="auto"/>
            <w:noWrap/>
            <w:hideMark/>
          </w:tcPr>
          <w:p w14:paraId="61101CF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79" w:author="AP" w:date="2019-07-23T12:12:00Z">
                  <w:rPr>
                    <w:rFonts w:ascii="Calibri" w:eastAsia="Times New Roman" w:hAnsi="Calibri" w:cs="Times New Roman"/>
                    <w:color w:val="000000"/>
                    <w:sz w:val="18"/>
                    <w:szCs w:val="20"/>
                    <w:lang w:val="en-US"/>
                  </w:rPr>
                </w:rPrChange>
              </w:rPr>
              <w:pPrChange w:id="2080"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4233851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81" w:author="AP" w:date="2019-07-23T12:12:00Z">
                  <w:rPr>
                    <w:rFonts w:ascii="Calibri" w:eastAsia="Times New Roman" w:hAnsi="Calibri" w:cs="Times New Roman"/>
                    <w:color w:val="000000"/>
                    <w:sz w:val="18"/>
                    <w:szCs w:val="20"/>
                    <w:lang w:val="en-US"/>
                  </w:rPr>
                </w:rPrChange>
              </w:rPr>
              <w:pPrChange w:id="208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83" w:author="AP" w:date="2019-07-23T12:12:00Z">
                  <w:rPr>
                    <w:rFonts w:ascii="Calibri" w:eastAsia="Times New Roman" w:hAnsi="Calibri" w:cs="Times New Roman"/>
                    <w:color w:val="000000"/>
                    <w:sz w:val="18"/>
                    <w:szCs w:val="20"/>
                    <w:lang w:val="en-US"/>
                  </w:rPr>
                </w:rPrChange>
              </w:rPr>
              <w:t>1</w:t>
            </w:r>
          </w:p>
        </w:tc>
        <w:tc>
          <w:tcPr>
            <w:tcW w:w="201" w:type="pct"/>
            <w:tcBorders>
              <w:top w:val="nil"/>
              <w:left w:val="nil"/>
              <w:bottom w:val="single" w:sz="4" w:space="0" w:color="auto"/>
              <w:right w:val="single" w:sz="4" w:space="0" w:color="auto"/>
            </w:tcBorders>
            <w:shd w:val="clear" w:color="auto" w:fill="auto"/>
            <w:noWrap/>
            <w:hideMark/>
          </w:tcPr>
          <w:p w14:paraId="4D85DC5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84" w:author="AP" w:date="2019-07-23T12:12:00Z">
                  <w:rPr>
                    <w:rFonts w:ascii="Calibri" w:eastAsia="Times New Roman" w:hAnsi="Calibri" w:cs="Times New Roman"/>
                    <w:color w:val="000000"/>
                    <w:sz w:val="18"/>
                    <w:szCs w:val="20"/>
                    <w:lang w:val="en-US"/>
                  </w:rPr>
                </w:rPrChange>
              </w:rPr>
              <w:pPrChange w:id="2085"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23638BD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86" w:author="AP" w:date="2019-07-23T12:12:00Z">
                  <w:rPr>
                    <w:rFonts w:ascii="Calibri" w:eastAsia="Times New Roman" w:hAnsi="Calibri" w:cs="Times New Roman"/>
                    <w:color w:val="000000"/>
                    <w:sz w:val="18"/>
                    <w:szCs w:val="20"/>
                    <w:lang w:val="en-US"/>
                  </w:rPr>
                </w:rPrChange>
              </w:rPr>
              <w:pPrChange w:id="2087"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3CF794F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88" w:author="AP" w:date="2019-07-23T12:12:00Z">
                  <w:rPr>
                    <w:rFonts w:ascii="Calibri" w:eastAsia="Times New Roman" w:hAnsi="Calibri" w:cs="Times New Roman"/>
                    <w:color w:val="000000"/>
                    <w:sz w:val="18"/>
                    <w:szCs w:val="20"/>
                    <w:lang w:val="en-US"/>
                  </w:rPr>
                </w:rPrChange>
              </w:rPr>
              <w:pPrChange w:id="2089"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011A788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90" w:author="AP" w:date="2019-07-23T12:12:00Z">
                  <w:rPr>
                    <w:rFonts w:ascii="Calibri" w:eastAsia="Times New Roman" w:hAnsi="Calibri" w:cs="Times New Roman"/>
                    <w:color w:val="000000"/>
                    <w:sz w:val="18"/>
                    <w:szCs w:val="20"/>
                    <w:lang w:val="en-US"/>
                  </w:rPr>
                </w:rPrChange>
              </w:rPr>
              <w:pPrChange w:id="2091"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6F8DF69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92" w:author="AP" w:date="2019-07-23T12:12:00Z">
                  <w:rPr>
                    <w:rFonts w:ascii="Calibri" w:eastAsia="Times New Roman" w:hAnsi="Calibri" w:cs="Times New Roman"/>
                    <w:color w:val="000000"/>
                    <w:sz w:val="18"/>
                    <w:szCs w:val="20"/>
                    <w:lang w:val="en-US"/>
                  </w:rPr>
                </w:rPrChange>
              </w:rPr>
              <w:pPrChange w:id="2093"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3439866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94" w:author="AP" w:date="2019-07-23T12:12:00Z">
                  <w:rPr>
                    <w:rFonts w:ascii="Calibri" w:eastAsia="Times New Roman" w:hAnsi="Calibri" w:cs="Times New Roman"/>
                    <w:color w:val="000000"/>
                    <w:sz w:val="18"/>
                    <w:szCs w:val="20"/>
                    <w:lang w:val="en-US"/>
                  </w:rPr>
                </w:rPrChange>
              </w:rPr>
              <w:pPrChange w:id="209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096" w:author="AP" w:date="2019-07-23T12:12:00Z">
                  <w:rPr>
                    <w:rFonts w:ascii="Calibri" w:eastAsia="Times New Roman" w:hAnsi="Calibri" w:cs="Times New Roman"/>
                    <w:color w:val="000000"/>
                    <w:sz w:val="18"/>
                    <w:szCs w:val="20"/>
                    <w:lang w:val="en-US"/>
                  </w:rPr>
                </w:rPrChange>
              </w:rPr>
              <w:t>1</w:t>
            </w:r>
          </w:p>
        </w:tc>
        <w:tc>
          <w:tcPr>
            <w:tcW w:w="269" w:type="pct"/>
            <w:tcBorders>
              <w:top w:val="nil"/>
              <w:left w:val="nil"/>
              <w:bottom w:val="single" w:sz="4" w:space="0" w:color="auto"/>
              <w:right w:val="single" w:sz="4" w:space="0" w:color="auto"/>
            </w:tcBorders>
            <w:shd w:val="clear" w:color="auto" w:fill="auto"/>
            <w:noWrap/>
            <w:hideMark/>
          </w:tcPr>
          <w:p w14:paraId="1DE6CFF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97" w:author="AP" w:date="2019-07-23T12:12:00Z">
                  <w:rPr>
                    <w:rFonts w:ascii="Calibri" w:eastAsia="Times New Roman" w:hAnsi="Calibri" w:cs="Times New Roman"/>
                    <w:color w:val="000000"/>
                    <w:sz w:val="18"/>
                    <w:szCs w:val="20"/>
                    <w:lang w:val="en-US"/>
                  </w:rPr>
                </w:rPrChange>
              </w:rPr>
              <w:pPrChange w:id="2098"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3AC47AA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099" w:author="AP" w:date="2019-07-23T12:12:00Z">
                  <w:rPr>
                    <w:rFonts w:ascii="Calibri" w:eastAsia="Times New Roman" w:hAnsi="Calibri" w:cs="Times New Roman"/>
                    <w:color w:val="000000"/>
                    <w:sz w:val="18"/>
                    <w:szCs w:val="20"/>
                    <w:lang w:val="en-US"/>
                  </w:rPr>
                </w:rPrChange>
              </w:rPr>
              <w:pPrChange w:id="2100"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1EA1A57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01" w:author="AP" w:date="2019-07-23T12:12:00Z">
                  <w:rPr>
                    <w:rFonts w:ascii="Calibri" w:eastAsia="Times New Roman" w:hAnsi="Calibri" w:cs="Times New Roman"/>
                    <w:color w:val="000000"/>
                    <w:sz w:val="18"/>
                    <w:szCs w:val="20"/>
                    <w:lang w:val="en-US"/>
                  </w:rPr>
                </w:rPrChange>
              </w:rPr>
              <w:pPrChange w:id="2102"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3A56AA4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03" w:author="AP" w:date="2019-07-23T12:12:00Z">
                  <w:rPr>
                    <w:rFonts w:ascii="Calibri" w:eastAsia="Times New Roman" w:hAnsi="Calibri" w:cs="Times New Roman"/>
                    <w:color w:val="000000"/>
                    <w:sz w:val="18"/>
                    <w:szCs w:val="20"/>
                    <w:lang w:val="en-US"/>
                  </w:rPr>
                </w:rPrChange>
              </w:rPr>
              <w:pPrChange w:id="2104" w:author="AP" w:date="2019-07-23T12:12:00Z">
                <w:pPr>
                  <w:spacing w:after="0" w:line="360" w:lineRule="auto"/>
                  <w:jc w:val="both"/>
                </w:pPr>
              </w:pPrChange>
            </w:pPr>
          </w:p>
        </w:tc>
      </w:tr>
      <w:tr w:rsidR="00374218" w:rsidRPr="00407344" w14:paraId="7B7CC2D1"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20EE2A89"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105"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106" w:author="AP" w:date="2019-07-23T12:12:00Z">
                  <w:rPr>
                    <w:rFonts w:ascii="Calibri" w:eastAsia="Times New Roman" w:hAnsi="Calibri" w:cs="Times New Roman"/>
                    <w:i/>
                    <w:iCs/>
                    <w:color w:val="000000"/>
                    <w:sz w:val="18"/>
                    <w:szCs w:val="20"/>
                    <w:lang w:val="en-US"/>
                  </w:rPr>
                </w:rPrChange>
              </w:rPr>
              <w:t>Dioscorea spp</w:t>
            </w:r>
          </w:p>
        </w:tc>
        <w:tc>
          <w:tcPr>
            <w:tcW w:w="665" w:type="pct"/>
            <w:tcBorders>
              <w:top w:val="nil"/>
              <w:left w:val="nil"/>
              <w:bottom w:val="single" w:sz="4" w:space="0" w:color="auto"/>
              <w:right w:val="single" w:sz="4" w:space="0" w:color="auto"/>
            </w:tcBorders>
            <w:shd w:val="clear" w:color="auto" w:fill="auto"/>
            <w:noWrap/>
            <w:hideMark/>
          </w:tcPr>
          <w:p w14:paraId="6BE28C6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07" w:author="AP" w:date="2019-07-23T12:12:00Z">
                  <w:rPr>
                    <w:rFonts w:ascii="Calibri" w:eastAsia="Times New Roman" w:hAnsi="Calibri" w:cs="Times New Roman"/>
                    <w:color w:val="000000"/>
                    <w:sz w:val="18"/>
                    <w:szCs w:val="20"/>
                    <w:lang w:val="en-US"/>
                  </w:rPr>
                </w:rPrChange>
              </w:rPr>
              <w:pPrChange w:id="210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09" w:author="AP" w:date="2019-07-23T12:12:00Z">
                  <w:rPr>
                    <w:rFonts w:ascii="Calibri" w:eastAsia="Times New Roman" w:hAnsi="Calibri" w:cs="Times New Roman"/>
                    <w:color w:val="000000"/>
                    <w:sz w:val="18"/>
                    <w:szCs w:val="20"/>
                    <w:lang w:val="en-US"/>
                  </w:rPr>
                </w:rPrChange>
              </w:rPr>
              <w:t>Ñame</w:t>
            </w:r>
          </w:p>
        </w:tc>
        <w:tc>
          <w:tcPr>
            <w:tcW w:w="321" w:type="pct"/>
            <w:tcBorders>
              <w:top w:val="nil"/>
              <w:left w:val="nil"/>
              <w:bottom w:val="single" w:sz="4" w:space="0" w:color="auto"/>
              <w:right w:val="single" w:sz="4" w:space="0" w:color="auto"/>
            </w:tcBorders>
            <w:shd w:val="clear" w:color="auto" w:fill="auto"/>
            <w:noWrap/>
            <w:hideMark/>
          </w:tcPr>
          <w:p w14:paraId="6D30516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10" w:author="AP" w:date="2019-07-23T12:12:00Z">
                  <w:rPr>
                    <w:rFonts w:ascii="Calibri" w:eastAsia="Times New Roman" w:hAnsi="Calibri" w:cs="Times New Roman"/>
                    <w:color w:val="000000"/>
                    <w:sz w:val="18"/>
                    <w:szCs w:val="20"/>
                    <w:lang w:val="en-US"/>
                  </w:rPr>
                </w:rPrChange>
              </w:rPr>
              <w:pPrChange w:id="211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12" w:author="AP" w:date="2019-07-23T12:12:00Z">
                  <w:rPr>
                    <w:rFonts w:ascii="Calibri" w:eastAsia="Times New Roman" w:hAnsi="Calibri" w:cs="Times New Roman"/>
                    <w:color w:val="000000"/>
                    <w:sz w:val="18"/>
                    <w:szCs w:val="20"/>
                    <w:lang w:val="en-US"/>
                  </w:rPr>
                </w:rPrChange>
              </w:rPr>
              <w:t>20</w:t>
            </w:r>
          </w:p>
        </w:tc>
        <w:tc>
          <w:tcPr>
            <w:tcW w:w="269" w:type="pct"/>
            <w:tcBorders>
              <w:top w:val="nil"/>
              <w:left w:val="nil"/>
              <w:bottom w:val="single" w:sz="4" w:space="0" w:color="auto"/>
              <w:right w:val="single" w:sz="4" w:space="0" w:color="auto"/>
            </w:tcBorders>
            <w:shd w:val="clear" w:color="auto" w:fill="auto"/>
            <w:noWrap/>
            <w:hideMark/>
          </w:tcPr>
          <w:p w14:paraId="71B0F44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13" w:author="AP" w:date="2019-07-23T12:12:00Z">
                  <w:rPr>
                    <w:rFonts w:ascii="Calibri" w:eastAsia="Times New Roman" w:hAnsi="Calibri" w:cs="Times New Roman"/>
                    <w:color w:val="000000"/>
                    <w:sz w:val="18"/>
                    <w:szCs w:val="20"/>
                    <w:lang w:val="en-US"/>
                  </w:rPr>
                </w:rPrChange>
              </w:rPr>
              <w:pPrChange w:id="211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15" w:author="AP" w:date="2019-07-23T12:12:00Z">
                  <w:rPr>
                    <w:rFonts w:ascii="Calibri" w:eastAsia="Times New Roman" w:hAnsi="Calibri" w:cs="Times New Roman"/>
                    <w:color w:val="000000"/>
                    <w:sz w:val="18"/>
                    <w:szCs w:val="20"/>
                    <w:lang w:val="en-US"/>
                  </w:rPr>
                </w:rPrChange>
              </w:rPr>
              <w:t>3</w:t>
            </w:r>
          </w:p>
        </w:tc>
        <w:tc>
          <w:tcPr>
            <w:tcW w:w="268" w:type="pct"/>
            <w:tcBorders>
              <w:top w:val="nil"/>
              <w:left w:val="nil"/>
              <w:bottom w:val="single" w:sz="4" w:space="0" w:color="auto"/>
              <w:right w:val="single" w:sz="4" w:space="0" w:color="auto"/>
            </w:tcBorders>
            <w:shd w:val="clear" w:color="auto" w:fill="auto"/>
            <w:noWrap/>
            <w:hideMark/>
          </w:tcPr>
          <w:p w14:paraId="2C972ED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16" w:author="AP" w:date="2019-07-23T12:12:00Z">
                  <w:rPr>
                    <w:rFonts w:ascii="Calibri" w:eastAsia="Times New Roman" w:hAnsi="Calibri" w:cs="Times New Roman"/>
                    <w:color w:val="000000"/>
                    <w:sz w:val="18"/>
                    <w:szCs w:val="20"/>
                    <w:lang w:val="en-US"/>
                  </w:rPr>
                </w:rPrChange>
              </w:rPr>
              <w:pPrChange w:id="2117"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3EEDB89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18" w:author="AP" w:date="2019-07-23T12:12:00Z">
                  <w:rPr>
                    <w:rFonts w:ascii="Calibri" w:eastAsia="Times New Roman" w:hAnsi="Calibri" w:cs="Times New Roman"/>
                    <w:color w:val="000000"/>
                    <w:sz w:val="18"/>
                    <w:szCs w:val="20"/>
                    <w:lang w:val="en-US"/>
                  </w:rPr>
                </w:rPrChange>
              </w:rPr>
              <w:pPrChange w:id="211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20" w:author="AP" w:date="2019-07-23T12:12:00Z">
                  <w:rPr>
                    <w:rFonts w:ascii="Calibri" w:eastAsia="Times New Roman" w:hAnsi="Calibri" w:cs="Times New Roman"/>
                    <w:color w:val="000000"/>
                    <w:sz w:val="18"/>
                    <w:szCs w:val="20"/>
                    <w:lang w:val="en-US"/>
                  </w:rPr>
                </w:rPrChange>
              </w:rPr>
              <w:t>5</w:t>
            </w:r>
          </w:p>
        </w:tc>
        <w:tc>
          <w:tcPr>
            <w:tcW w:w="228" w:type="pct"/>
            <w:tcBorders>
              <w:top w:val="nil"/>
              <w:left w:val="nil"/>
              <w:bottom w:val="single" w:sz="4" w:space="0" w:color="auto"/>
              <w:right w:val="single" w:sz="4" w:space="0" w:color="auto"/>
            </w:tcBorders>
            <w:shd w:val="clear" w:color="auto" w:fill="auto"/>
            <w:noWrap/>
            <w:hideMark/>
          </w:tcPr>
          <w:p w14:paraId="40D0413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21" w:author="AP" w:date="2019-07-23T12:12:00Z">
                  <w:rPr>
                    <w:rFonts w:ascii="Calibri" w:eastAsia="Times New Roman" w:hAnsi="Calibri" w:cs="Times New Roman"/>
                    <w:color w:val="000000"/>
                    <w:sz w:val="18"/>
                    <w:szCs w:val="20"/>
                    <w:lang w:val="en-US"/>
                  </w:rPr>
                </w:rPrChange>
              </w:rPr>
              <w:pPrChange w:id="212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23" w:author="AP" w:date="2019-07-23T12:12:00Z">
                  <w:rPr>
                    <w:rFonts w:ascii="Calibri" w:eastAsia="Times New Roman" w:hAnsi="Calibri" w:cs="Times New Roman"/>
                    <w:color w:val="000000"/>
                    <w:sz w:val="18"/>
                    <w:szCs w:val="20"/>
                    <w:lang w:val="en-US"/>
                  </w:rPr>
                </w:rPrChange>
              </w:rPr>
              <w:t>29</w:t>
            </w:r>
          </w:p>
        </w:tc>
        <w:tc>
          <w:tcPr>
            <w:tcW w:w="325" w:type="pct"/>
            <w:tcBorders>
              <w:top w:val="nil"/>
              <w:left w:val="nil"/>
              <w:bottom w:val="single" w:sz="4" w:space="0" w:color="auto"/>
              <w:right w:val="single" w:sz="4" w:space="0" w:color="auto"/>
            </w:tcBorders>
            <w:shd w:val="clear" w:color="auto" w:fill="auto"/>
            <w:noWrap/>
            <w:hideMark/>
          </w:tcPr>
          <w:p w14:paraId="1061CCB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24" w:author="AP" w:date="2019-07-23T12:12:00Z">
                  <w:rPr>
                    <w:rFonts w:ascii="Calibri" w:eastAsia="Times New Roman" w:hAnsi="Calibri" w:cs="Times New Roman"/>
                    <w:color w:val="000000"/>
                    <w:sz w:val="18"/>
                    <w:szCs w:val="20"/>
                    <w:lang w:val="en-US"/>
                  </w:rPr>
                </w:rPrChange>
              </w:rPr>
              <w:pPrChange w:id="212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26" w:author="AP" w:date="2019-07-23T12:12:00Z">
                  <w:rPr>
                    <w:rFonts w:ascii="Calibri" w:eastAsia="Times New Roman" w:hAnsi="Calibri" w:cs="Times New Roman"/>
                    <w:color w:val="000000"/>
                    <w:sz w:val="18"/>
                    <w:szCs w:val="20"/>
                    <w:lang w:val="en-US"/>
                  </w:rPr>
                </w:rPrChange>
              </w:rPr>
              <w:t>10</w:t>
            </w:r>
          </w:p>
        </w:tc>
        <w:tc>
          <w:tcPr>
            <w:tcW w:w="264" w:type="pct"/>
            <w:tcBorders>
              <w:top w:val="nil"/>
              <w:left w:val="nil"/>
              <w:bottom w:val="single" w:sz="4" w:space="0" w:color="auto"/>
              <w:right w:val="single" w:sz="4" w:space="0" w:color="auto"/>
            </w:tcBorders>
            <w:shd w:val="clear" w:color="auto" w:fill="auto"/>
            <w:noWrap/>
            <w:hideMark/>
          </w:tcPr>
          <w:p w14:paraId="12F67E9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27" w:author="AP" w:date="2019-07-23T12:12:00Z">
                  <w:rPr>
                    <w:rFonts w:ascii="Calibri" w:eastAsia="Times New Roman" w:hAnsi="Calibri" w:cs="Times New Roman"/>
                    <w:color w:val="000000"/>
                    <w:sz w:val="18"/>
                    <w:szCs w:val="20"/>
                    <w:lang w:val="en-US"/>
                  </w:rPr>
                </w:rPrChange>
              </w:rPr>
              <w:pPrChange w:id="212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29" w:author="AP" w:date="2019-07-23T12:12:00Z">
                  <w:rPr>
                    <w:rFonts w:ascii="Calibri" w:eastAsia="Times New Roman" w:hAnsi="Calibri" w:cs="Times New Roman"/>
                    <w:color w:val="000000"/>
                    <w:sz w:val="18"/>
                    <w:szCs w:val="20"/>
                    <w:lang w:val="en-US"/>
                  </w:rPr>
                </w:rPrChange>
              </w:rPr>
              <w:t>3</w:t>
            </w:r>
          </w:p>
        </w:tc>
        <w:tc>
          <w:tcPr>
            <w:tcW w:w="215" w:type="pct"/>
            <w:tcBorders>
              <w:top w:val="nil"/>
              <w:left w:val="nil"/>
              <w:bottom w:val="single" w:sz="4" w:space="0" w:color="auto"/>
              <w:right w:val="single" w:sz="4" w:space="0" w:color="auto"/>
            </w:tcBorders>
            <w:shd w:val="clear" w:color="auto" w:fill="auto"/>
            <w:noWrap/>
            <w:hideMark/>
          </w:tcPr>
          <w:p w14:paraId="15641E7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30" w:author="AP" w:date="2019-07-23T12:12:00Z">
                  <w:rPr>
                    <w:rFonts w:ascii="Calibri" w:eastAsia="Times New Roman" w:hAnsi="Calibri" w:cs="Times New Roman"/>
                    <w:color w:val="000000"/>
                    <w:sz w:val="18"/>
                    <w:szCs w:val="20"/>
                    <w:lang w:val="en-US"/>
                  </w:rPr>
                </w:rPrChange>
              </w:rPr>
              <w:pPrChange w:id="213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32" w:author="AP" w:date="2019-07-23T12:12:00Z">
                  <w:rPr>
                    <w:rFonts w:ascii="Calibri" w:eastAsia="Times New Roman" w:hAnsi="Calibri" w:cs="Times New Roman"/>
                    <w:color w:val="000000"/>
                    <w:sz w:val="18"/>
                    <w:szCs w:val="20"/>
                    <w:lang w:val="en-US"/>
                  </w:rPr>
                </w:rPrChange>
              </w:rPr>
              <w:t>1</w:t>
            </w:r>
          </w:p>
        </w:tc>
        <w:tc>
          <w:tcPr>
            <w:tcW w:w="253" w:type="pct"/>
            <w:tcBorders>
              <w:top w:val="nil"/>
              <w:left w:val="nil"/>
              <w:bottom w:val="single" w:sz="4" w:space="0" w:color="auto"/>
              <w:right w:val="single" w:sz="4" w:space="0" w:color="auto"/>
            </w:tcBorders>
            <w:shd w:val="clear" w:color="auto" w:fill="auto"/>
            <w:noWrap/>
            <w:hideMark/>
          </w:tcPr>
          <w:p w14:paraId="3CF23F8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33" w:author="AP" w:date="2019-07-23T12:12:00Z">
                  <w:rPr>
                    <w:rFonts w:ascii="Calibri" w:eastAsia="Times New Roman" w:hAnsi="Calibri" w:cs="Times New Roman"/>
                    <w:color w:val="000000"/>
                    <w:sz w:val="18"/>
                    <w:szCs w:val="20"/>
                    <w:lang w:val="en-US"/>
                  </w:rPr>
                </w:rPrChange>
              </w:rPr>
              <w:pPrChange w:id="213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35" w:author="AP" w:date="2019-07-23T12:12:00Z">
                  <w:rPr>
                    <w:rFonts w:ascii="Calibri" w:eastAsia="Times New Roman" w:hAnsi="Calibri" w:cs="Times New Roman"/>
                    <w:color w:val="000000"/>
                    <w:sz w:val="18"/>
                    <w:szCs w:val="20"/>
                    <w:lang w:val="en-US"/>
                  </w:rPr>
                </w:rPrChange>
              </w:rPr>
              <w:t>71</w:t>
            </w:r>
          </w:p>
        </w:tc>
        <w:tc>
          <w:tcPr>
            <w:tcW w:w="269" w:type="pct"/>
            <w:tcBorders>
              <w:top w:val="nil"/>
              <w:left w:val="nil"/>
              <w:bottom w:val="single" w:sz="4" w:space="0" w:color="auto"/>
              <w:right w:val="single" w:sz="4" w:space="0" w:color="auto"/>
            </w:tcBorders>
            <w:shd w:val="clear" w:color="auto" w:fill="auto"/>
            <w:noWrap/>
            <w:hideMark/>
          </w:tcPr>
          <w:p w14:paraId="347C1EF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36" w:author="AP" w:date="2019-07-23T12:12:00Z">
                  <w:rPr>
                    <w:rFonts w:ascii="Calibri" w:eastAsia="Times New Roman" w:hAnsi="Calibri" w:cs="Times New Roman"/>
                    <w:color w:val="000000"/>
                    <w:sz w:val="18"/>
                    <w:szCs w:val="20"/>
                    <w:lang w:val="en-US"/>
                  </w:rPr>
                </w:rPrChange>
              </w:rPr>
              <w:pPrChange w:id="213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38" w:author="AP" w:date="2019-07-23T12:12:00Z">
                  <w:rPr>
                    <w:rFonts w:ascii="Calibri" w:eastAsia="Times New Roman" w:hAnsi="Calibri" w:cs="Times New Roman"/>
                    <w:color w:val="000000"/>
                    <w:sz w:val="18"/>
                    <w:szCs w:val="20"/>
                    <w:lang w:val="en-US"/>
                  </w:rPr>
                </w:rPrChange>
              </w:rPr>
              <w:t>15</w:t>
            </w:r>
          </w:p>
        </w:tc>
        <w:tc>
          <w:tcPr>
            <w:tcW w:w="422" w:type="pct"/>
            <w:tcBorders>
              <w:top w:val="nil"/>
              <w:left w:val="nil"/>
              <w:bottom w:val="single" w:sz="4" w:space="0" w:color="auto"/>
              <w:right w:val="single" w:sz="4" w:space="0" w:color="auto"/>
            </w:tcBorders>
            <w:shd w:val="clear" w:color="auto" w:fill="auto"/>
            <w:noWrap/>
            <w:hideMark/>
          </w:tcPr>
          <w:p w14:paraId="18BDE74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39" w:author="AP" w:date="2019-07-23T12:12:00Z">
                  <w:rPr>
                    <w:rFonts w:ascii="Calibri" w:eastAsia="Times New Roman" w:hAnsi="Calibri" w:cs="Times New Roman"/>
                    <w:color w:val="000000"/>
                    <w:sz w:val="18"/>
                    <w:szCs w:val="20"/>
                    <w:lang w:val="en-US"/>
                  </w:rPr>
                </w:rPrChange>
              </w:rPr>
              <w:pPrChange w:id="2140"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485DF23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41" w:author="AP" w:date="2019-07-23T12:12:00Z">
                  <w:rPr>
                    <w:rFonts w:ascii="Calibri" w:eastAsia="Times New Roman" w:hAnsi="Calibri" w:cs="Times New Roman"/>
                    <w:color w:val="000000"/>
                    <w:sz w:val="18"/>
                    <w:szCs w:val="20"/>
                    <w:lang w:val="en-US"/>
                  </w:rPr>
                </w:rPrChange>
              </w:rPr>
              <w:pPrChange w:id="2142"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57232CDB" w14:textId="77777777" w:rsidR="00374218" w:rsidRPr="00407344" w:rsidRDefault="00507629" w:rsidP="00407344">
            <w:pPr>
              <w:spacing w:after="0" w:line="360" w:lineRule="auto"/>
              <w:jc w:val="both"/>
              <w:rPr>
                <w:rFonts w:ascii="Times New Roman" w:eastAsia="Times New Roman" w:hAnsi="Times New Roman" w:cs="Times New Roman"/>
                <w:color w:val="000000"/>
                <w:sz w:val="24"/>
                <w:szCs w:val="24"/>
                <w:lang w:val="en-US"/>
                <w:rPrChange w:id="2143" w:author="AP" w:date="2019-07-23T12:12:00Z">
                  <w:rPr>
                    <w:rFonts w:ascii="Calibri" w:eastAsia="Times New Roman" w:hAnsi="Calibri" w:cs="Times New Roman"/>
                    <w:color w:val="000000"/>
                    <w:sz w:val="18"/>
                    <w:szCs w:val="20"/>
                    <w:lang w:val="en-US"/>
                  </w:rPr>
                </w:rPrChange>
              </w:rPr>
              <w:pPrChange w:id="214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45" w:author="AP" w:date="2019-07-23T12:12:00Z">
                  <w:rPr>
                    <w:rFonts w:ascii="Calibri" w:eastAsia="Times New Roman" w:hAnsi="Calibri" w:cs="Times New Roman"/>
                    <w:color w:val="000000"/>
                    <w:sz w:val="18"/>
                    <w:szCs w:val="20"/>
                    <w:lang w:val="en-US"/>
                  </w:rPr>
                </w:rPrChange>
              </w:rPr>
              <w:t>1</w:t>
            </w:r>
          </w:p>
        </w:tc>
      </w:tr>
      <w:tr w:rsidR="00374218" w:rsidRPr="00407344" w14:paraId="3FD9BC6A"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7C4AD664"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146"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147" w:author="AP" w:date="2019-07-23T12:12:00Z">
                  <w:rPr>
                    <w:rFonts w:ascii="Calibri" w:eastAsia="Times New Roman" w:hAnsi="Calibri" w:cs="Times New Roman"/>
                    <w:i/>
                    <w:iCs/>
                    <w:color w:val="000000"/>
                    <w:sz w:val="18"/>
                    <w:szCs w:val="20"/>
                    <w:lang w:val="en-US"/>
                  </w:rPr>
                </w:rPrChange>
              </w:rPr>
              <w:t>Ekebergia capensis</w:t>
            </w:r>
          </w:p>
        </w:tc>
        <w:tc>
          <w:tcPr>
            <w:tcW w:w="665" w:type="pct"/>
            <w:tcBorders>
              <w:top w:val="nil"/>
              <w:left w:val="nil"/>
              <w:bottom w:val="single" w:sz="4" w:space="0" w:color="auto"/>
              <w:right w:val="single" w:sz="4" w:space="0" w:color="auto"/>
            </w:tcBorders>
            <w:shd w:val="clear" w:color="auto" w:fill="auto"/>
            <w:noWrap/>
            <w:hideMark/>
          </w:tcPr>
          <w:p w14:paraId="5E0FADF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48" w:author="AP" w:date="2019-07-23T12:12:00Z">
                  <w:rPr>
                    <w:rFonts w:ascii="Calibri" w:eastAsia="Times New Roman" w:hAnsi="Calibri" w:cs="Times New Roman"/>
                    <w:color w:val="000000"/>
                    <w:sz w:val="18"/>
                    <w:szCs w:val="20"/>
                    <w:lang w:val="en-US"/>
                  </w:rPr>
                </w:rPrChange>
              </w:rPr>
              <w:pPrChange w:id="214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50" w:author="AP" w:date="2019-07-23T12:12:00Z">
                  <w:rPr>
                    <w:rFonts w:ascii="Calibri" w:eastAsia="Times New Roman" w:hAnsi="Calibri" w:cs="Times New Roman"/>
                    <w:color w:val="000000"/>
                    <w:sz w:val="18"/>
                    <w:szCs w:val="20"/>
                    <w:lang w:val="en-US"/>
                  </w:rPr>
                </w:rPrChange>
              </w:rPr>
              <w:t> </w:t>
            </w:r>
          </w:p>
        </w:tc>
        <w:tc>
          <w:tcPr>
            <w:tcW w:w="321" w:type="pct"/>
            <w:tcBorders>
              <w:top w:val="nil"/>
              <w:left w:val="nil"/>
              <w:bottom w:val="single" w:sz="4" w:space="0" w:color="auto"/>
              <w:right w:val="single" w:sz="4" w:space="0" w:color="auto"/>
            </w:tcBorders>
            <w:shd w:val="clear" w:color="auto" w:fill="auto"/>
            <w:noWrap/>
            <w:hideMark/>
          </w:tcPr>
          <w:p w14:paraId="1A90DAE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51" w:author="AP" w:date="2019-07-23T12:12:00Z">
                  <w:rPr>
                    <w:rFonts w:ascii="Calibri" w:eastAsia="Times New Roman" w:hAnsi="Calibri" w:cs="Times New Roman"/>
                    <w:color w:val="000000"/>
                    <w:sz w:val="18"/>
                    <w:szCs w:val="20"/>
                    <w:lang w:val="en-US"/>
                  </w:rPr>
                </w:rPrChange>
              </w:rPr>
              <w:pPrChange w:id="2152" w:author="AP" w:date="2019-07-23T12:12:00Z">
                <w:pPr>
                  <w:spacing w:after="0" w:line="360" w:lineRule="auto"/>
                  <w:jc w:val="both"/>
                </w:pPr>
              </w:pPrChange>
            </w:pPr>
          </w:p>
        </w:tc>
        <w:tc>
          <w:tcPr>
            <w:tcW w:w="269" w:type="pct"/>
            <w:tcBorders>
              <w:top w:val="nil"/>
              <w:left w:val="nil"/>
              <w:bottom w:val="single" w:sz="4" w:space="0" w:color="auto"/>
              <w:right w:val="single" w:sz="4" w:space="0" w:color="auto"/>
            </w:tcBorders>
            <w:shd w:val="clear" w:color="auto" w:fill="auto"/>
            <w:noWrap/>
            <w:hideMark/>
          </w:tcPr>
          <w:p w14:paraId="4229CBE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53" w:author="AP" w:date="2019-07-23T12:12:00Z">
                  <w:rPr>
                    <w:rFonts w:ascii="Calibri" w:eastAsia="Times New Roman" w:hAnsi="Calibri" w:cs="Times New Roman"/>
                    <w:color w:val="000000"/>
                    <w:sz w:val="18"/>
                    <w:szCs w:val="20"/>
                    <w:lang w:val="en-US"/>
                  </w:rPr>
                </w:rPrChange>
              </w:rPr>
              <w:pPrChange w:id="2154"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587FE81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55" w:author="AP" w:date="2019-07-23T12:12:00Z">
                  <w:rPr>
                    <w:rFonts w:ascii="Calibri" w:eastAsia="Times New Roman" w:hAnsi="Calibri" w:cs="Times New Roman"/>
                    <w:color w:val="000000"/>
                    <w:sz w:val="18"/>
                    <w:szCs w:val="20"/>
                    <w:lang w:val="en-US"/>
                  </w:rPr>
                </w:rPrChange>
              </w:rPr>
              <w:pPrChange w:id="2156"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3DF749F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57" w:author="AP" w:date="2019-07-23T12:12:00Z">
                  <w:rPr>
                    <w:rFonts w:ascii="Calibri" w:eastAsia="Times New Roman" w:hAnsi="Calibri" w:cs="Times New Roman"/>
                    <w:color w:val="000000"/>
                    <w:sz w:val="18"/>
                    <w:szCs w:val="20"/>
                    <w:lang w:val="en-US"/>
                  </w:rPr>
                </w:rPrChange>
              </w:rPr>
              <w:pPrChange w:id="215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59" w:author="AP" w:date="2019-07-23T12:12:00Z">
                  <w:rPr>
                    <w:rFonts w:ascii="Calibri" w:eastAsia="Times New Roman" w:hAnsi="Calibri" w:cs="Times New Roman"/>
                    <w:color w:val="000000"/>
                    <w:sz w:val="18"/>
                    <w:szCs w:val="20"/>
                    <w:lang w:val="en-US"/>
                  </w:rPr>
                </w:rPrChange>
              </w:rPr>
              <w:t>1</w:t>
            </w:r>
          </w:p>
        </w:tc>
        <w:tc>
          <w:tcPr>
            <w:tcW w:w="228" w:type="pct"/>
            <w:tcBorders>
              <w:top w:val="nil"/>
              <w:left w:val="nil"/>
              <w:bottom w:val="single" w:sz="4" w:space="0" w:color="auto"/>
              <w:right w:val="single" w:sz="4" w:space="0" w:color="auto"/>
            </w:tcBorders>
            <w:shd w:val="clear" w:color="auto" w:fill="auto"/>
            <w:noWrap/>
            <w:hideMark/>
          </w:tcPr>
          <w:p w14:paraId="52DC73F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60" w:author="AP" w:date="2019-07-23T12:12:00Z">
                  <w:rPr>
                    <w:rFonts w:ascii="Calibri" w:eastAsia="Times New Roman" w:hAnsi="Calibri" w:cs="Times New Roman"/>
                    <w:color w:val="000000"/>
                    <w:sz w:val="18"/>
                    <w:szCs w:val="20"/>
                    <w:lang w:val="en-US"/>
                  </w:rPr>
                </w:rPrChange>
              </w:rPr>
              <w:pPrChange w:id="2161"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6E5AE87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62" w:author="AP" w:date="2019-07-23T12:12:00Z">
                  <w:rPr>
                    <w:rFonts w:ascii="Calibri" w:eastAsia="Times New Roman" w:hAnsi="Calibri" w:cs="Times New Roman"/>
                    <w:color w:val="000000"/>
                    <w:sz w:val="18"/>
                    <w:szCs w:val="20"/>
                    <w:lang w:val="en-US"/>
                  </w:rPr>
                </w:rPrChange>
              </w:rPr>
              <w:pPrChange w:id="2163"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3095B7A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64" w:author="AP" w:date="2019-07-23T12:12:00Z">
                  <w:rPr>
                    <w:rFonts w:ascii="Calibri" w:eastAsia="Times New Roman" w:hAnsi="Calibri" w:cs="Times New Roman"/>
                    <w:color w:val="000000"/>
                    <w:sz w:val="18"/>
                    <w:szCs w:val="20"/>
                    <w:lang w:val="en-US"/>
                  </w:rPr>
                </w:rPrChange>
              </w:rPr>
              <w:pPrChange w:id="2165"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7AB2B2E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66" w:author="AP" w:date="2019-07-23T12:12:00Z">
                  <w:rPr>
                    <w:rFonts w:ascii="Calibri" w:eastAsia="Times New Roman" w:hAnsi="Calibri" w:cs="Times New Roman"/>
                    <w:color w:val="000000"/>
                    <w:sz w:val="18"/>
                    <w:szCs w:val="20"/>
                    <w:lang w:val="en-US"/>
                  </w:rPr>
                </w:rPrChange>
              </w:rPr>
              <w:pPrChange w:id="2167"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3486BEE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68" w:author="AP" w:date="2019-07-23T12:12:00Z">
                  <w:rPr>
                    <w:rFonts w:ascii="Calibri" w:eastAsia="Times New Roman" w:hAnsi="Calibri" w:cs="Times New Roman"/>
                    <w:color w:val="000000"/>
                    <w:sz w:val="18"/>
                    <w:szCs w:val="20"/>
                    <w:lang w:val="en-US"/>
                  </w:rPr>
                </w:rPrChange>
              </w:rPr>
              <w:pPrChange w:id="216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70" w:author="AP" w:date="2019-07-23T12:12:00Z">
                  <w:rPr>
                    <w:rFonts w:ascii="Calibri" w:eastAsia="Times New Roman" w:hAnsi="Calibri" w:cs="Times New Roman"/>
                    <w:color w:val="000000"/>
                    <w:sz w:val="18"/>
                    <w:szCs w:val="20"/>
                    <w:lang w:val="en-US"/>
                  </w:rPr>
                </w:rPrChange>
              </w:rPr>
              <w:t>1</w:t>
            </w:r>
          </w:p>
        </w:tc>
        <w:tc>
          <w:tcPr>
            <w:tcW w:w="269" w:type="pct"/>
            <w:tcBorders>
              <w:top w:val="nil"/>
              <w:left w:val="nil"/>
              <w:bottom w:val="single" w:sz="4" w:space="0" w:color="auto"/>
              <w:right w:val="single" w:sz="4" w:space="0" w:color="auto"/>
            </w:tcBorders>
            <w:shd w:val="clear" w:color="auto" w:fill="auto"/>
            <w:noWrap/>
            <w:hideMark/>
          </w:tcPr>
          <w:p w14:paraId="3055B1F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71" w:author="AP" w:date="2019-07-23T12:12:00Z">
                  <w:rPr>
                    <w:rFonts w:ascii="Calibri" w:eastAsia="Times New Roman" w:hAnsi="Calibri" w:cs="Times New Roman"/>
                    <w:color w:val="000000"/>
                    <w:sz w:val="18"/>
                    <w:szCs w:val="20"/>
                    <w:lang w:val="en-US"/>
                  </w:rPr>
                </w:rPrChange>
              </w:rPr>
              <w:pPrChange w:id="2172"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6298ACE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73" w:author="AP" w:date="2019-07-23T12:12:00Z">
                  <w:rPr>
                    <w:rFonts w:ascii="Calibri" w:eastAsia="Times New Roman" w:hAnsi="Calibri" w:cs="Times New Roman"/>
                    <w:color w:val="000000"/>
                    <w:sz w:val="18"/>
                    <w:szCs w:val="20"/>
                    <w:lang w:val="en-US"/>
                  </w:rPr>
                </w:rPrChange>
              </w:rPr>
              <w:pPrChange w:id="2174"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162E6D9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75" w:author="AP" w:date="2019-07-23T12:12:00Z">
                  <w:rPr>
                    <w:rFonts w:ascii="Calibri" w:eastAsia="Times New Roman" w:hAnsi="Calibri" w:cs="Times New Roman"/>
                    <w:color w:val="000000"/>
                    <w:sz w:val="18"/>
                    <w:szCs w:val="20"/>
                    <w:lang w:val="en-US"/>
                  </w:rPr>
                </w:rPrChange>
              </w:rPr>
              <w:pPrChange w:id="2176"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0E2F18D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77" w:author="AP" w:date="2019-07-23T12:12:00Z">
                  <w:rPr>
                    <w:rFonts w:ascii="Calibri" w:eastAsia="Times New Roman" w:hAnsi="Calibri" w:cs="Times New Roman"/>
                    <w:color w:val="000000"/>
                    <w:sz w:val="18"/>
                    <w:szCs w:val="20"/>
                    <w:lang w:val="en-US"/>
                  </w:rPr>
                </w:rPrChange>
              </w:rPr>
              <w:pPrChange w:id="2178" w:author="AP" w:date="2019-07-23T12:12:00Z">
                <w:pPr>
                  <w:spacing w:after="0" w:line="360" w:lineRule="auto"/>
                  <w:jc w:val="both"/>
                </w:pPr>
              </w:pPrChange>
            </w:pPr>
          </w:p>
        </w:tc>
      </w:tr>
      <w:tr w:rsidR="00374218" w:rsidRPr="00407344" w14:paraId="77620DEB"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1F1DF817"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179"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180" w:author="AP" w:date="2019-07-23T12:12:00Z">
                  <w:rPr>
                    <w:rFonts w:ascii="Calibri" w:eastAsia="Times New Roman" w:hAnsi="Calibri" w:cs="Times New Roman"/>
                    <w:i/>
                    <w:iCs/>
                    <w:color w:val="000000"/>
                    <w:sz w:val="18"/>
                    <w:szCs w:val="20"/>
                    <w:lang w:val="en-US"/>
                  </w:rPr>
                </w:rPrChange>
              </w:rPr>
              <w:t>Glycine max</w:t>
            </w:r>
          </w:p>
        </w:tc>
        <w:tc>
          <w:tcPr>
            <w:tcW w:w="665" w:type="pct"/>
            <w:tcBorders>
              <w:top w:val="nil"/>
              <w:left w:val="nil"/>
              <w:bottom w:val="single" w:sz="4" w:space="0" w:color="auto"/>
              <w:right w:val="single" w:sz="4" w:space="0" w:color="auto"/>
            </w:tcBorders>
            <w:shd w:val="clear" w:color="auto" w:fill="auto"/>
            <w:noWrap/>
            <w:hideMark/>
          </w:tcPr>
          <w:p w14:paraId="5BC34C1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81" w:author="AP" w:date="2019-07-23T12:12:00Z">
                  <w:rPr>
                    <w:rFonts w:ascii="Calibri" w:eastAsia="Times New Roman" w:hAnsi="Calibri" w:cs="Times New Roman"/>
                    <w:color w:val="000000"/>
                    <w:sz w:val="18"/>
                    <w:szCs w:val="20"/>
                    <w:lang w:val="en-US"/>
                  </w:rPr>
                </w:rPrChange>
              </w:rPr>
              <w:pPrChange w:id="218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83" w:author="AP" w:date="2019-07-23T12:12:00Z">
                  <w:rPr>
                    <w:rFonts w:ascii="Calibri" w:eastAsia="Times New Roman" w:hAnsi="Calibri" w:cs="Times New Roman"/>
                    <w:color w:val="000000"/>
                    <w:sz w:val="18"/>
                    <w:szCs w:val="20"/>
                    <w:lang w:val="en-US"/>
                  </w:rPr>
                </w:rPrChange>
              </w:rPr>
              <w:t>Soya</w:t>
            </w:r>
          </w:p>
        </w:tc>
        <w:tc>
          <w:tcPr>
            <w:tcW w:w="321" w:type="pct"/>
            <w:tcBorders>
              <w:top w:val="nil"/>
              <w:left w:val="nil"/>
              <w:bottom w:val="single" w:sz="4" w:space="0" w:color="auto"/>
              <w:right w:val="single" w:sz="4" w:space="0" w:color="auto"/>
            </w:tcBorders>
            <w:shd w:val="clear" w:color="auto" w:fill="auto"/>
            <w:noWrap/>
            <w:hideMark/>
          </w:tcPr>
          <w:p w14:paraId="6E4A0D7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84" w:author="AP" w:date="2019-07-23T12:12:00Z">
                  <w:rPr>
                    <w:rFonts w:ascii="Calibri" w:eastAsia="Times New Roman" w:hAnsi="Calibri" w:cs="Times New Roman"/>
                    <w:color w:val="000000"/>
                    <w:sz w:val="18"/>
                    <w:szCs w:val="20"/>
                    <w:lang w:val="en-US"/>
                  </w:rPr>
                </w:rPrChange>
              </w:rPr>
              <w:pPrChange w:id="218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86" w:author="AP" w:date="2019-07-23T12:12:00Z">
                  <w:rPr>
                    <w:rFonts w:ascii="Calibri" w:eastAsia="Times New Roman" w:hAnsi="Calibri" w:cs="Times New Roman"/>
                    <w:color w:val="000000"/>
                    <w:sz w:val="18"/>
                    <w:szCs w:val="20"/>
                    <w:lang w:val="en-US"/>
                  </w:rPr>
                </w:rPrChange>
              </w:rPr>
              <w:t>1</w:t>
            </w:r>
          </w:p>
        </w:tc>
        <w:tc>
          <w:tcPr>
            <w:tcW w:w="269" w:type="pct"/>
            <w:tcBorders>
              <w:top w:val="nil"/>
              <w:left w:val="nil"/>
              <w:bottom w:val="single" w:sz="4" w:space="0" w:color="auto"/>
              <w:right w:val="single" w:sz="4" w:space="0" w:color="auto"/>
            </w:tcBorders>
            <w:shd w:val="clear" w:color="auto" w:fill="auto"/>
            <w:noWrap/>
            <w:hideMark/>
          </w:tcPr>
          <w:p w14:paraId="29F3F15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87" w:author="AP" w:date="2019-07-23T12:12:00Z">
                  <w:rPr>
                    <w:rFonts w:ascii="Calibri" w:eastAsia="Times New Roman" w:hAnsi="Calibri" w:cs="Times New Roman"/>
                    <w:color w:val="000000"/>
                    <w:sz w:val="18"/>
                    <w:szCs w:val="20"/>
                    <w:lang w:val="en-US"/>
                  </w:rPr>
                </w:rPrChange>
              </w:rPr>
              <w:pPrChange w:id="2188"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0E7E5F5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89" w:author="AP" w:date="2019-07-23T12:12:00Z">
                  <w:rPr>
                    <w:rFonts w:ascii="Calibri" w:eastAsia="Times New Roman" w:hAnsi="Calibri" w:cs="Times New Roman"/>
                    <w:color w:val="000000"/>
                    <w:sz w:val="18"/>
                    <w:szCs w:val="20"/>
                    <w:lang w:val="en-US"/>
                  </w:rPr>
                </w:rPrChange>
              </w:rPr>
              <w:pPrChange w:id="2190"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211D349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91" w:author="AP" w:date="2019-07-23T12:12:00Z">
                  <w:rPr>
                    <w:rFonts w:ascii="Calibri" w:eastAsia="Times New Roman" w:hAnsi="Calibri" w:cs="Times New Roman"/>
                    <w:color w:val="000000"/>
                    <w:sz w:val="18"/>
                    <w:szCs w:val="20"/>
                    <w:lang w:val="en-US"/>
                  </w:rPr>
                </w:rPrChange>
              </w:rPr>
              <w:pPrChange w:id="219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193" w:author="AP" w:date="2019-07-23T12:12:00Z">
                  <w:rPr>
                    <w:rFonts w:ascii="Calibri" w:eastAsia="Times New Roman" w:hAnsi="Calibri" w:cs="Times New Roman"/>
                    <w:color w:val="000000"/>
                    <w:sz w:val="18"/>
                    <w:szCs w:val="20"/>
                    <w:lang w:val="en-US"/>
                  </w:rPr>
                </w:rPrChange>
              </w:rPr>
              <w:t>1</w:t>
            </w:r>
          </w:p>
        </w:tc>
        <w:tc>
          <w:tcPr>
            <w:tcW w:w="228" w:type="pct"/>
            <w:tcBorders>
              <w:top w:val="nil"/>
              <w:left w:val="nil"/>
              <w:bottom w:val="single" w:sz="4" w:space="0" w:color="auto"/>
              <w:right w:val="single" w:sz="4" w:space="0" w:color="auto"/>
            </w:tcBorders>
            <w:shd w:val="clear" w:color="auto" w:fill="auto"/>
            <w:noWrap/>
            <w:hideMark/>
          </w:tcPr>
          <w:p w14:paraId="7876B14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94" w:author="AP" w:date="2019-07-23T12:12:00Z">
                  <w:rPr>
                    <w:rFonts w:ascii="Calibri" w:eastAsia="Times New Roman" w:hAnsi="Calibri" w:cs="Times New Roman"/>
                    <w:color w:val="000000"/>
                    <w:sz w:val="18"/>
                    <w:szCs w:val="20"/>
                    <w:lang w:val="en-US"/>
                  </w:rPr>
                </w:rPrChange>
              </w:rPr>
              <w:pPrChange w:id="2195"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7C7D0F9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96" w:author="AP" w:date="2019-07-23T12:12:00Z">
                  <w:rPr>
                    <w:rFonts w:ascii="Calibri" w:eastAsia="Times New Roman" w:hAnsi="Calibri" w:cs="Times New Roman"/>
                    <w:color w:val="000000"/>
                    <w:sz w:val="18"/>
                    <w:szCs w:val="20"/>
                    <w:lang w:val="en-US"/>
                  </w:rPr>
                </w:rPrChange>
              </w:rPr>
              <w:pPrChange w:id="2197"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64CC29A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198" w:author="AP" w:date="2019-07-23T12:12:00Z">
                  <w:rPr>
                    <w:rFonts w:ascii="Calibri" w:eastAsia="Times New Roman" w:hAnsi="Calibri" w:cs="Times New Roman"/>
                    <w:color w:val="000000"/>
                    <w:sz w:val="18"/>
                    <w:szCs w:val="20"/>
                    <w:lang w:val="en-US"/>
                  </w:rPr>
                </w:rPrChange>
              </w:rPr>
              <w:pPrChange w:id="2199"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07662FF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00" w:author="AP" w:date="2019-07-23T12:12:00Z">
                  <w:rPr>
                    <w:rFonts w:ascii="Calibri" w:eastAsia="Times New Roman" w:hAnsi="Calibri" w:cs="Times New Roman"/>
                    <w:color w:val="000000"/>
                    <w:sz w:val="18"/>
                    <w:szCs w:val="20"/>
                    <w:lang w:val="en-US"/>
                  </w:rPr>
                </w:rPrChange>
              </w:rPr>
              <w:pPrChange w:id="2201"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764A600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02" w:author="AP" w:date="2019-07-23T12:12:00Z">
                  <w:rPr>
                    <w:rFonts w:ascii="Calibri" w:eastAsia="Times New Roman" w:hAnsi="Calibri" w:cs="Times New Roman"/>
                    <w:color w:val="000000"/>
                    <w:sz w:val="18"/>
                    <w:szCs w:val="20"/>
                    <w:lang w:val="en-US"/>
                  </w:rPr>
                </w:rPrChange>
              </w:rPr>
              <w:pPrChange w:id="220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04" w:author="AP" w:date="2019-07-23T12:12:00Z">
                  <w:rPr>
                    <w:rFonts w:ascii="Calibri" w:eastAsia="Times New Roman" w:hAnsi="Calibri" w:cs="Times New Roman"/>
                    <w:color w:val="000000"/>
                    <w:sz w:val="18"/>
                    <w:szCs w:val="20"/>
                    <w:lang w:val="en-US"/>
                  </w:rPr>
                </w:rPrChange>
              </w:rPr>
              <w:t>2</w:t>
            </w:r>
          </w:p>
        </w:tc>
        <w:tc>
          <w:tcPr>
            <w:tcW w:w="269" w:type="pct"/>
            <w:tcBorders>
              <w:top w:val="nil"/>
              <w:left w:val="nil"/>
              <w:bottom w:val="single" w:sz="4" w:space="0" w:color="auto"/>
              <w:right w:val="single" w:sz="4" w:space="0" w:color="auto"/>
            </w:tcBorders>
            <w:shd w:val="clear" w:color="auto" w:fill="auto"/>
            <w:noWrap/>
            <w:hideMark/>
          </w:tcPr>
          <w:p w14:paraId="1E52FC2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05" w:author="AP" w:date="2019-07-23T12:12:00Z">
                  <w:rPr>
                    <w:rFonts w:ascii="Calibri" w:eastAsia="Times New Roman" w:hAnsi="Calibri" w:cs="Times New Roman"/>
                    <w:color w:val="000000"/>
                    <w:sz w:val="18"/>
                    <w:szCs w:val="20"/>
                    <w:lang w:val="en-US"/>
                  </w:rPr>
                </w:rPrChange>
              </w:rPr>
              <w:pPrChange w:id="2206"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70A1527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07" w:author="AP" w:date="2019-07-23T12:12:00Z">
                  <w:rPr>
                    <w:rFonts w:ascii="Calibri" w:eastAsia="Times New Roman" w:hAnsi="Calibri" w:cs="Times New Roman"/>
                    <w:color w:val="000000"/>
                    <w:sz w:val="18"/>
                    <w:szCs w:val="20"/>
                    <w:lang w:val="en-US"/>
                  </w:rPr>
                </w:rPrChange>
              </w:rPr>
              <w:pPrChange w:id="2208"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77E6872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09" w:author="AP" w:date="2019-07-23T12:12:00Z">
                  <w:rPr>
                    <w:rFonts w:ascii="Calibri" w:eastAsia="Times New Roman" w:hAnsi="Calibri" w:cs="Times New Roman"/>
                    <w:color w:val="000000"/>
                    <w:sz w:val="18"/>
                    <w:szCs w:val="20"/>
                    <w:lang w:val="en-US"/>
                  </w:rPr>
                </w:rPrChange>
              </w:rPr>
              <w:pPrChange w:id="2210"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61DD06F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11" w:author="AP" w:date="2019-07-23T12:12:00Z">
                  <w:rPr>
                    <w:rFonts w:ascii="Calibri" w:eastAsia="Times New Roman" w:hAnsi="Calibri" w:cs="Times New Roman"/>
                    <w:color w:val="000000"/>
                    <w:sz w:val="18"/>
                    <w:szCs w:val="20"/>
                    <w:lang w:val="en-US"/>
                  </w:rPr>
                </w:rPrChange>
              </w:rPr>
              <w:pPrChange w:id="2212" w:author="AP" w:date="2019-07-23T12:12:00Z">
                <w:pPr>
                  <w:spacing w:after="0" w:line="360" w:lineRule="auto"/>
                  <w:jc w:val="both"/>
                </w:pPr>
              </w:pPrChange>
            </w:pPr>
          </w:p>
        </w:tc>
      </w:tr>
      <w:tr w:rsidR="00374218" w:rsidRPr="00407344" w14:paraId="24C4C137"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07BCF3CD"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213"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214" w:author="AP" w:date="2019-07-23T12:12:00Z">
                  <w:rPr>
                    <w:rFonts w:ascii="Calibri" w:eastAsia="Times New Roman" w:hAnsi="Calibri" w:cs="Times New Roman"/>
                    <w:i/>
                    <w:iCs/>
                    <w:color w:val="000000"/>
                    <w:sz w:val="18"/>
                    <w:szCs w:val="20"/>
                    <w:lang w:val="en-US"/>
                  </w:rPr>
                </w:rPrChange>
              </w:rPr>
              <w:t>Hibiscus asper</w:t>
            </w:r>
          </w:p>
        </w:tc>
        <w:tc>
          <w:tcPr>
            <w:tcW w:w="665" w:type="pct"/>
            <w:tcBorders>
              <w:top w:val="nil"/>
              <w:left w:val="nil"/>
              <w:bottom w:val="single" w:sz="4" w:space="0" w:color="auto"/>
              <w:right w:val="single" w:sz="4" w:space="0" w:color="auto"/>
            </w:tcBorders>
            <w:shd w:val="clear" w:color="auto" w:fill="auto"/>
            <w:noWrap/>
            <w:hideMark/>
          </w:tcPr>
          <w:p w14:paraId="76E1A3A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15" w:author="AP" w:date="2019-07-23T12:12:00Z">
                  <w:rPr>
                    <w:rFonts w:ascii="Calibri" w:eastAsia="Times New Roman" w:hAnsi="Calibri" w:cs="Times New Roman"/>
                    <w:color w:val="000000"/>
                    <w:sz w:val="18"/>
                    <w:szCs w:val="20"/>
                    <w:lang w:val="en-US"/>
                  </w:rPr>
                </w:rPrChange>
              </w:rPr>
              <w:pPrChange w:id="221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17" w:author="AP" w:date="2019-07-23T12:12:00Z">
                  <w:rPr>
                    <w:rFonts w:ascii="Calibri" w:eastAsia="Times New Roman" w:hAnsi="Calibri" w:cs="Times New Roman"/>
                    <w:color w:val="000000"/>
                    <w:sz w:val="18"/>
                    <w:szCs w:val="20"/>
                    <w:lang w:val="en-US"/>
                  </w:rPr>
                </w:rPrChange>
              </w:rPr>
              <w:t>Arbusto Roselle</w:t>
            </w:r>
          </w:p>
        </w:tc>
        <w:tc>
          <w:tcPr>
            <w:tcW w:w="321" w:type="pct"/>
            <w:tcBorders>
              <w:top w:val="nil"/>
              <w:left w:val="nil"/>
              <w:bottom w:val="single" w:sz="4" w:space="0" w:color="auto"/>
              <w:right w:val="single" w:sz="4" w:space="0" w:color="auto"/>
            </w:tcBorders>
            <w:shd w:val="clear" w:color="auto" w:fill="auto"/>
            <w:noWrap/>
            <w:hideMark/>
          </w:tcPr>
          <w:p w14:paraId="4950805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18" w:author="AP" w:date="2019-07-23T12:12:00Z">
                  <w:rPr>
                    <w:rFonts w:ascii="Calibri" w:eastAsia="Times New Roman" w:hAnsi="Calibri" w:cs="Times New Roman"/>
                    <w:color w:val="000000"/>
                    <w:sz w:val="18"/>
                    <w:szCs w:val="20"/>
                    <w:lang w:val="en-US"/>
                  </w:rPr>
                </w:rPrChange>
              </w:rPr>
              <w:pPrChange w:id="2219" w:author="AP" w:date="2019-07-23T12:12:00Z">
                <w:pPr>
                  <w:spacing w:after="0" w:line="360" w:lineRule="auto"/>
                  <w:jc w:val="both"/>
                </w:pPr>
              </w:pPrChange>
            </w:pPr>
          </w:p>
        </w:tc>
        <w:tc>
          <w:tcPr>
            <w:tcW w:w="269" w:type="pct"/>
            <w:tcBorders>
              <w:top w:val="nil"/>
              <w:left w:val="nil"/>
              <w:bottom w:val="single" w:sz="4" w:space="0" w:color="auto"/>
              <w:right w:val="single" w:sz="4" w:space="0" w:color="auto"/>
            </w:tcBorders>
            <w:shd w:val="clear" w:color="auto" w:fill="auto"/>
            <w:noWrap/>
            <w:hideMark/>
          </w:tcPr>
          <w:p w14:paraId="3058131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20" w:author="AP" w:date="2019-07-23T12:12:00Z">
                  <w:rPr>
                    <w:rFonts w:ascii="Calibri" w:eastAsia="Times New Roman" w:hAnsi="Calibri" w:cs="Times New Roman"/>
                    <w:color w:val="000000"/>
                    <w:sz w:val="18"/>
                    <w:szCs w:val="20"/>
                    <w:lang w:val="en-US"/>
                  </w:rPr>
                </w:rPrChange>
              </w:rPr>
              <w:pPrChange w:id="222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22" w:author="AP" w:date="2019-07-23T12:12:00Z">
                  <w:rPr>
                    <w:rFonts w:ascii="Calibri" w:eastAsia="Times New Roman" w:hAnsi="Calibri" w:cs="Times New Roman"/>
                    <w:color w:val="000000"/>
                    <w:sz w:val="18"/>
                    <w:szCs w:val="20"/>
                    <w:lang w:val="en-US"/>
                  </w:rPr>
                </w:rPrChange>
              </w:rPr>
              <w:t>1</w:t>
            </w:r>
          </w:p>
        </w:tc>
        <w:tc>
          <w:tcPr>
            <w:tcW w:w="268" w:type="pct"/>
            <w:tcBorders>
              <w:top w:val="nil"/>
              <w:left w:val="nil"/>
              <w:bottom w:val="single" w:sz="4" w:space="0" w:color="auto"/>
              <w:right w:val="single" w:sz="4" w:space="0" w:color="auto"/>
            </w:tcBorders>
            <w:shd w:val="clear" w:color="auto" w:fill="auto"/>
            <w:noWrap/>
            <w:hideMark/>
          </w:tcPr>
          <w:p w14:paraId="3DE268B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23" w:author="AP" w:date="2019-07-23T12:12:00Z">
                  <w:rPr>
                    <w:rFonts w:ascii="Calibri" w:eastAsia="Times New Roman" w:hAnsi="Calibri" w:cs="Times New Roman"/>
                    <w:color w:val="000000"/>
                    <w:sz w:val="18"/>
                    <w:szCs w:val="20"/>
                    <w:lang w:val="en-US"/>
                  </w:rPr>
                </w:rPrChange>
              </w:rPr>
              <w:pPrChange w:id="2224"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31D8609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25" w:author="AP" w:date="2019-07-23T12:12:00Z">
                  <w:rPr>
                    <w:rFonts w:ascii="Calibri" w:eastAsia="Times New Roman" w:hAnsi="Calibri" w:cs="Times New Roman"/>
                    <w:color w:val="000000"/>
                    <w:sz w:val="18"/>
                    <w:szCs w:val="20"/>
                    <w:lang w:val="en-US"/>
                  </w:rPr>
                </w:rPrChange>
              </w:rPr>
              <w:pPrChange w:id="2226"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54FE637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27" w:author="AP" w:date="2019-07-23T12:12:00Z">
                  <w:rPr>
                    <w:rFonts w:ascii="Calibri" w:eastAsia="Times New Roman" w:hAnsi="Calibri" w:cs="Times New Roman"/>
                    <w:color w:val="000000"/>
                    <w:sz w:val="18"/>
                    <w:szCs w:val="20"/>
                    <w:lang w:val="en-US"/>
                  </w:rPr>
                </w:rPrChange>
              </w:rPr>
              <w:pPrChange w:id="2228"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3E3A813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29" w:author="AP" w:date="2019-07-23T12:12:00Z">
                  <w:rPr>
                    <w:rFonts w:ascii="Calibri" w:eastAsia="Times New Roman" w:hAnsi="Calibri" w:cs="Times New Roman"/>
                    <w:color w:val="000000"/>
                    <w:sz w:val="18"/>
                    <w:szCs w:val="20"/>
                    <w:lang w:val="en-US"/>
                  </w:rPr>
                </w:rPrChange>
              </w:rPr>
              <w:pPrChange w:id="2230"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657B91D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31" w:author="AP" w:date="2019-07-23T12:12:00Z">
                  <w:rPr>
                    <w:rFonts w:ascii="Calibri" w:eastAsia="Times New Roman" w:hAnsi="Calibri" w:cs="Times New Roman"/>
                    <w:color w:val="000000"/>
                    <w:sz w:val="18"/>
                    <w:szCs w:val="20"/>
                    <w:lang w:val="en-US"/>
                  </w:rPr>
                </w:rPrChange>
              </w:rPr>
              <w:pPrChange w:id="2232"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5096B8C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33" w:author="AP" w:date="2019-07-23T12:12:00Z">
                  <w:rPr>
                    <w:rFonts w:ascii="Calibri" w:eastAsia="Times New Roman" w:hAnsi="Calibri" w:cs="Times New Roman"/>
                    <w:color w:val="000000"/>
                    <w:sz w:val="18"/>
                    <w:szCs w:val="20"/>
                    <w:lang w:val="en-US"/>
                  </w:rPr>
                </w:rPrChange>
              </w:rPr>
              <w:pPrChange w:id="2234"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413C663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35" w:author="AP" w:date="2019-07-23T12:12:00Z">
                  <w:rPr>
                    <w:rFonts w:ascii="Calibri" w:eastAsia="Times New Roman" w:hAnsi="Calibri" w:cs="Times New Roman"/>
                    <w:color w:val="000000"/>
                    <w:sz w:val="18"/>
                    <w:szCs w:val="20"/>
                    <w:lang w:val="en-US"/>
                  </w:rPr>
                </w:rPrChange>
              </w:rPr>
              <w:pPrChange w:id="223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37" w:author="AP" w:date="2019-07-23T12:12:00Z">
                  <w:rPr>
                    <w:rFonts w:ascii="Calibri" w:eastAsia="Times New Roman" w:hAnsi="Calibri" w:cs="Times New Roman"/>
                    <w:color w:val="000000"/>
                    <w:sz w:val="18"/>
                    <w:szCs w:val="20"/>
                    <w:lang w:val="en-US"/>
                  </w:rPr>
                </w:rPrChange>
              </w:rPr>
              <w:t>1</w:t>
            </w:r>
          </w:p>
        </w:tc>
        <w:tc>
          <w:tcPr>
            <w:tcW w:w="269" w:type="pct"/>
            <w:tcBorders>
              <w:top w:val="nil"/>
              <w:left w:val="nil"/>
              <w:bottom w:val="single" w:sz="4" w:space="0" w:color="auto"/>
              <w:right w:val="single" w:sz="4" w:space="0" w:color="auto"/>
            </w:tcBorders>
            <w:shd w:val="clear" w:color="auto" w:fill="auto"/>
            <w:noWrap/>
            <w:hideMark/>
          </w:tcPr>
          <w:p w14:paraId="452937D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38" w:author="AP" w:date="2019-07-23T12:12:00Z">
                  <w:rPr>
                    <w:rFonts w:ascii="Calibri" w:eastAsia="Times New Roman" w:hAnsi="Calibri" w:cs="Times New Roman"/>
                    <w:color w:val="000000"/>
                    <w:sz w:val="18"/>
                    <w:szCs w:val="20"/>
                    <w:lang w:val="en-US"/>
                  </w:rPr>
                </w:rPrChange>
              </w:rPr>
              <w:pPrChange w:id="2239"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595055B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40" w:author="AP" w:date="2019-07-23T12:12:00Z">
                  <w:rPr>
                    <w:rFonts w:ascii="Calibri" w:eastAsia="Times New Roman" w:hAnsi="Calibri" w:cs="Times New Roman"/>
                    <w:color w:val="000000"/>
                    <w:sz w:val="18"/>
                    <w:szCs w:val="20"/>
                    <w:lang w:val="en-US"/>
                  </w:rPr>
                </w:rPrChange>
              </w:rPr>
              <w:pPrChange w:id="2241"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79F4940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42" w:author="AP" w:date="2019-07-23T12:12:00Z">
                  <w:rPr>
                    <w:rFonts w:ascii="Calibri" w:eastAsia="Times New Roman" w:hAnsi="Calibri" w:cs="Times New Roman"/>
                    <w:color w:val="000000"/>
                    <w:sz w:val="18"/>
                    <w:szCs w:val="20"/>
                    <w:lang w:val="en-US"/>
                  </w:rPr>
                </w:rPrChange>
              </w:rPr>
              <w:pPrChange w:id="2243"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36DF04B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44" w:author="AP" w:date="2019-07-23T12:12:00Z">
                  <w:rPr>
                    <w:rFonts w:ascii="Calibri" w:eastAsia="Times New Roman" w:hAnsi="Calibri" w:cs="Times New Roman"/>
                    <w:color w:val="000000"/>
                    <w:sz w:val="18"/>
                    <w:szCs w:val="20"/>
                    <w:lang w:val="en-US"/>
                  </w:rPr>
                </w:rPrChange>
              </w:rPr>
              <w:pPrChange w:id="2245" w:author="AP" w:date="2019-07-23T12:12:00Z">
                <w:pPr>
                  <w:spacing w:after="0" w:line="360" w:lineRule="auto"/>
                  <w:jc w:val="both"/>
                </w:pPr>
              </w:pPrChange>
            </w:pPr>
          </w:p>
        </w:tc>
      </w:tr>
      <w:tr w:rsidR="00374218" w:rsidRPr="00407344" w14:paraId="28077680"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2B352191"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246"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247" w:author="AP" w:date="2019-07-23T12:12:00Z">
                  <w:rPr>
                    <w:rFonts w:ascii="Calibri" w:eastAsia="Times New Roman" w:hAnsi="Calibri" w:cs="Times New Roman"/>
                    <w:i/>
                    <w:iCs/>
                    <w:color w:val="000000"/>
                    <w:sz w:val="18"/>
                    <w:szCs w:val="20"/>
                    <w:lang w:val="en-US"/>
                  </w:rPr>
                </w:rPrChange>
              </w:rPr>
              <w:t>Hibiscus cannabinus</w:t>
            </w:r>
          </w:p>
        </w:tc>
        <w:tc>
          <w:tcPr>
            <w:tcW w:w="665" w:type="pct"/>
            <w:tcBorders>
              <w:top w:val="nil"/>
              <w:left w:val="nil"/>
              <w:bottom w:val="single" w:sz="4" w:space="0" w:color="auto"/>
              <w:right w:val="single" w:sz="4" w:space="0" w:color="auto"/>
            </w:tcBorders>
            <w:shd w:val="clear" w:color="auto" w:fill="auto"/>
            <w:noWrap/>
            <w:hideMark/>
          </w:tcPr>
          <w:p w14:paraId="30556F3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48" w:author="AP" w:date="2019-07-23T12:12:00Z">
                  <w:rPr>
                    <w:rFonts w:ascii="Calibri" w:eastAsia="Times New Roman" w:hAnsi="Calibri" w:cs="Times New Roman"/>
                    <w:color w:val="000000"/>
                    <w:sz w:val="18"/>
                    <w:szCs w:val="20"/>
                    <w:lang w:val="en-US"/>
                  </w:rPr>
                </w:rPrChange>
              </w:rPr>
              <w:pPrChange w:id="224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50" w:author="AP" w:date="2019-07-23T12:12:00Z">
                  <w:rPr>
                    <w:rFonts w:ascii="Calibri" w:eastAsia="Times New Roman" w:hAnsi="Calibri" w:cs="Times New Roman"/>
                    <w:color w:val="000000"/>
                    <w:sz w:val="18"/>
                    <w:szCs w:val="20"/>
                    <w:lang w:val="en-US"/>
                  </w:rPr>
                </w:rPrChange>
              </w:rPr>
              <w:t>Kenaf</w:t>
            </w:r>
          </w:p>
        </w:tc>
        <w:tc>
          <w:tcPr>
            <w:tcW w:w="321" w:type="pct"/>
            <w:tcBorders>
              <w:top w:val="nil"/>
              <w:left w:val="nil"/>
              <w:bottom w:val="single" w:sz="4" w:space="0" w:color="auto"/>
              <w:right w:val="single" w:sz="4" w:space="0" w:color="auto"/>
            </w:tcBorders>
            <w:shd w:val="clear" w:color="auto" w:fill="auto"/>
            <w:noWrap/>
            <w:hideMark/>
          </w:tcPr>
          <w:p w14:paraId="5897C1D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51" w:author="AP" w:date="2019-07-23T12:12:00Z">
                  <w:rPr>
                    <w:rFonts w:ascii="Calibri" w:eastAsia="Times New Roman" w:hAnsi="Calibri" w:cs="Times New Roman"/>
                    <w:color w:val="000000"/>
                    <w:sz w:val="18"/>
                    <w:szCs w:val="20"/>
                    <w:lang w:val="en-US"/>
                  </w:rPr>
                </w:rPrChange>
              </w:rPr>
              <w:pPrChange w:id="2252" w:author="AP" w:date="2019-07-23T12:12:00Z">
                <w:pPr>
                  <w:spacing w:after="0" w:line="360" w:lineRule="auto"/>
                  <w:jc w:val="both"/>
                </w:pPr>
              </w:pPrChange>
            </w:pPr>
          </w:p>
        </w:tc>
        <w:tc>
          <w:tcPr>
            <w:tcW w:w="269" w:type="pct"/>
            <w:tcBorders>
              <w:top w:val="nil"/>
              <w:left w:val="nil"/>
              <w:bottom w:val="single" w:sz="4" w:space="0" w:color="auto"/>
              <w:right w:val="single" w:sz="4" w:space="0" w:color="auto"/>
            </w:tcBorders>
            <w:shd w:val="clear" w:color="auto" w:fill="auto"/>
            <w:noWrap/>
            <w:hideMark/>
          </w:tcPr>
          <w:p w14:paraId="50F4CF9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53" w:author="AP" w:date="2019-07-23T12:12:00Z">
                  <w:rPr>
                    <w:rFonts w:ascii="Calibri" w:eastAsia="Times New Roman" w:hAnsi="Calibri" w:cs="Times New Roman"/>
                    <w:color w:val="000000"/>
                    <w:sz w:val="18"/>
                    <w:szCs w:val="20"/>
                    <w:lang w:val="en-US"/>
                  </w:rPr>
                </w:rPrChange>
              </w:rPr>
              <w:pPrChange w:id="225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55" w:author="AP" w:date="2019-07-23T12:12:00Z">
                  <w:rPr>
                    <w:rFonts w:ascii="Calibri" w:eastAsia="Times New Roman" w:hAnsi="Calibri" w:cs="Times New Roman"/>
                    <w:color w:val="000000"/>
                    <w:sz w:val="18"/>
                    <w:szCs w:val="20"/>
                    <w:lang w:val="en-US"/>
                  </w:rPr>
                </w:rPrChange>
              </w:rPr>
              <w:t>6</w:t>
            </w:r>
          </w:p>
        </w:tc>
        <w:tc>
          <w:tcPr>
            <w:tcW w:w="268" w:type="pct"/>
            <w:tcBorders>
              <w:top w:val="nil"/>
              <w:left w:val="nil"/>
              <w:bottom w:val="single" w:sz="4" w:space="0" w:color="auto"/>
              <w:right w:val="single" w:sz="4" w:space="0" w:color="auto"/>
            </w:tcBorders>
            <w:shd w:val="clear" w:color="auto" w:fill="auto"/>
            <w:noWrap/>
            <w:hideMark/>
          </w:tcPr>
          <w:p w14:paraId="5ACCB64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56" w:author="AP" w:date="2019-07-23T12:12:00Z">
                  <w:rPr>
                    <w:rFonts w:ascii="Calibri" w:eastAsia="Times New Roman" w:hAnsi="Calibri" w:cs="Times New Roman"/>
                    <w:color w:val="000000"/>
                    <w:sz w:val="18"/>
                    <w:szCs w:val="20"/>
                    <w:lang w:val="en-US"/>
                  </w:rPr>
                </w:rPrChange>
              </w:rPr>
              <w:pPrChange w:id="2257"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7A7AE87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58" w:author="AP" w:date="2019-07-23T12:12:00Z">
                  <w:rPr>
                    <w:rFonts w:ascii="Calibri" w:eastAsia="Times New Roman" w:hAnsi="Calibri" w:cs="Times New Roman"/>
                    <w:color w:val="000000"/>
                    <w:sz w:val="18"/>
                    <w:szCs w:val="20"/>
                    <w:lang w:val="en-US"/>
                  </w:rPr>
                </w:rPrChange>
              </w:rPr>
              <w:pPrChange w:id="2259"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5834E90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60" w:author="AP" w:date="2019-07-23T12:12:00Z">
                  <w:rPr>
                    <w:rFonts w:ascii="Calibri" w:eastAsia="Times New Roman" w:hAnsi="Calibri" w:cs="Times New Roman"/>
                    <w:color w:val="000000"/>
                    <w:sz w:val="18"/>
                    <w:szCs w:val="20"/>
                    <w:lang w:val="en-US"/>
                  </w:rPr>
                </w:rPrChange>
              </w:rPr>
              <w:pPrChange w:id="2261"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00DDB76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62" w:author="AP" w:date="2019-07-23T12:12:00Z">
                  <w:rPr>
                    <w:rFonts w:ascii="Calibri" w:eastAsia="Times New Roman" w:hAnsi="Calibri" w:cs="Times New Roman"/>
                    <w:color w:val="000000"/>
                    <w:sz w:val="18"/>
                    <w:szCs w:val="20"/>
                    <w:lang w:val="en-US"/>
                  </w:rPr>
                </w:rPrChange>
              </w:rPr>
              <w:pPrChange w:id="2263"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54D17A7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64" w:author="AP" w:date="2019-07-23T12:12:00Z">
                  <w:rPr>
                    <w:rFonts w:ascii="Calibri" w:eastAsia="Times New Roman" w:hAnsi="Calibri" w:cs="Times New Roman"/>
                    <w:color w:val="000000"/>
                    <w:sz w:val="18"/>
                    <w:szCs w:val="20"/>
                    <w:lang w:val="en-US"/>
                  </w:rPr>
                </w:rPrChange>
              </w:rPr>
              <w:pPrChange w:id="2265"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0353890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66" w:author="AP" w:date="2019-07-23T12:12:00Z">
                  <w:rPr>
                    <w:rFonts w:ascii="Calibri" w:eastAsia="Times New Roman" w:hAnsi="Calibri" w:cs="Times New Roman"/>
                    <w:color w:val="000000"/>
                    <w:sz w:val="18"/>
                    <w:szCs w:val="20"/>
                    <w:lang w:val="en-US"/>
                  </w:rPr>
                </w:rPrChange>
              </w:rPr>
              <w:pPrChange w:id="2267"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36BCFBD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68" w:author="AP" w:date="2019-07-23T12:12:00Z">
                  <w:rPr>
                    <w:rFonts w:ascii="Calibri" w:eastAsia="Times New Roman" w:hAnsi="Calibri" w:cs="Times New Roman"/>
                    <w:color w:val="000000"/>
                    <w:sz w:val="18"/>
                    <w:szCs w:val="20"/>
                    <w:lang w:val="en-US"/>
                  </w:rPr>
                </w:rPrChange>
              </w:rPr>
              <w:pPrChange w:id="226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70" w:author="AP" w:date="2019-07-23T12:12:00Z">
                  <w:rPr>
                    <w:rFonts w:ascii="Calibri" w:eastAsia="Times New Roman" w:hAnsi="Calibri" w:cs="Times New Roman"/>
                    <w:color w:val="000000"/>
                    <w:sz w:val="18"/>
                    <w:szCs w:val="20"/>
                    <w:lang w:val="en-US"/>
                  </w:rPr>
                </w:rPrChange>
              </w:rPr>
              <w:t>6</w:t>
            </w:r>
          </w:p>
        </w:tc>
        <w:tc>
          <w:tcPr>
            <w:tcW w:w="269" w:type="pct"/>
            <w:tcBorders>
              <w:top w:val="nil"/>
              <w:left w:val="nil"/>
              <w:bottom w:val="single" w:sz="4" w:space="0" w:color="auto"/>
              <w:right w:val="single" w:sz="4" w:space="0" w:color="auto"/>
            </w:tcBorders>
            <w:shd w:val="clear" w:color="auto" w:fill="auto"/>
            <w:noWrap/>
            <w:hideMark/>
          </w:tcPr>
          <w:p w14:paraId="0B16D56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71" w:author="AP" w:date="2019-07-23T12:12:00Z">
                  <w:rPr>
                    <w:rFonts w:ascii="Calibri" w:eastAsia="Times New Roman" w:hAnsi="Calibri" w:cs="Times New Roman"/>
                    <w:color w:val="000000"/>
                    <w:sz w:val="18"/>
                    <w:szCs w:val="20"/>
                    <w:lang w:val="en-US"/>
                  </w:rPr>
                </w:rPrChange>
              </w:rPr>
              <w:pPrChange w:id="2272"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0604CC6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73" w:author="AP" w:date="2019-07-23T12:12:00Z">
                  <w:rPr>
                    <w:rFonts w:ascii="Calibri" w:eastAsia="Times New Roman" w:hAnsi="Calibri" w:cs="Times New Roman"/>
                    <w:color w:val="000000"/>
                    <w:sz w:val="18"/>
                    <w:szCs w:val="20"/>
                    <w:lang w:val="en-US"/>
                  </w:rPr>
                </w:rPrChange>
              </w:rPr>
              <w:pPrChange w:id="2274"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0122169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75" w:author="AP" w:date="2019-07-23T12:12:00Z">
                  <w:rPr>
                    <w:rFonts w:ascii="Calibri" w:eastAsia="Times New Roman" w:hAnsi="Calibri" w:cs="Times New Roman"/>
                    <w:color w:val="000000"/>
                    <w:sz w:val="18"/>
                    <w:szCs w:val="20"/>
                    <w:lang w:val="en-US"/>
                  </w:rPr>
                </w:rPrChange>
              </w:rPr>
              <w:pPrChange w:id="2276"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13C92E7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77" w:author="AP" w:date="2019-07-23T12:12:00Z">
                  <w:rPr>
                    <w:rFonts w:ascii="Calibri" w:eastAsia="Times New Roman" w:hAnsi="Calibri" w:cs="Times New Roman"/>
                    <w:color w:val="000000"/>
                    <w:sz w:val="18"/>
                    <w:szCs w:val="20"/>
                    <w:lang w:val="en-US"/>
                  </w:rPr>
                </w:rPrChange>
              </w:rPr>
              <w:pPrChange w:id="2278" w:author="AP" w:date="2019-07-23T12:12:00Z">
                <w:pPr>
                  <w:spacing w:after="0" w:line="360" w:lineRule="auto"/>
                  <w:jc w:val="both"/>
                </w:pPr>
              </w:pPrChange>
            </w:pPr>
          </w:p>
        </w:tc>
      </w:tr>
      <w:tr w:rsidR="00374218" w:rsidRPr="00407344" w14:paraId="78864070"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4159DC7C"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279"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280" w:author="AP" w:date="2019-07-23T12:12:00Z">
                  <w:rPr>
                    <w:rFonts w:ascii="Calibri" w:eastAsia="Times New Roman" w:hAnsi="Calibri" w:cs="Times New Roman"/>
                    <w:i/>
                    <w:iCs/>
                    <w:color w:val="000000"/>
                    <w:sz w:val="18"/>
                    <w:szCs w:val="20"/>
                    <w:lang w:val="en-US"/>
                  </w:rPr>
                </w:rPrChange>
              </w:rPr>
              <w:t>Ipomoea batatas</w:t>
            </w:r>
          </w:p>
        </w:tc>
        <w:tc>
          <w:tcPr>
            <w:tcW w:w="665" w:type="pct"/>
            <w:tcBorders>
              <w:top w:val="nil"/>
              <w:left w:val="nil"/>
              <w:bottom w:val="single" w:sz="4" w:space="0" w:color="auto"/>
              <w:right w:val="single" w:sz="4" w:space="0" w:color="auto"/>
            </w:tcBorders>
            <w:shd w:val="clear" w:color="auto" w:fill="auto"/>
            <w:noWrap/>
            <w:hideMark/>
          </w:tcPr>
          <w:p w14:paraId="2F6C6A4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81" w:author="AP" w:date="2019-07-23T12:12:00Z">
                  <w:rPr>
                    <w:rFonts w:ascii="Calibri" w:eastAsia="Times New Roman" w:hAnsi="Calibri" w:cs="Times New Roman"/>
                    <w:color w:val="000000"/>
                    <w:sz w:val="18"/>
                    <w:szCs w:val="20"/>
                    <w:lang w:val="en-US"/>
                  </w:rPr>
                </w:rPrChange>
              </w:rPr>
              <w:pPrChange w:id="228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83" w:author="AP" w:date="2019-07-23T12:12:00Z">
                  <w:rPr>
                    <w:rFonts w:ascii="Calibri" w:eastAsia="Times New Roman" w:hAnsi="Calibri" w:cs="Times New Roman"/>
                    <w:color w:val="000000"/>
                    <w:sz w:val="18"/>
                    <w:szCs w:val="20"/>
                    <w:lang w:val="en-US"/>
                  </w:rPr>
                </w:rPrChange>
              </w:rPr>
              <w:t>Camote</w:t>
            </w:r>
          </w:p>
        </w:tc>
        <w:tc>
          <w:tcPr>
            <w:tcW w:w="321" w:type="pct"/>
            <w:tcBorders>
              <w:top w:val="nil"/>
              <w:left w:val="nil"/>
              <w:bottom w:val="single" w:sz="4" w:space="0" w:color="auto"/>
              <w:right w:val="single" w:sz="4" w:space="0" w:color="auto"/>
            </w:tcBorders>
            <w:shd w:val="clear" w:color="auto" w:fill="auto"/>
            <w:noWrap/>
            <w:hideMark/>
          </w:tcPr>
          <w:p w14:paraId="6D363D9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84" w:author="AP" w:date="2019-07-23T12:12:00Z">
                  <w:rPr>
                    <w:rFonts w:ascii="Calibri" w:eastAsia="Times New Roman" w:hAnsi="Calibri" w:cs="Times New Roman"/>
                    <w:color w:val="000000"/>
                    <w:sz w:val="18"/>
                    <w:szCs w:val="20"/>
                    <w:lang w:val="en-US"/>
                  </w:rPr>
                </w:rPrChange>
              </w:rPr>
              <w:pPrChange w:id="228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86" w:author="AP" w:date="2019-07-23T12:12:00Z">
                  <w:rPr>
                    <w:rFonts w:ascii="Calibri" w:eastAsia="Times New Roman" w:hAnsi="Calibri" w:cs="Times New Roman"/>
                    <w:color w:val="000000"/>
                    <w:sz w:val="18"/>
                    <w:szCs w:val="20"/>
                    <w:lang w:val="en-US"/>
                  </w:rPr>
                </w:rPrChange>
              </w:rPr>
              <w:t>1</w:t>
            </w:r>
          </w:p>
        </w:tc>
        <w:tc>
          <w:tcPr>
            <w:tcW w:w="269" w:type="pct"/>
            <w:tcBorders>
              <w:top w:val="nil"/>
              <w:left w:val="nil"/>
              <w:bottom w:val="single" w:sz="4" w:space="0" w:color="auto"/>
              <w:right w:val="single" w:sz="4" w:space="0" w:color="auto"/>
            </w:tcBorders>
            <w:shd w:val="clear" w:color="auto" w:fill="auto"/>
            <w:noWrap/>
            <w:hideMark/>
          </w:tcPr>
          <w:p w14:paraId="54E5F09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87" w:author="AP" w:date="2019-07-23T12:12:00Z">
                  <w:rPr>
                    <w:rFonts w:ascii="Calibri" w:eastAsia="Times New Roman" w:hAnsi="Calibri" w:cs="Times New Roman"/>
                    <w:color w:val="000000"/>
                    <w:sz w:val="18"/>
                    <w:szCs w:val="20"/>
                    <w:lang w:val="en-US"/>
                  </w:rPr>
                </w:rPrChange>
              </w:rPr>
              <w:pPrChange w:id="228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89" w:author="AP" w:date="2019-07-23T12:12:00Z">
                  <w:rPr>
                    <w:rFonts w:ascii="Calibri" w:eastAsia="Times New Roman" w:hAnsi="Calibri" w:cs="Times New Roman"/>
                    <w:color w:val="000000"/>
                    <w:sz w:val="18"/>
                    <w:szCs w:val="20"/>
                    <w:lang w:val="en-US"/>
                  </w:rPr>
                </w:rPrChange>
              </w:rPr>
              <w:t>2</w:t>
            </w:r>
          </w:p>
        </w:tc>
        <w:tc>
          <w:tcPr>
            <w:tcW w:w="268" w:type="pct"/>
            <w:tcBorders>
              <w:top w:val="nil"/>
              <w:left w:val="nil"/>
              <w:bottom w:val="single" w:sz="4" w:space="0" w:color="auto"/>
              <w:right w:val="single" w:sz="4" w:space="0" w:color="auto"/>
            </w:tcBorders>
            <w:shd w:val="clear" w:color="auto" w:fill="auto"/>
            <w:noWrap/>
            <w:hideMark/>
          </w:tcPr>
          <w:p w14:paraId="144AF0B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90" w:author="AP" w:date="2019-07-23T12:12:00Z">
                  <w:rPr>
                    <w:rFonts w:ascii="Calibri" w:eastAsia="Times New Roman" w:hAnsi="Calibri" w:cs="Times New Roman"/>
                    <w:color w:val="000000"/>
                    <w:sz w:val="18"/>
                    <w:szCs w:val="20"/>
                    <w:lang w:val="en-US"/>
                  </w:rPr>
                </w:rPrChange>
              </w:rPr>
              <w:pPrChange w:id="2291"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1A01C15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92" w:author="AP" w:date="2019-07-23T12:12:00Z">
                  <w:rPr>
                    <w:rFonts w:ascii="Calibri" w:eastAsia="Times New Roman" w:hAnsi="Calibri" w:cs="Times New Roman"/>
                    <w:color w:val="000000"/>
                    <w:sz w:val="18"/>
                    <w:szCs w:val="20"/>
                    <w:lang w:val="en-US"/>
                  </w:rPr>
                </w:rPrChange>
              </w:rPr>
              <w:pPrChange w:id="229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94" w:author="AP" w:date="2019-07-23T12:12:00Z">
                  <w:rPr>
                    <w:rFonts w:ascii="Calibri" w:eastAsia="Times New Roman" w:hAnsi="Calibri" w:cs="Times New Roman"/>
                    <w:color w:val="000000"/>
                    <w:sz w:val="18"/>
                    <w:szCs w:val="20"/>
                    <w:lang w:val="en-US"/>
                  </w:rPr>
                </w:rPrChange>
              </w:rPr>
              <w:t>7</w:t>
            </w:r>
          </w:p>
        </w:tc>
        <w:tc>
          <w:tcPr>
            <w:tcW w:w="228" w:type="pct"/>
            <w:tcBorders>
              <w:top w:val="nil"/>
              <w:left w:val="nil"/>
              <w:bottom w:val="single" w:sz="4" w:space="0" w:color="auto"/>
              <w:right w:val="single" w:sz="4" w:space="0" w:color="auto"/>
            </w:tcBorders>
            <w:shd w:val="clear" w:color="auto" w:fill="auto"/>
            <w:noWrap/>
            <w:hideMark/>
          </w:tcPr>
          <w:p w14:paraId="5062580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95" w:author="AP" w:date="2019-07-23T12:12:00Z">
                  <w:rPr>
                    <w:rFonts w:ascii="Calibri" w:eastAsia="Times New Roman" w:hAnsi="Calibri" w:cs="Times New Roman"/>
                    <w:color w:val="000000"/>
                    <w:sz w:val="18"/>
                    <w:szCs w:val="20"/>
                    <w:lang w:val="en-US"/>
                  </w:rPr>
                </w:rPrChange>
              </w:rPr>
              <w:pPrChange w:id="2296"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67D709C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297" w:author="AP" w:date="2019-07-23T12:12:00Z">
                  <w:rPr>
                    <w:rFonts w:ascii="Calibri" w:eastAsia="Times New Roman" w:hAnsi="Calibri" w:cs="Times New Roman"/>
                    <w:color w:val="000000"/>
                    <w:sz w:val="18"/>
                    <w:szCs w:val="20"/>
                    <w:lang w:val="en-US"/>
                  </w:rPr>
                </w:rPrChange>
              </w:rPr>
              <w:pPrChange w:id="229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299" w:author="AP" w:date="2019-07-23T12:12:00Z">
                  <w:rPr>
                    <w:rFonts w:ascii="Calibri" w:eastAsia="Times New Roman" w:hAnsi="Calibri" w:cs="Times New Roman"/>
                    <w:color w:val="000000"/>
                    <w:sz w:val="18"/>
                    <w:szCs w:val="20"/>
                    <w:lang w:val="en-US"/>
                  </w:rPr>
                </w:rPrChange>
              </w:rPr>
              <w:t>1</w:t>
            </w:r>
          </w:p>
        </w:tc>
        <w:tc>
          <w:tcPr>
            <w:tcW w:w="264" w:type="pct"/>
            <w:tcBorders>
              <w:top w:val="nil"/>
              <w:left w:val="nil"/>
              <w:bottom w:val="single" w:sz="4" w:space="0" w:color="auto"/>
              <w:right w:val="single" w:sz="4" w:space="0" w:color="auto"/>
            </w:tcBorders>
            <w:shd w:val="clear" w:color="auto" w:fill="auto"/>
            <w:noWrap/>
            <w:hideMark/>
          </w:tcPr>
          <w:p w14:paraId="3FA0362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00" w:author="AP" w:date="2019-07-23T12:12:00Z">
                  <w:rPr>
                    <w:rFonts w:ascii="Calibri" w:eastAsia="Times New Roman" w:hAnsi="Calibri" w:cs="Times New Roman"/>
                    <w:color w:val="000000"/>
                    <w:sz w:val="18"/>
                    <w:szCs w:val="20"/>
                    <w:lang w:val="en-US"/>
                  </w:rPr>
                </w:rPrChange>
              </w:rPr>
              <w:pPrChange w:id="230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02" w:author="AP" w:date="2019-07-23T12:12:00Z">
                  <w:rPr>
                    <w:rFonts w:ascii="Calibri" w:eastAsia="Times New Roman" w:hAnsi="Calibri" w:cs="Times New Roman"/>
                    <w:color w:val="000000"/>
                    <w:sz w:val="18"/>
                    <w:szCs w:val="20"/>
                    <w:lang w:val="en-US"/>
                  </w:rPr>
                </w:rPrChange>
              </w:rPr>
              <w:t>1</w:t>
            </w:r>
          </w:p>
        </w:tc>
        <w:tc>
          <w:tcPr>
            <w:tcW w:w="215" w:type="pct"/>
            <w:tcBorders>
              <w:top w:val="nil"/>
              <w:left w:val="nil"/>
              <w:bottom w:val="single" w:sz="4" w:space="0" w:color="auto"/>
              <w:right w:val="single" w:sz="4" w:space="0" w:color="auto"/>
            </w:tcBorders>
            <w:shd w:val="clear" w:color="auto" w:fill="auto"/>
            <w:noWrap/>
            <w:hideMark/>
          </w:tcPr>
          <w:p w14:paraId="004B060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03" w:author="AP" w:date="2019-07-23T12:12:00Z">
                  <w:rPr>
                    <w:rFonts w:ascii="Calibri" w:eastAsia="Times New Roman" w:hAnsi="Calibri" w:cs="Times New Roman"/>
                    <w:color w:val="000000"/>
                    <w:sz w:val="18"/>
                    <w:szCs w:val="20"/>
                    <w:lang w:val="en-US"/>
                  </w:rPr>
                </w:rPrChange>
              </w:rPr>
              <w:pPrChange w:id="2304"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5932544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05" w:author="AP" w:date="2019-07-23T12:12:00Z">
                  <w:rPr>
                    <w:rFonts w:ascii="Calibri" w:eastAsia="Times New Roman" w:hAnsi="Calibri" w:cs="Times New Roman"/>
                    <w:color w:val="000000"/>
                    <w:sz w:val="18"/>
                    <w:szCs w:val="20"/>
                    <w:lang w:val="en-US"/>
                  </w:rPr>
                </w:rPrChange>
              </w:rPr>
              <w:pPrChange w:id="230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07" w:author="AP" w:date="2019-07-23T12:12:00Z">
                  <w:rPr>
                    <w:rFonts w:ascii="Calibri" w:eastAsia="Times New Roman" w:hAnsi="Calibri" w:cs="Times New Roman"/>
                    <w:color w:val="000000"/>
                    <w:sz w:val="18"/>
                    <w:szCs w:val="20"/>
                    <w:lang w:val="en-US"/>
                  </w:rPr>
                </w:rPrChange>
              </w:rPr>
              <w:t>12</w:t>
            </w:r>
          </w:p>
        </w:tc>
        <w:tc>
          <w:tcPr>
            <w:tcW w:w="269" w:type="pct"/>
            <w:tcBorders>
              <w:top w:val="nil"/>
              <w:left w:val="nil"/>
              <w:bottom w:val="single" w:sz="4" w:space="0" w:color="auto"/>
              <w:right w:val="single" w:sz="4" w:space="0" w:color="auto"/>
            </w:tcBorders>
            <w:shd w:val="clear" w:color="auto" w:fill="auto"/>
            <w:noWrap/>
            <w:hideMark/>
          </w:tcPr>
          <w:p w14:paraId="7AD790D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08" w:author="AP" w:date="2019-07-23T12:12:00Z">
                  <w:rPr>
                    <w:rFonts w:ascii="Calibri" w:eastAsia="Times New Roman" w:hAnsi="Calibri" w:cs="Times New Roman"/>
                    <w:color w:val="000000"/>
                    <w:sz w:val="18"/>
                    <w:szCs w:val="20"/>
                    <w:lang w:val="en-US"/>
                  </w:rPr>
                </w:rPrChange>
              </w:rPr>
              <w:pPrChange w:id="230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10" w:author="AP" w:date="2019-07-23T12:12:00Z">
                  <w:rPr>
                    <w:rFonts w:ascii="Calibri" w:eastAsia="Times New Roman" w:hAnsi="Calibri" w:cs="Times New Roman"/>
                    <w:color w:val="000000"/>
                    <w:sz w:val="18"/>
                    <w:szCs w:val="20"/>
                    <w:lang w:val="en-US"/>
                  </w:rPr>
                </w:rPrChange>
              </w:rPr>
              <w:t>3</w:t>
            </w:r>
          </w:p>
        </w:tc>
        <w:tc>
          <w:tcPr>
            <w:tcW w:w="422" w:type="pct"/>
            <w:tcBorders>
              <w:top w:val="nil"/>
              <w:left w:val="nil"/>
              <w:bottom w:val="single" w:sz="4" w:space="0" w:color="auto"/>
              <w:right w:val="single" w:sz="4" w:space="0" w:color="auto"/>
            </w:tcBorders>
            <w:shd w:val="clear" w:color="auto" w:fill="auto"/>
            <w:noWrap/>
            <w:hideMark/>
          </w:tcPr>
          <w:p w14:paraId="3ADD668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11" w:author="AP" w:date="2019-07-23T12:12:00Z">
                  <w:rPr>
                    <w:rFonts w:ascii="Calibri" w:eastAsia="Times New Roman" w:hAnsi="Calibri" w:cs="Times New Roman"/>
                    <w:color w:val="000000"/>
                    <w:sz w:val="18"/>
                    <w:szCs w:val="20"/>
                    <w:lang w:val="en-US"/>
                  </w:rPr>
                </w:rPrChange>
              </w:rPr>
              <w:pPrChange w:id="2312"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5AB3D0D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13" w:author="AP" w:date="2019-07-23T12:12:00Z">
                  <w:rPr>
                    <w:rFonts w:ascii="Calibri" w:eastAsia="Times New Roman" w:hAnsi="Calibri" w:cs="Times New Roman"/>
                    <w:color w:val="000000"/>
                    <w:sz w:val="18"/>
                    <w:szCs w:val="20"/>
                    <w:lang w:val="en-US"/>
                  </w:rPr>
                </w:rPrChange>
              </w:rPr>
              <w:pPrChange w:id="2314"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3F609D7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15" w:author="AP" w:date="2019-07-23T12:12:00Z">
                  <w:rPr>
                    <w:rFonts w:ascii="Calibri" w:eastAsia="Times New Roman" w:hAnsi="Calibri" w:cs="Times New Roman"/>
                    <w:color w:val="000000"/>
                    <w:sz w:val="18"/>
                    <w:szCs w:val="20"/>
                    <w:lang w:val="en-US"/>
                  </w:rPr>
                </w:rPrChange>
              </w:rPr>
              <w:pPrChange w:id="2316" w:author="AP" w:date="2019-07-23T12:12:00Z">
                <w:pPr>
                  <w:spacing w:after="0" w:line="360" w:lineRule="auto"/>
                  <w:jc w:val="both"/>
                </w:pPr>
              </w:pPrChange>
            </w:pPr>
          </w:p>
        </w:tc>
      </w:tr>
      <w:tr w:rsidR="00374218" w:rsidRPr="00407344" w14:paraId="07AAB0F7"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5162F0D6"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317"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318" w:author="AP" w:date="2019-07-23T12:12:00Z">
                  <w:rPr>
                    <w:rFonts w:ascii="Calibri" w:eastAsia="Times New Roman" w:hAnsi="Calibri" w:cs="Times New Roman"/>
                    <w:i/>
                    <w:iCs/>
                    <w:color w:val="000000"/>
                    <w:sz w:val="18"/>
                    <w:szCs w:val="20"/>
                    <w:lang w:val="en-US"/>
                  </w:rPr>
                </w:rPrChange>
              </w:rPr>
              <w:t>Lycopersicon esculentum</w:t>
            </w:r>
          </w:p>
        </w:tc>
        <w:tc>
          <w:tcPr>
            <w:tcW w:w="665" w:type="pct"/>
            <w:tcBorders>
              <w:top w:val="nil"/>
              <w:left w:val="nil"/>
              <w:bottom w:val="single" w:sz="4" w:space="0" w:color="auto"/>
              <w:right w:val="single" w:sz="4" w:space="0" w:color="auto"/>
            </w:tcBorders>
            <w:shd w:val="clear" w:color="auto" w:fill="auto"/>
            <w:noWrap/>
            <w:hideMark/>
          </w:tcPr>
          <w:p w14:paraId="5BBE2E2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19" w:author="AP" w:date="2019-07-23T12:12:00Z">
                  <w:rPr>
                    <w:rFonts w:ascii="Calibri" w:eastAsia="Times New Roman" w:hAnsi="Calibri" w:cs="Times New Roman"/>
                    <w:color w:val="000000"/>
                    <w:sz w:val="18"/>
                    <w:szCs w:val="20"/>
                    <w:lang w:val="en-US"/>
                  </w:rPr>
                </w:rPrChange>
              </w:rPr>
              <w:pPrChange w:id="232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21" w:author="AP" w:date="2019-07-23T12:12:00Z">
                  <w:rPr>
                    <w:rFonts w:ascii="Calibri" w:eastAsia="Times New Roman" w:hAnsi="Calibri" w:cs="Times New Roman"/>
                    <w:color w:val="000000"/>
                    <w:sz w:val="18"/>
                    <w:szCs w:val="20"/>
                    <w:lang w:val="en-US"/>
                  </w:rPr>
                </w:rPrChange>
              </w:rPr>
              <w:t>Jitomate</w:t>
            </w:r>
          </w:p>
        </w:tc>
        <w:tc>
          <w:tcPr>
            <w:tcW w:w="321" w:type="pct"/>
            <w:tcBorders>
              <w:top w:val="nil"/>
              <w:left w:val="nil"/>
              <w:bottom w:val="single" w:sz="4" w:space="0" w:color="auto"/>
              <w:right w:val="single" w:sz="4" w:space="0" w:color="auto"/>
            </w:tcBorders>
            <w:shd w:val="clear" w:color="auto" w:fill="auto"/>
            <w:noWrap/>
            <w:hideMark/>
          </w:tcPr>
          <w:p w14:paraId="29FDD4B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22" w:author="AP" w:date="2019-07-23T12:12:00Z">
                  <w:rPr>
                    <w:rFonts w:ascii="Calibri" w:eastAsia="Times New Roman" w:hAnsi="Calibri" w:cs="Times New Roman"/>
                    <w:color w:val="000000"/>
                    <w:sz w:val="18"/>
                    <w:szCs w:val="20"/>
                    <w:lang w:val="en-US"/>
                  </w:rPr>
                </w:rPrChange>
              </w:rPr>
              <w:pPrChange w:id="232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24" w:author="AP" w:date="2019-07-23T12:12:00Z">
                  <w:rPr>
                    <w:rFonts w:ascii="Calibri" w:eastAsia="Times New Roman" w:hAnsi="Calibri" w:cs="Times New Roman"/>
                    <w:color w:val="000000"/>
                    <w:sz w:val="18"/>
                    <w:szCs w:val="20"/>
                    <w:lang w:val="en-US"/>
                  </w:rPr>
                </w:rPrChange>
              </w:rPr>
              <w:t>2</w:t>
            </w:r>
          </w:p>
        </w:tc>
        <w:tc>
          <w:tcPr>
            <w:tcW w:w="269" w:type="pct"/>
            <w:tcBorders>
              <w:top w:val="nil"/>
              <w:left w:val="nil"/>
              <w:bottom w:val="single" w:sz="4" w:space="0" w:color="auto"/>
              <w:right w:val="single" w:sz="4" w:space="0" w:color="auto"/>
            </w:tcBorders>
            <w:shd w:val="clear" w:color="auto" w:fill="auto"/>
            <w:noWrap/>
            <w:hideMark/>
          </w:tcPr>
          <w:p w14:paraId="09D6CAC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25" w:author="AP" w:date="2019-07-23T12:12:00Z">
                  <w:rPr>
                    <w:rFonts w:ascii="Calibri" w:eastAsia="Times New Roman" w:hAnsi="Calibri" w:cs="Times New Roman"/>
                    <w:color w:val="000000"/>
                    <w:sz w:val="18"/>
                    <w:szCs w:val="20"/>
                    <w:lang w:val="en-US"/>
                  </w:rPr>
                </w:rPrChange>
              </w:rPr>
              <w:pPrChange w:id="232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27" w:author="AP" w:date="2019-07-23T12:12:00Z">
                  <w:rPr>
                    <w:rFonts w:ascii="Calibri" w:eastAsia="Times New Roman" w:hAnsi="Calibri" w:cs="Times New Roman"/>
                    <w:color w:val="000000"/>
                    <w:sz w:val="18"/>
                    <w:szCs w:val="20"/>
                    <w:lang w:val="en-US"/>
                  </w:rPr>
                </w:rPrChange>
              </w:rPr>
              <w:t>1</w:t>
            </w:r>
          </w:p>
        </w:tc>
        <w:tc>
          <w:tcPr>
            <w:tcW w:w="268" w:type="pct"/>
            <w:tcBorders>
              <w:top w:val="nil"/>
              <w:left w:val="nil"/>
              <w:bottom w:val="single" w:sz="4" w:space="0" w:color="auto"/>
              <w:right w:val="single" w:sz="4" w:space="0" w:color="auto"/>
            </w:tcBorders>
            <w:shd w:val="clear" w:color="auto" w:fill="auto"/>
            <w:noWrap/>
            <w:hideMark/>
          </w:tcPr>
          <w:p w14:paraId="102CDFC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28" w:author="AP" w:date="2019-07-23T12:12:00Z">
                  <w:rPr>
                    <w:rFonts w:ascii="Calibri" w:eastAsia="Times New Roman" w:hAnsi="Calibri" w:cs="Times New Roman"/>
                    <w:color w:val="000000"/>
                    <w:sz w:val="18"/>
                    <w:szCs w:val="20"/>
                    <w:lang w:val="en-US"/>
                  </w:rPr>
                </w:rPrChange>
              </w:rPr>
              <w:pPrChange w:id="232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30" w:author="AP" w:date="2019-07-23T12:12:00Z">
                  <w:rPr>
                    <w:rFonts w:ascii="Calibri" w:eastAsia="Times New Roman" w:hAnsi="Calibri" w:cs="Times New Roman"/>
                    <w:color w:val="000000"/>
                    <w:sz w:val="18"/>
                    <w:szCs w:val="20"/>
                    <w:lang w:val="en-US"/>
                  </w:rPr>
                </w:rPrChange>
              </w:rPr>
              <w:t>5</w:t>
            </w:r>
          </w:p>
        </w:tc>
        <w:tc>
          <w:tcPr>
            <w:tcW w:w="201" w:type="pct"/>
            <w:tcBorders>
              <w:top w:val="nil"/>
              <w:left w:val="nil"/>
              <w:bottom w:val="single" w:sz="4" w:space="0" w:color="auto"/>
              <w:right w:val="single" w:sz="4" w:space="0" w:color="auto"/>
            </w:tcBorders>
            <w:shd w:val="clear" w:color="auto" w:fill="auto"/>
            <w:noWrap/>
            <w:hideMark/>
          </w:tcPr>
          <w:p w14:paraId="249269D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31" w:author="AP" w:date="2019-07-23T12:12:00Z">
                  <w:rPr>
                    <w:rFonts w:ascii="Calibri" w:eastAsia="Times New Roman" w:hAnsi="Calibri" w:cs="Times New Roman"/>
                    <w:color w:val="000000"/>
                    <w:sz w:val="18"/>
                    <w:szCs w:val="20"/>
                    <w:lang w:val="en-US"/>
                  </w:rPr>
                </w:rPrChange>
              </w:rPr>
              <w:pPrChange w:id="2332"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1FF3BAB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33" w:author="AP" w:date="2019-07-23T12:12:00Z">
                  <w:rPr>
                    <w:rFonts w:ascii="Calibri" w:eastAsia="Times New Roman" w:hAnsi="Calibri" w:cs="Times New Roman"/>
                    <w:color w:val="000000"/>
                    <w:sz w:val="18"/>
                    <w:szCs w:val="20"/>
                    <w:lang w:val="en-US"/>
                  </w:rPr>
                </w:rPrChange>
              </w:rPr>
              <w:pPrChange w:id="2334"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644FF01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35" w:author="AP" w:date="2019-07-23T12:12:00Z">
                  <w:rPr>
                    <w:rFonts w:ascii="Calibri" w:eastAsia="Times New Roman" w:hAnsi="Calibri" w:cs="Times New Roman"/>
                    <w:color w:val="000000"/>
                    <w:sz w:val="18"/>
                    <w:szCs w:val="20"/>
                    <w:lang w:val="en-US"/>
                  </w:rPr>
                </w:rPrChange>
              </w:rPr>
              <w:pPrChange w:id="2336"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69BAF08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37" w:author="AP" w:date="2019-07-23T12:12:00Z">
                  <w:rPr>
                    <w:rFonts w:ascii="Calibri" w:eastAsia="Times New Roman" w:hAnsi="Calibri" w:cs="Times New Roman"/>
                    <w:color w:val="000000"/>
                    <w:sz w:val="18"/>
                    <w:szCs w:val="20"/>
                    <w:lang w:val="en-US"/>
                  </w:rPr>
                </w:rPrChange>
              </w:rPr>
              <w:pPrChange w:id="2338"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43AB72F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39" w:author="AP" w:date="2019-07-23T12:12:00Z">
                  <w:rPr>
                    <w:rFonts w:ascii="Calibri" w:eastAsia="Times New Roman" w:hAnsi="Calibri" w:cs="Times New Roman"/>
                    <w:color w:val="000000"/>
                    <w:sz w:val="18"/>
                    <w:szCs w:val="20"/>
                    <w:lang w:val="en-US"/>
                  </w:rPr>
                </w:rPrChange>
              </w:rPr>
              <w:pPrChange w:id="2340"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23675A5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41" w:author="AP" w:date="2019-07-23T12:12:00Z">
                  <w:rPr>
                    <w:rFonts w:ascii="Calibri" w:eastAsia="Times New Roman" w:hAnsi="Calibri" w:cs="Times New Roman"/>
                    <w:color w:val="000000"/>
                    <w:sz w:val="18"/>
                    <w:szCs w:val="20"/>
                    <w:lang w:val="en-US"/>
                  </w:rPr>
                </w:rPrChange>
              </w:rPr>
              <w:pPrChange w:id="234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43" w:author="AP" w:date="2019-07-23T12:12:00Z">
                  <w:rPr>
                    <w:rFonts w:ascii="Calibri" w:eastAsia="Times New Roman" w:hAnsi="Calibri" w:cs="Times New Roman"/>
                    <w:color w:val="000000"/>
                    <w:sz w:val="18"/>
                    <w:szCs w:val="20"/>
                    <w:lang w:val="en-US"/>
                  </w:rPr>
                </w:rPrChange>
              </w:rPr>
              <w:t>7</w:t>
            </w:r>
          </w:p>
        </w:tc>
        <w:tc>
          <w:tcPr>
            <w:tcW w:w="269" w:type="pct"/>
            <w:tcBorders>
              <w:top w:val="nil"/>
              <w:left w:val="nil"/>
              <w:bottom w:val="single" w:sz="4" w:space="0" w:color="auto"/>
              <w:right w:val="single" w:sz="4" w:space="0" w:color="auto"/>
            </w:tcBorders>
            <w:shd w:val="clear" w:color="auto" w:fill="auto"/>
            <w:noWrap/>
            <w:hideMark/>
          </w:tcPr>
          <w:p w14:paraId="4F01437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44" w:author="AP" w:date="2019-07-23T12:12:00Z">
                  <w:rPr>
                    <w:rFonts w:ascii="Calibri" w:eastAsia="Times New Roman" w:hAnsi="Calibri" w:cs="Times New Roman"/>
                    <w:color w:val="000000"/>
                    <w:sz w:val="18"/>
                    <w:szCs w:val="20"/>
                    <w:lang w:val="en-US"/>
                  </w:rPr>
                </w:rPrChange>
              </w:rPr>
              <w:pPrChange w:id="2345"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7E86559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46" w:author="AP" w:date="2019-07-23T12:12:00Z">
                  <w:rPr>
                    <w:rFonts w:ascii="Calibri" w:eastAsia="Times New Roman" w:hAnsi="Calibri" w:cs="Times New Roman"/>
                    <w:color w:val="000000"/>
                    <w:sz w:val="18"/>
                    <w:szCs w:val="20"/>
                    <w:lang w:val="en-US"/>
                  </w:rPr>
                </w:rPrChange>
              </w:rPr>
              <w:pPrChange w:id="2347"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028D890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48" w:author="AP" w:date="2019-07-23T12:12:00Z">
                  <w:rPr>
                    <w:rFonts w:ascii="Calibri" w:eastAsia="Times New Roman" w:hAnsi="Calibri" w:cs="Times New Roman"/>
                    <w:color w:val="000000"/>
                    <w:sz w:val="18"/>
                    <w:szCs w:val="20"/>
                    <w:lang w:val="en-US"/>
                  </w:rPr>
                </w:rPrChange>
              </w:rPr>
              <w:pPrChange w:id="234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50" w:author="AP" w:date="2019-07-23T12:12:00Z">
                  <w:rPr>
                    <w:rFonts w:ascii="Calibri" w:eastAsia="Times New Roman" w:hAnsi="Calibri" w:cs="Times New Roman"/>
                    <w:color w:val="000000"/>
                    <w:sz w:val="18"/>
                    <w:szCs w:val="20"/>
                    <w:lang w:val="en-US"/>
                  </w:rPr>
                </w:rPrChange>
              </w:rPr>
              <w:t>1</w:t>
            </w:r>
          </w:p>
        </w:tc>
        <w:tc>
          <w:tcPr>
            <w:tcW w:w="196" w:type="pct"/>
            <w:tcBorders>
              <w:top w:val="nil"/>
              <w:left w:val="nil"/>
              <w:bottom w:val="single" w:sz="4" w:space="0" w:color="auto"/>
              <w:right w:val="single" w:sz="4" w:space="0" w:color="auto"/>
            </w:tcBorders>
            <w:shd w:val="clear" w:color="auto" w:fill="auto"/>
            <w:noWrap/>
          </w:tcPr>
          <w:p w14:paraId="0ACD791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51" w:author="AP" w:date="2019-07-23T12:12:00Z">
                  <w:rPr>
                    <w:rFonts w:ascii="Calibri" w:eastAsia="Times New Roman" w:hAnsi="Calibri" w:cs="Times New Roman"/>
                    <w:color w:val="000000"/>
                    <w:sz w:val="18"/>
                    <w:szCs w:val="20"/>
                    <w:lang w:val="en-US"/>
                  </w:rPr>
                </w:rPrChange>
              </w:rPr>
              <w:pPrChange w:id="2352" w:author="AP" w:date="2019-07-23T12:12:00Z">
                <w:pPr>
                  <w:spacing w:after="0" w:line="360" w:lineRule="auto"/>
                  <w:jc w:val="both"/>
                </w:pPr>
              </w:pPrChange>
            </w:pPr>
          </w:p>
        </w:tc>
      </w:tr>
      <w:tr w:rsidR="00374218" w:rsidRPr="00407344" w14:paraId="766B8CCD"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3A539CC8"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353"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354" w:author="AP" w:date="2019-07-23T12:12:00Z">
                  <w:rPr>
                    <w:rFonts w:ascii="Calibri" w:eastAsia="Times New Roman" w:hAnsi="Calibri" w:cs="Times New Roman"/>
                    <w:i/>
                    <w:iCs/>
                    <w:color w:val="000000"/>
                    <w:sz w:val="18"/>
                    <w:szCs w:val="20"/>
                    <w:lang w:val="en-US"/>
                  </w:rPr>
                </w:rPrChange>
              </w:rPr>
              <w:lastRenderedPageBreak/>
              <w:t>Oryza sativa</w:t>
            </w:r>
          </w:p>
        </w:tc>
        <w:tc>
          <w:tcPr>
            <w:tcW w:w="665" w:type="pct"/>
            <w:tcBorders>
              <w:top w:val="nil"/>
              <w:left w:val="nil"/>
              <w:bottom w:val="single" w:sz="4" w:space="0" w:color="auto"/>
              <w:right w:val="single" w:sz="4" w:space="0" w:color="auto"/>
            </w:tcBorders>
            <w:shd w:val="clear" w:color="auto" w:fill="auto"/>
            <w:noWrap/>
            <w:hideMark/>
          </w:tcPr>
          <w:p w14:paraId="34B283E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55" w:author="AP" w:date="2019-07-23T12:12:00Z">
                  <w:rPr>
                    <w:rFonts w:ascii="Calibri" w:eastAsia="Times New Roman" w:hAnsi="Calibri" w:cs="Times New Roman"/>
                    <w:color w:val="000000"/>
                    <w:sz w:val="18"/>
                    <w:szCs w:val="20"/>
                    <w:lang w:val="en-US"/>
                  </w:rPr>
                </w:rPrChange>
              </w:rPr>
              <w:pPrChange w:id="235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57" w:author="AP" w:date="2019-07-23T12:12:00Z">
                  <w:rPr>
                    <w:rFonts w:ascii="Calibri" w:eastAsia="Times New Roman" w:hAnsi="Calibri" w:cs="Times New Roman"/>
                    <w:color w:val="000000"/>
                    <w:sz w:val="18"/>
                    <w:szCs w:val="20"/>
                    <w:lang w:val="en-US"/>
                  </w:rPr>
                </w:rPrChange>
              </w:rPr>
              <w:t>Arroz</w:t>
            </w:r>
          </w:p>
        </w:tc>
        <w:tc>
          <w:tcPr>
            <w:tcW w:w="321" w:type="pct"/>
            <w:tcBorders>
              <w:top w:val="nil"/>
              <w:left w:val="nil"/>
              <w:bottom w:val="single" w:sz="4" w:space="0" w:color="auto"/>
              <w:right w:val="single" w:sz="4" w:space="0" w:color="auto"/>
            </w:tcBorders>
            <w:shd w:val="clear" w:color="auto" w:fill="auto"/>
            <w:noWrap/>
            <w:hideMark/>
          </w:tcPr>
          <w:p w14:paraId="3F7BAA7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58" w:author="AP" w:date="2019-07-23T12:12:00Z">
                  <w:rPr>
                    <w:rFonts w:ascii="Calibri" w:eastAsia="Times New Roman" w:hAnsi="Calibri" w:cs="Times New Roman"/>
                    <w:color w:val="000000"/>
                    <w:sz w:val="18"/>
                    <w:szCs w:val="20"/>
                    <w:lang w:val="en-US"/>
                  </w:rPr>
                </w:rPrChange>
              </w:rPr>
              <w:pPrChange w:id="235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60" w:author="AP" w:date="2019-07-23T12:12:00Z">
                  <w:rPr>
                    <w:rFonts w:ascii="Calibri" w:eastAsia="Times New Roman" w:hAnsi="Calibri" w:cs="Times New Roman"/>
                    <w:color w:val="000000"/>
                    <w:sz w:val="18"/>
                    <w:szCs w:val="20"/>
                    <w:lang w:val="en-US"/>
                  </w:rPr>
                </w:rPrChange>
              </w:rPr>
              <w:t>41</w:t>
            </w:r>
          </w:p>
        </w:tc>
        <w:tc>
          <w:tcPr>
            <w:tcW w:w="269" w:type="pct"/>
            <w:tcBorders>
              <w:top w:val="nil"/>
              <w:left w:val="nil"/>
              <w:bottom w:val="single" w:sz="4" w:space="0" w:color="auto"/>
              <w:right w:val="single" w:sz="4" w:space="0" w:color="auto"/>
            </w:tcBorders>
            <w:shd w:val="clear" w:color="auto" w:fill="auto"/>
            <w:noWrap/>
            <w:hideMark/>
          </w:tcPr>
          <w:p w14:paraId="06472D6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61" w:author="AP" w:date="2019-07-23T12:12:00Z">
                  <w:rPr>
                    <w:rFonts w:ascii="Calibri" w:eastAsia="Times New Roman" w:hAnsi="Calibri" w:cs="Times New Roman"/>
                    <w:color w:val="000000"/>
                    <w:sz w:val="18"/>
                    <w:szCs w:val="20"/>
                    <w:lang w:val="en-US"/>
                  </w:rPr>
                </w:rPrChange>
              </w:rPr>
              <w:pPrChange w:id="2362"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73A5E5F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63" w:author="AP" w:date="2019-07-23T12:12:00Z">
                  <w:rPr>
                    <w:rFonts w:ascii="Calibri" w:eastAsia="Times New Roman" w:hAnsi="Calibri" w:cs="Times New Roman"/>
                    <w:color w:val="000000"/>
                    <w:sz w:val="18"/>
                    <w:szCs w:val="20"/>
                    <w:lang w:val="en-US"/>
                  </w:rPr>
                </w:rPrChange>
              </w:rPr>
              <w:pPrChange w:id="2364"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3E751AB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65" w:author="AP" w:date="2019-07-23T12:12:00Z">
                  <w:rPr>
                    <w:rFonts w:ascii="Calibri" w:eastAsia="Times New Roman" w:hAnsi="Calibri" w:cs="Times New Roman"/>
                    <w:color w:val="000000"/>
                    <w:sz w:val="18"/>
                    <w:szCs w:val="20"/>
                    <w:lang w:val="en-US"/>
                  </w:rPr>
                </w:rPrChange>
              </w:rPr>
              <w:pPrChange w:id="2366"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2D8F9A0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67" w:author="AP" w:date="2019-07-23T12:12:00Z">
                  <w:rPr>
                    <w:rFonts w:ascii="Calibri" w:eastAsia="Times New Roman" w:hAnsi="Calibri" w:cs="Times New Roman"/>
                    <w:color w:val="000000"/>
                    <w:sz w:val="18"/>
                    <w:szCs w:val="20"/>
                    <w:lang w:val="en-US"/>
                  </w:rPr>
                </w:rPrChange>
              </w:rPr>
              <w:pPrChange w:id="2368"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7913EDE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69" w:author="AP" w:date="2019-07-23T12:12:00Z">
                  <w:rPr>
                    <w:rFonts w:ascii="Calibri" w:eastAsia="Times New Roman" w:hAnsi="Calibri" w:cs="Times New Roman"/>
                    <w:color w:val="000000"/>
                    <w:sz w:val="18"/>
                    <w:szCs w:val="20"/>
                    <w:lang w:val="en-US"/>
                  </w:rPr>
                </w:rPrChange>
              </w:rPr>
              <w:pPrChange w:id="2370"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0C9BADF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71" w:author="AP" w:date="2019-07-23T12:12:00Z">
                  <w:rPr>
                    <w:rFonts w:ascii="Calibri" w:eastAsia="Times New Roman" w:hAnsi="Calibri" w:cs="Times New Roman"/>
                    <w:color w:val="000000"/>
                    <w:sz w:val="18"/>
                    <w:szCs w:val="20"/>
                    <w:lang w:val="en-US"/>
                  </w:rPr>
                </w:rPrChange>
              </w:rPr>
              <w:pPrChange w:id="2372"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4B6C880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73" w:author="AP" w:date="2019-07-23T12:12:00Z">
                  <w:rPr>
                    <w:rFonts w:ascii="Calibri" w:eastAsia="Times New Roman" w:hAnsi="Calibri" w:cs="Times New Roman"/>
                    <w:color w:val="000000"/>
                    <w:sz w:val="18"/>
                    <w:szCs w:val="20"/>
                    <w:lang w:val="en-US"/>
                  </w:rPr>
                </w:rPrChange>
              </w:rPr>
              <w:pPrChange w:id="2374"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1DAA9AE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75" w:author="AP" w:date="2019-07-23T12:12:00Z">
                  <w:rPr>
                    <w:rFonts w:ascii="Calibri" w:eastAsia="Times New Roman" w:hAnsi="Calibri" w:cs="Times New Roman"/>
                    <w:color w:val="000000"/>
                    <w:sz w:val="18"/>
                    <w:szCs w:val="20"/>
                    <w:lang w:val="en-US"/>
                  </w:rPr>
                </w:rPrChange>
              </w:rPr>
              <w:pPrChange w:id="237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77" w:author="AP" w:date="2019-07-23T12:12:00Z">
                  <w:rPr>
                    <w:rFonts w:ascii="Calibri" w:eastAsia="Times New Roman" w:hAnsi="Calibri" w:cs="Times New Roman"/>
                    <w:color w:val="000000"/>
                    <w:sz w:val="18"/>
                    <w:szCs w:val="20"/>
                    <w:lang w:val="en-US"/>
                  </w:rPr>
                </w:rPrChange>
              </w:rPr>
              <w:t>41</w:t>
            </w:r>
          </w:p>
        </w:tc>
        <w:tc>
          <w:tcPr>
            <w:tcW w:w="269" w:type="pct"/>
            <w:tcBorders>
              <w:top w:val="nil"/>
              <w:left w:val="nil"/>
              <w:bottom w:val="single" w:sz="4" w:space="0" w:color="auto"/>
              <w:right w:val="single" w:sz="4" w:space="0" w:color="auto"/>
            </w:tcBorders>
            <w:shd w:val="clear" w:color="auto" w:fill="auto"/>
            <w:noWrap/>
            <w:hideMark/>
          </w:tcPr>
          <w:p w14:paraId="35066D0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78" w:author="AP" w:date="2019-07-23T12:12:00Z">
                  <w:rPr>
                    <w:rFonts w:ascii="Calibri" w:eastAsia="Times New Roman" w:hAnsi="Calibri" w:cs="Times New Roman"/>
                    <w:color w:val="000000"/>
                    <w:sz w:val="18"/>
                    <w:szCs w:val="20"/>
                    <w:lang w:val="en-US"/>
                  </w:rPr>
                </w:rPrChange>
              </w:rPr>
              <w:pPrChange w:id="237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80" w:author="AP" w:date="2019-07-23T12:12:00Z">
                  <w:rPr>
                    <w:rFonts w:ascii="Calibri" w:eastAsia="Times New Roman" w:hAnsi="Calibri" w:cs="Times New Roman"/>
                    <w:color w:val="000000"/>
                    <w:sz w:val="18"/>
                    <w:szCs w:val="20"/>
                    <w:lang w:val="en-US"/>
                  </w:rPr>
                </w:rPrChange>
              </w:rPr>
              <w:t>2</w:t>
            </w:r>
          </w:p>
        </w:tc>
        <w:tc>
          <w:tcPr>
            <w:tcW w:w="422" w:type="pct"/>
            <w:tcBorders>
              <w:top w:val="nil"/>
              <w:left w:val="nil"/>
              <w:bottom w:val="single" w:sz="4" w:space="0" w:color="auto"/>
              <w:right w:val="single" w:sz="4" w:space="0" w:color="auto"/>
            </w:tcBorders>
            <w:shd w:val="clear" w:color="auto" w:fill="auto"/>
            <w:noWrap/>
            <w:hideMark/>
          </w:tcPr>
          <w:p w14:paraId="5290C9A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81" w:author="AP" w:date="2019-07-23T12:12:00Z">
                  <w:rPr>
                    <w:rFonts w:ascii="Calibri" w:eastAsia="Times New Roman" w:hAnsi="Calibri" w:cs="Times New Roman"/>
                    <w:color w:val="000000"/>
                    <w:sz w:val="18"/>
                    <w:szCs w:val="20"/>
                    <w:lang w:val="en-US"/>
                  </w:rPr>
                </w:rPrChange>
              </w:rPr>
              <w:pPrChange w:id="2382"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1795FDE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83" w:author="AP" w:date="2019-07-23T12:12:00Z">
                  <w:rPr>
                    <w:rFonts w:ascii="Calibri" w:eastAsia="Times New Roman" w:hAnsi="Calibri" w:cs="Times New Roman"/>
                    <w:color w:val="000000"/>
                    <w:sz w:val="18"/>
                    <w:szCs w:val="20"/>
                    <w:lang w:val="en-US"/>
                  </w:rPr>
                </w:rPrChange>
              </w:rPr>
              <w:pPrChange w:id="2384"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7039D9F5" w14:textId="77777777" w:rsidR="00374218" w:rsidRPr="00407344" w:rsidRDefault="00507629" w:rsidP="00407344">
            <w:pPr>
              <w:spacing w:after="0" w:line="360" w:lineRule="auto"/>
              <w:jc w:val="both"/>
              <w:rPr>
                <w:rFonts w:ascii="Times New Roman" w:eastAsia="Times New Roman" w:hAnsi="Times New Roman" w:cs="Times New Roman"/>
                <w:color w:val="000000"/>
                <w:sz w:val="24"/>
                <w:szCs w:val="24"/>
                <w:lang w:val="en-US"/>
                <w:rPrChange w:id="2385" w:author="AP" w:date="2019-07-23T12:12:00Z">
                  <w:rPr>
                    <w:rFonts w:ascii="Calibri" w:eastAsia="Times New Roman" w:hAnsi="Calibri" w:cs="Times New Roman"/>
                    <w:color w:val="000000"/>
                    <w:sz w:val="18"/>
                    <w:szCs w:val="20"/>
                    <w:lang w:val="en-US"/>
                  </w:rPr>
                </w:rPrChange>
              </w:rPr>
              <w:pPrChange w:id="238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87" w:author="AP" w:date="2019-07-23T12:12:00Z">
                  <w:rPr>
                    <w:rFonts w:ascii="Calibri" w:eastAsia="Times New Roman" w:hAnsi="Calibri" w:cs="Times New Roman"/>
                    <w:color w:val="000000"/>
                    <w:sz w:val="18"/>
                    <w:szCs w:val="20"/>
                    <w:lang w:val="en-US"/>
                  </w:rPr>
                </w:rPrChange>
              </w:rPr>
              <w:t>1</w:t>
            </w:r>
          </w:p>
        </w:tc>
      </w:tr>
      <w:tr w:rsidR="00374218" w:rsidRPr="00407344" w14:paraId="6B1495DE"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17059DF8"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388"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389" w:author="AP" w:date="2019-07-23T12:12:00Z">
                  <w:rPr>
                    <w:rFonts w:ascii="Calibri" w:eastAsia="Times New Roman" w:hAnsi="Calibri" w:cs="Times New Roman"/>
                    <w:i/>
                    <w:iCs/>
                    <w:color w:val="000000"/>
                    <w:sz w:val="18"/>
                    <w:szCs w:val="20"/>
                    <w:lang w:val="en-US"/>
                  </w:rPr>
                </w:rPrChange>
              </w:rPr>
              <w:t>Pennisetum glaucum</w:t>
            </w:r>
          </w:p>
        </w:tc>
        <w:tc>
          <w:tcPr>
            <w:tcW w:w="665" w:type="pct"/>
            <w:tcBorders>
              <w:top w:val="nil"/>
              <w:left w:val="nil"/>
              <w:bottom w:val="single" w:sz="4" w:space="0" w:color="auto"/>
              <w:right w:val="single" w:sz="4" w:space="0" w:color="auto"/>
            </w:tcBorders>
            <w:shd w:val="clear" w:color="auto" w:fill="auto"/>
            <w:noWrap/>
            <w:hideMark/>
          </w:tcPr>
          <w:p w14:paraId="4D89F28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90" w:author="AP" w:date="2019-07-23T12:12:00Z">
                  <w:rPr>
                    <w:rFonts w:ascii="Calibri" w:eastAsia="Times New Roman" w:hAnsi="Calibri" w:cs="Times New Roman"/>
                    <w:color w:val="000000"/>
                    <w:sz w:val="18"/>
                    <w:szCs w:val="20"/>
                    <w:lang w:val="en-US"/>
                  </w:rPr>
                </w:rPrChange>
              </w:rPr>
              <w:pPrChange w:id="239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92" w:author="AP" w:date="2019-07-23T12:12:00Z">
                  <w:rPr>
                    <w:rFonts w:ascii="Calibri" w:eastAsia="Times New Roman" w:hAnsi="Calibri" w:cs="Times New Roman"/>
                    <w:color w:val="000000"/>
                    <w:sz w:val="18"/>
                    <w:szCs w:val="20"/>
                    <w:lang w:val="en-US"/>
                  </w:rPr>
                </w:rPrChange>
              </w:rPr>
              <w:t>Mijo perla</w:t>
            </w:r>
          </w:p>
        </w:tc>
        <w:tc>
          <w:tcPr>
            <w:tcW w:w="321" w:type="pct"/>
            <w:tcBorders>
              <w:top w:val="nil"/>
              <w:left w:val="nil"/>
              <w:bottom w:val="single" w:sz="4" w:space="0" w:color="auto"/>
              <w:right w:val="single" w:sz="4" w:space="0" w:color="auto"/>
            </w:tcBorders>
            <w:shd w:val="clear" w:color="auto" w:fill="auto"/>
            <w:noWrap/>
            <w:hideMark/>
          </w:tcPr>
          <w:p w14:paraId="402B2C0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93" w:author="AP" w:date="2019-07-23T12:12:00Z">
                  <w:rPr>
                    <w:rFonts w:ascii="Calibri" w:eastAsia="Times New Roman" w:hAnsi="Calibri" w:cs="Times New Roman"/>
                    <w:color w:val="000000"/>
                    <w:sz w:val="18"/>
                    <w:szCs w:val="20"/>
                    <w:lang w:val="en-US"/>
                  </w:rPr>
                </w:rPrChange>
              </w:rPr>
              <w:pPrChange w:id="239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395" w:author="AP" w:date="2019-07-23T12:12:00Z">
                  <w:rPr>
                    <w:rFonts w:ascii="Calibri" w:eastAsia="Times New Roman" w:hAnsi="Calibri" w:cs="Times New Roman"/>
                    <w:color w:val="000000"/>
                    <w:sz w:val="18"/>
                    <w:szCs w:val="20"/>
                    <w:lang w:val="en-US"/>
                  </w:rPr>
                </w:rPrChange>
              </w:rPr>
              <w:t>130</w:t>
            </w:r>
          </w:p>
        </w:tc>
        <w:tc>
          <w:tcPr>
            <w:tcW w:w="269" w:type="pct"/>
            <w:tcBorders>
              <w:top w:val="nil"/>
              <w:left w:val="nil"/>
              <w:bottom w:val="single" w:sz="4" w:space="0" w:color="auto"/>
              <w:right w:val="single" w:sz="4" w:space="0" w:color="auto"/>
            </w:tcBorders>
            <w:shd w:val="clear" w:color="auto" w:fill="auto"/>
            <w:noWrap/>
            <w:hideMark/>
          </w:tcPr>
          <w:p w14:paraId="53448E0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96" w:author="AP" w:date="2019-07-23T12:12:00Z">
                  <w:rPr>
                    <w:rFonts w:ascii="Calibri" w:eastAsia="Times New Roman" w:hAnsi="Calibri" w:cs="Times New Roman"/>
                    <w:color w:val="000000"/>
                    <w:sz w:val="18"/>
                    <w:szCs w:val="20"/>
                    <w:lang w:val="en-US"/>
                  </w:rPr>
                </w:rPrChange>
              </w:rPr>
              <w:pPrChange w:id="2397"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0808ECE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398" w:author="AP" w:date="2019-07-23T12:12:00Z">
                  <w:rPr>
                    <w:rFonts w:ascii="Calibri" w:eastAsia="Times New Roman" w:hAnsi="Calibri" w:cs="Times New Roman"/>
                    <w:color w:val="000000"/>
                    <w:sz w:val="18"/>
                    <w:szCs w:val="20"/>
                    <w:lang w:val="en-US"/>
                  </w:rPr>
                </w:rPrChange>
              </w:rPr>
              <w:pPrChange w:id="2399"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5974E4E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00" w:author="AP" w:date="2019-07-23T12:12:00Z">
                  <w:rPr>
                    <w:rFonts w:ascii="Calibri" w:eastAsia="Times New Roman" w:hAnsi="Calibri" w:cs="Times New Roman"/>
                    <w:color w:val="000000"/>
                    <w:sz w:val="18"/>
                    <w:szCs w:val="20"/>
                    <w:lang w:val="en-US"/>
                  </w:rPr>
                </w:rPrChange>
              </w:rPr>
              <w:pPrChange w:id="2401"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747F733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02" w:author="AP" w:date="2019-07-23T12:12:00Z">
                  <w:rPr>
                    <w:rFonts w:ascii="Calibri" w:eastAsia="Times New Roman" w:hAnsi="Calibri" w:cs="Times New Roman"/>
                    <w:color w:val="000000"/>
                    <w:sz w:val="18"/>
                    <w:szCs w:val="20"/>
                    <w:lang w:val="en-US"/>
                  </w:rPr>
                </w:rPrChange>
              </w:rPr>
              <w:pPrChange w:id="2403"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5873453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04" w:author="AP" w:date="2019-07-23T12:12:00Z">
                  <w:rPr>
                    <w:rFonts w:ascii="Calibri" w:eastAsia="Times New Roman" w:hAnsi="Calibri" w:cs="Times New Roman"/>
                    <w:color w:val="000000"/>
                    <w:sz w:val="18"/>
                    <w:szCs w:val="20"/>
                    <w:lang w:val="en-US"/>
                  </w:rPr>
                </w:rPrChange>
              </w:rPr>
              <w:pPrChange w:id="2405"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5933392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06" w:author="AP" w:date="2019-07-23T12:12:00Z">
                  <w:rPr>
                    <w:rFonts w:ascii="Calibri" w:eastAsia="Times New Roman" w:hAnsi="Calibri" w:cs="Times New Roman"/>
                    <w:color w:val="000000"/>
                    <w:sz w:val="18"/>
                    <w:szCs w:val="20"/>
                    <w:lang w:val="en-US"/>
                  </w:rPr>
                </w:rPrChange>
              </w:rPr>
              <w:pPrChange w:id="2407"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1D2475C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08" w:author="AP" w:date="2019-07-23T12:12:00Z">
                  <w:rPr>
                    <w:rFonts w:ascii="Calibri" w:eastAsia="Times New Roman" w:hAnsi="Calibri" w:cs="Times New Roman"/>
                    <w:color w:val="000000"/>
                    <w:sz w:val="18"/>
                    <w:szCs w:val="20"/>
                    <w:lang w:val="en-US"/>
                  </w:rPr>
                </w:rPrChange>
              </w:rPr>
              <w:pPrChange w:id="2409"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1AC6CFE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10" w:author="AP" w:date="2019-07-23T12:12:00Z">
                  <w:rPr>
                    <w:rFonts w:ascii="Calibri" w:eastAsia="Times New Roman" w:hAnsi="Calibri" w:cs="Times New Roman"/>
                    <w:color w:val="000000"/>
                    <w:sz w:val="18"/>
                    <w:szCs w:val="20"/>
                    <w:lang w:val="en-US"/>
                  </w:rPr>
                </w:rPrChange>
              </w:rPr>
              <w:pPrChange w:id="241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12" w:author="AP" w:date="2019-07-23T12:12:00Z">
                  <w:rPr>
                    <w:rFonts w:ascii="Calibri" w:eastAsia="Times New Roman" w:hAnsi="Calibri" w:cs="Times New Roman"/>
                    <w:color w:val="000000"/>
                    <w:sz w:val="18"/>
                    <w:szCs w:val="20"/>
                    <w:lang w:val="en-US"/>
                  </w:rPr>
                </w:rPrChange>
              </w:rPr>
              <w:t>130</w:t>
            </w:r>
          </w:p>
        </w:tc>
        <w:tc>
          <w:tcPr>
            <w:tcW w:w="269" w:type="pct"/>
            <w:tcBorders>
              <w:top w:val="nil"/>
              <w:left w:val="nil"/>
              <w:bottom w:val="single" w:sz="4" w:space="0" w:color="auto"/>
              <w:right w:val="single" w:sz="4" w:space="0" w:color="auto"/>
            </w:tcBorders>
            <w:shd w:val="clear" w:color="auto" w:fill="auto"/>
            <w:noWrap/>
            <w:hideMark/>
          </w:tcPr>
          <w:p w14:paraId="582363E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13" w:author="AP" w:date="2019-07-23T12:12:00Z">
                  <w:rPr>
                    <w:rFonts w:ascii="Calibri" w:eastAsia="Times New Roman" w:hAnsi="Calibri" w:cs="Times New Roman"/>
                    <w:color w:val="000000"/>
                    <w:sz w:val="18"/>
                    <w:szCs w:val="20"/>
                    <w:lang w:val="en-US"/>
                  </w:rPr>
                </w:rPrChange>
              </w:rPr>
              <w:pPrChange w:id="241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15" w:author="AP" w:date="2019-07-23T12:12:00Z">
                  <w:rPr>
                    <w:rFonts w:ascii="Calibri" w:eastAsia="Times New Roman" w:hAnsi="Calibri" w:cs="Times New Roman"/>
                    <w:color w:val="000000"/>
                    <w:sz w:val="18"/>
                    <w:szCs w:val="20"/>
                    <w:lang w:val="en-US"/>
                  </w:rPr>
                </w:rPrChange>
              </w:rPr>
              <w:t>34</w:t>
            </w:r>
          </w:p>
        </w:tc>
        <w:tc>
          <w:tcPr>
            <w:tcW w:w="422" w:type="pct"/>
            <w:tcBorders>
              <w:top w:val="nil"/>
              <w:left w:val="nil"/>
              <w:bottom w:val="single" w:sz="4" w:space="0" w:color="auto"/>
              <w:right w:val="single" w:sz="4" w:space="0" w:color="auto"/>
            </w:tcBorders>
            <w:shd w:val="clear" w:color="auto" w:fill="auto"/>
            <w:noWrap/>
            <w:hideMark/>
          </w:tcPr>
          <w:p w14:paraId="60BC869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16" w:author="AP" w:date="2019-07-23T12:12:00Z">
                  <w:rPr>
                    <w:rFonts w:ascii="Calibri" w:eastAsia="Times New Roman" w:hAnsi="Calibri" w:cs="Times New Roman"/>
                    <w:color w:val="000000"/>
                    <w:sz w:val="18"/>
                    <w:szCs w:val="20"/>
                    <w:lang w:val="en-US"/>
                  </w:rPr>
                </w:rPrChange>
              </w:rPr>
              <w:pPrChange w:id="241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18" w:author="AP" w:date="2019-07-23T12:12:00Z">
                  <w:rPr>
                    <w:rFonts w:ascii="Calibri" w:eastAsia="Times New Roman" w:hAnsi="Calibri" w:cs="Times New Roman"/>
                    <w:color w:val="000000"/>
                    <w:sz w:val="18"/>
                    <w:szCs w:val="20"/>
                    <w:lang w:val="en-US"/>
                  </w:rPr>
                </w:rPrChange>
              </w:rPr>
              <w:t>3</w:t>
            </w:r>
          </w:p>
        </w:tc>
        <w:tc>
          <w:tcPr>
            <w:tcW w:w="334" w:type="pct"/>
            <w:tcBorders>
              <w:top w:val="nil"/>
              <w:left w:val="nil"/>
              <w:bottom w:val="single" w:sz="4" w:space="0" w:color="auto"/>
              <w:right w:val="single" w:sz="4" w:space="0" w:color="auto"/>
            </w:tcBorders>
            <w:shd w:val="clear" w:color="auto" w:fill="auto"/>
            <w:noWrap/>
            <w:hideMark/>
          </w:tcPr>
          <w:p w14:paraId="3B83F10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19" w:author="AP" w:date="2019-07-23T12:12:00Z">
                  <w:rPr>
                    <w:rFonts w:ascii="Calibri" w:eastAsia="Times New Roman" w:hAnsi="Calibri" w:cs="Times New Roman"/>
                    <w:color w:val="000000"/>
                    <w:sz w:val="18"/>
                    <w:szCs w:val="20"/>
                    <w:lang w:val="en-US"/>
                  </w:rPr>
                </w:rPrChange>
              </w:rPr>
              <w:pPrChange w:id="2420"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4FC2466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21" w:author="AP" w:date="2019-07-23T12:12:00Z">
                  <w:rPr>
                    <w:rFonts w:ascii="Calibri" w:eastAsia="Times New Roman" w:hAnsi="Calibri" w:cs="Times New Roman"/>
                    <w:color w:val="000000"/>
                    <w:sz w:val="18"/>
                    <w:szCs w:val="20"/>
                    <w:lang w:val="en-US"/>
                  </w:rPr>
                </w:rPrChange>
              </w:rPr>
              <w:pPrChange w:id="2422" w:author="AP" w:date="2019-07-23T12:12:00Z">
                <w:pPr>
                  <w:spacing w:after="0" w:line="360" w:lineRule="auto"/>
                  <w:jc w:val="both"/>
                </w:pPr>
              </w:pPrChange>
            </w:pPr>
          </w:p>
        </w:tc>
      </w:tr>
      <w:tr w:rsidR="00374218" w:rsidRPr="00407344" w14:paraId="64CD901C"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0FC6506D"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423"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424" w:author="AP" w:date="2019-07-23T12:12:00Z">
                  <w:rPr>
                    <w:rFonts w:ascii="Calibri" w:eastAsia="Times New Roman" w:hAnsi="Calibri" w:cs="Times New Roman"/>
                    <w:i/>
                    <w:iCs/>
                    <w:color w:val="000000"/>
                    <w:sz w:val="18"/>
                    <w:szCs w:val="20"/>
                    <w:lang w:val="en-US"/>
                  </w:rPr>
                </w:rPrChange>
              </w:rPr>
              <w:t>Plectanthus rotundifolius</w:t>
            </w:r>
          </w:p>
        </w:tc>
        <w:tc>
          <w:tcPr>
            <w:tcW w:w="665" w:type="pct"/>
            <w:tcBorders>
              <w:top w:val="nil"/>
              <w:left w:val="nil"/>
              <w:bottom w:val="single" w:sz="4" w:space="0" w:color="auto"/>
              <w:right w:val="single" w:sz="4" w:space="0" w:color="auto"/>
            </w:tcBorders>
            <w:shd w:val="clear" w:color="auto" w:fill="auto"/>
            <w:noWrap/>
            <w:hideMark/>
          </w:tcPr>
          <w:p w14:paraId="460812E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25" w:author="AP" w:date="2019-07-23T12:12:00Z">
                  <w:rPr>
                    <w:rFonts w:ascii="Calibri" w:eastAsia="Times New Roman" w:hAnsi="Calibri" w:cs="Times New Roman"/>
                    <w:color w:val="000000"/>
                    <w:sz w:val="18"/>
                    <w:szCs w:val="20"/>
                    <w:lang w:val="en-US"/>
                  </w:rPr>
                </w:rPrChange>
              </w:rPr>
              <w:pPrChange w:id="242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27" w:author="AP" w:date="2019-07-23T12:12:00Z">
                  <w:rPr>
                    <w:rFonts w:ascii="Calibri" w:eastAsia="Times New Roman" w:hAnsi="Calibri" w:cs="Times New Roman"/>
                    <w:color w:val="000000"/>
                    <w:sz w:val="18"/>
                    <w:szCs w:val="20"/>
                    <w:lang w:val="en-US"/>
                  </w:rPr>
                </w:rPrChange>
              </w:rPr>
              <w:t>Patata africana</w:t>
            </w:r>
          </w:p>
        </w:tc>
        <w:tc>
          <w:tcPr>
            <w:tcW w:w="321" w:type="pct"/>
            <w:tcBorders>
              <w:top w:val="nil"/>
              <w:left w:val="nil"/>
              <w:bottom w:val="single" w:sz="4" w:space="0" w:color="auto"/>
              <w:right w:val="single" w:sz="4" w:space="0" w:color="auto"/>
            </w:tcBorders>
            <w:shd w:val="clear" w:color="auto" w:fill="auto"/>
            <w:noWrap/>
            <w:hideMark/>
          </w:tcPr>
          <w:p w14:paraId="3ECB0A2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28" w:author="AP" w:date="2019-07-23T12:12:00Z">
                  <w:rPr>
                    <w:rFonts w:ascii="Calibri" w:eastAsia="Times New Roman" w:hAnsi="Calibri" w:cs="Times New Roman"/>
                    <w:color w:val="000000"/>
                    <w:sz w:val="18"/>
                    <w:szCs w:val="20"/>
                    <w:lang w:val="en-US"/>
                  </w:rPr>
                </w:rPrChange>
              </w:rPr>
              <w:pPrChange w:id="2429" w:author="AP" w:date="2019-07-23T12:12:00Z">
                <w:pPr>
                  <w:spacing w:after="0" w:line="360" w:lineRule="auto"/>
                  <w:jc w:val="both"/>
                </w:pPr>
              </w:pPrChange>
            </w:pPr>
          </w:p>
        </w:tc>
        <w:tc>
          <w:tcPr>
            <w:tcW w:w="269" w:type="pct"/>
            <w:tcBorders>
              <w:top w:val="nil"/>
              <w:left w:val="nil"/>
              <w:bottom w:val="single" w:sz="4" w:space="0" w:color="auto"/>
              <w:right w:val="single" w:sz="4" w:space="0" w:color="auto"/>
            </w:tcBorders>
            <w:shd w:val="clear" w:color="auto" w:fill="auto"/>
            <w:noWrap/>
            <w:hideMark/>
          </w:tcPr>
          <w:p w14:paraId="0E5258C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30" w:author="AP" w:date="2019-07-23T12:12:00Z">
                  <w:rPr>
                    <w:rFonts w:ascii="Calibri" w:eastAsia="Times New Roman" w:hAnsi="Calibri" w:cs="Times New Roman"/>
                    <w:color w:val="000000"/>
                    <w:sz w:val="18"/>
                    <w:szCs w:val="20"/>
                    <w:lang w:val="en-US"/>
                  </w:rPr>
                </w:rPrChange>
              </w:rPr>
              <w:pPrChange w:id="2431"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0823E05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32" w:author="AP" w:date="2019-07-23T12:12:00Z">
                  <w:rPr>
                    <w:rFonts w:ascii="Calibri" w:eastAsia="Times New Roman" w:hAnsi="Calibri" w:cs="Times New Roman"/>
                    <w:color w:val="000000"/>
                    <w:sz w:val="18"/>
                    <w:szCs w:val="20"/>
                    <w:lang w:val="en-US"/>
                  </w:rPr>
                </w:rPrChange>
              </w:rPr>
              <w:pPrChange w:id="2433"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63626FF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34" w:author="AP" w:date="2019-07-23T12:12:00Z">
                  <w:rPr>
                    <w:rFonts w:ascii="Calibri" w:eastAsia="Times New Roman" w:hAnsi="Calibri" w:cs="Times New Roman"/>
                    <w:color w:val="000000"/>
                    <w:sz w:val="18"/>
                    <w:szCs w:val="20"/>
                    <w:lang w:val="en-US"/>
                  </w:rPr>
                </w:rPrChange>
              </w:rPr>
              <w:pPrChange w:id="243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36" w:author="AP" w:date="2019-07-23T12:12:00Z">
                  <w:rPr>
                    <w:rFonts w:ascii="Calibri" w:eastAsia="Times New Roman" w:hAnsi="Calibri" w:cs="Times New Roman"/>
                    <w:color w:val="000000"/>
                    <w:sz w:val="18"/>
                    <w:szCs w:val="20"/>
                    <w:lang w:val="en-US"/>
                  </w:rPr>
                </w:rPrChange>
              </w:rPr>
              <w:t>1</w:t>
            </w:r>
          </w:p>
        </w:tc>
        <w:tc>
          <w:tcPr>
            <w:tcW w:w="228" w:type="pct"/>
            <w:tcBorders>
              <w:top w:val="nil"/>
              <w:left w:val="nil"/>
              <w:bottom w:val="single" w:sz="4" w:space="0" w:color="auto"/>
              <w:right w:val="single" w:sz="4" w:space="0" w:color="auto"/>
            </w:tcBorders>
            <w:shd w:val="clear" w:color="auto" w:fill="auto"/>
            <w:noWrap/>
            <w:hideMark/>
          </w:tcPr>
          <w:p w14:paraId="526DB14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37" w:author="AP" w:date="2019-07-23T12:12:00Z">
                  <w:rPr>
                    <w:rFonts w:ascii="Calibri" w:eastAsia="Times New Roman" w:hAnsi="Calibri" w:cs="Times New Roman"/>
                    <w:color w:val="000000"/>
                    <w:sz w:val="18"/>
                    <w:szCs w:val="20"/>
                    <w:lang w:val="en-US"/>
                  </w:rPr>
                </w:rPrChange>
              </w:rPr>
              <w:pPrChange w:id="2438"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55365E6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39" w:author="AP" w:date="2019-07-23T12:12:00Z">
                  <w:rPr>
                    <w:rFonts w:ascii="Calibri" w:eastAsia="Times New Roman" w:hAnsi="Calibri" w:cs="Times New Roman"/>
                    <w:color w:val="000000"/>
                    <w:sz w:val="18"/>
                    <w:szCs w:val="20"/>
                    <w:lang w:val="en-US"/>
                  </w:rPr>
                </w:rPrChange>
              </w:rPr>
              <w:pPrChange w:id="2440"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21D1B54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41" w:author="AP" w:date="2019-07-23T12:12:00Z">
                  <w:rPr>
                    <w:rFonts w:ascii="Calibri" w:eastAsia="Times New Roman" w:hAnsi="Calibri" w:cs="Times New Roman"/>
                    <w:color w:val="000000"/>
                    <w:sz w:val="18"/>
                    <w:szCs w:val="20"/>
                    <w:lang w:val="en-US"/>
                  </w:rPr>
                </w:rPrChange>
              </w:rPr>
              <w:pPrChange w:id="2442"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0523F5F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43" w:author="AP" w:date="2019-07-23T12:12:00Z">
                  <w:rPr>
                    <w:rFonts w:ascii="Calibri" w:eastAsia="Times New Roman" w:hAnsi="Calibri" w:cs="Times New Roman"/>
                    <w:color w:val="000000"/>
                    <w:sz w:val="18"/>
                    <w:szCs w:val="20"/>
                    <w:lang w:val="en-US"/>
                  </w:rPr>
                </w:rPrChange>
              </w:rPr>
              <w:pPrChange w:id="2444"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4F9F5BF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45" w:author="AP" w:date="2019-07-23T12:12:00Z">
                  <w:rPr>
                    <w:rFonts w:ascii="Calibri" w:eastAsia="Times New Roman" w:hAnsi="Calibri" w:cs="Times New Roman"/>
                    <w:color w:val="000000"/>
                    <w:sz w:val="18"/>
                    <w:szCs w:val="20"/>
                    <w:lang w:val="en-US"/>
                  </w:rPr>
                </w:rPrChange>
              </w:rPr>
              <w:pPrChange w:id="244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47" w:author="AP" w:date="2019-07-23T12:12:00Z">
                  <w:rPr>
                    <w:rFonts w:ascii="Calibri" w:eastAsia="Times New Roman" w:hAnsi="Calibri" w:cs="Times New Roman"/>
                    <w:color w:val="000000"/>
                    <w:sz w:val="18"/>
                    <w:szCs w:val="20"/>
                    <w:lang w:val="en-US"/>
                  </w:rPr>
                </w:rPrChange>
              </w:rPr>
              <w:t>1</w:t>
            </w:r>
          </w:p>
        </w:tc>
        <w:tc>
          <w:tcPr>
            <w:tcW w:w="269" w:type="pct"/>
            <w:tcBorders>
              <w:top w:val="nil"/>
              <w:left w:val="nil"/>
              <w:bottom w:val="single" w:sz="4" w:space="0" w:color="auto"/>
              <w:right w:val="single" w:sz="4" w:space="0" w:color="auto"/>
            </w:tcBorders>
            <w:shd w:val="clear" w:color="auto" w:fill="auto"/>
            <w:noWrap/>
            <w:hideMark/>
          </w:tcPr>
          <w:p w14:paraId="2F981A2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48" w:author="AP" w:date="2019-07-23T12:12:00Z">
                  <w:rPr>
                    <w:rFonts w:ascii="Calibri" w:eastAsia="Times New Roman" w:hAnsi="Calibri" w:cs="Times New Roman"/>
                    <w:color w:val="000000"/>
                    <w:sz w:val="18"/>
                    <w:szCs w:val="20"/>
                    <w:lang w:val="en-US"/>
                  </w:rPr>
                </w:rPrChange>
              </w:rPr>
              <w:pPrChange w:id="2449"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792F201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50" w:author="AP" w:date="2019-07-23T12:12:00Z">
                  <w:rPr>
                    <w:rFonts w:ascii="Calibri" w:eastAsia="Times New Roman" w:hAnsi="Calibri" w:cs="Times New Roman"/>
                    <w:color w:val="000000"/>
                    <w:sz w:val="18"/>
                    <w:szCs w:val="20"/>
                    <w:lang w:val="en-US"/>
                  </w:rPr>
                </w:rPrChange>
              </w:rPr>
              <w:pPrChange w:id="2451"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1FEE930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52" w:author="AP" w:date="2019-07-23T12:12:00Z">
                  <w:rPr>
                    <w:rFonts w:ascii="Calibri" w:eastAsia="Times New Roman" w:hAnsi="Calibri" w:cs="Times New Roman"/>
                    <w:color w:val="000000"/>
                    <w:sz w:val="18"/>
                    <w:szCs w:val="20"/>
                    <w:lang w:val="en-US"/>
                  </w:rPr>
                </w:rPrChange>
              </w:rPr>
              <w:pPrChange w:id="2453"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1E8B65D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54" w:author="AP" w:date="2019-07-23T12:12:00Z">
                  <w:rPr>
                    <w:rFonts w:ascii="Calibri" w:eastAsia="Times New Roman" w:hAnsi="Calibri" w:cs="Times New Roman"/>
                    <w:color w:val="000000"/>
                    <w:sz w:val="18"/>
                    <w:szCs w:val="20"/>
                    <w:lang w:val="en-US"/>
                  </w:rPr>
                </w:rPrChange>
              </w:rPr>
              <w:pPrChange w:id="2455" w:author="AP" w:date="2019-07-23T12:12:00Z">
                <w:pPr>
                  <w:spacing w:after="0" w:line="360" w:lineRule="auto"/>
                  <w:jc w:val="both"/>
                </w:pPr>
              </w:pPrChange>
            </w:pPr>
          </w:p>
        </w:tc>
      </w:tr>
      <w:tr w:rsidR="00374218" w:rsidRPr="00407344" w14:paraId="44884CF7"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3D1E812D"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456"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457" w:author="AP" w:date="2019-07-23T12:12:00Z">
                  <w:rPr>
                    <w:rFonts w:ascii="Calibri" w:eastAsia="Times New Roman" w:hAnsi="Calibri" w:cs="Times New Roman"/>
                    <w:i/>
                    <w:iCs/>
                    <w:color w:val="000000"/>
                    <w:sz w:val="18"/>
                    <w:szCs w:val="20"/>
                    <w:lang w:val="en-US"/>
                  </w:rPr>
                </w:rPrChange>
              </w:rPr>
              <w:t>Senna obtusifolia</w:t>
            </w:r>
          </w:p>
        </w:tc>
        <w:tc>
          <w:tcPr>
            <w:tcW w:w="665" w:type="pct"/>
            <w:tcBorders>
              <w:top w:val="nil"/>
              <w:left w:val="nil"/>
              <w:bottom w:val="single" w:sz="4" w:space="0" w:color="auto"/>
              <w:right w:val="single" w:sz="4" w:space="0" w:color="auto"/>
            </w:tcBorders>
            <w:shd w:val="clear" w:color="auto" w:fill="auto"/>
            <w:noWrap/>
            <w:hideMark/>
          </w:tcPr>
          <w:p w14:paraId="564E709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58" w:author="AP" w:date="2019-07-23T12:12:00Z">
                  <w:rPr>
                    <w:rFonts w:ascii="Calibri" w:eastAsia="Times New Roman" w:hAnsi="Calibri" w:cs="Times New Roman"/>
                    <w:color w:val="000000"/>
                    <w:sz w:val="18"/>
                    <w:szCs w:val="20"/>
                    <w:lang w:val="en-US"/>
                  </w:rPr>
                </w:rPrChange>
              </w:rPr>
              <w:pPrChange w:id="245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60" w:author="AP" w:date="2019-07-23T12:12:00Z">
                  <w:rPr>
                    <w:rFonts w:ascii="Calibri" w:eastAsia="Times New Roman" w:hAnsi="Calibri" w:cs="Times New Roman"/>
                    <w:color w:val="000000"/>
                    <w:sz w:val="18"/>
                    <w:szCs w:val="20"/>
                    <w:lang w:val="en-US"/>
                  </w:rPr>
                </w:rPrChange>
              </w:rPr>
              <w:t>Palo zorrillo</w:t>
            </w:r>
          </w:p>
        </w:tc>
        <w:tc>
          <w:tcPr>
            <w:tcW w:w="321" w:type="pct"/>
            <w:tcBorders>
              <w:top w:val="nil"/>
              <w:left w:val="nil"/>
              <w:bottom w:val="single" w:sz="4" w:space="0" w:color="auto"/>
              <w:right w:val="single" w:sz="4" w:space="0" w:color="auto"/>
            </w:tcBorders>
            <w:shd w:val="clear" w:color="auto" w:fill="auto"/>
            <w:noWrap/>
            <w:hideMark/>
          </w:tcPr>
          <w:p w14:paraId="1A432C0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61" w:author="AP" w:date="2019-07-23T12:12:00Z">
                  <w:rPr>
                    <w:rFonts w:ascii="Calibri" w:eastAsia="Times New Roman" w:hAnsi="Calibri" w:cs="Times New Roman"/>
                    <w:color w:val="000000"/>
                    <w:sz w:val="18"/>
                    <w:szCs w:val="20"/>
                    <w:lang w:val="en-US"/>
                  </w:rPr>
                </w:rPrChange>
              </w:rPr>
              <w:pPrChange w:id="2462" w:author="AP" w:date="2019-07-23T12:12:00Z">
                <w:pPr>
                  <w:spacing w:after="0" w:line="360" w:lineRule="auto"/>
                  <w:jc w:val="both"/>
                </w:pPr>
              </w:pPrChange>
            </w:pPr>
          </w:p>
        </w:tc>
        <w:tc>
          <w:tcPr>
            <w:tcW w:w="269" w:type="pct"/>
            <w:tcBorders>
              <w:top w:val="nil"/>
              <w:left w:val="nil"/>
              <w:bottom w:val="single" w:sz="4" w:space="0" w:color="auto"/>
              <w:right w:val="single" w:sz="4" w:space="0" w:color="auto"/>
            </w:tcBorders>
            <w:shd w:val="clear" w:color="auto" w:fill="auto"/>
            <w:noWrap/>
            <w:hideMark/>
          </w:tcPr>
          <w:p w14:paraId="1DFBC43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63" w:author="AP" w:date="2019-07-23T12:12:00Z">
                  <w:rPr>
                    <w:rFonts w:ascii="Calibri" w:eastAsia="Times New Roman" w:hAnsi="Calibri" w:cs="Times New Roman"/>
                    <w:color w:val="000000"/>
                    <w:sz w:val="18"/>
                    <w:szCs w:val="20"/>
                    <w:lang w:val="en-US"/>
                  </w:rPr>
                </w:rPrChange>
              </w:rPr>
              <w:pPrChange w:id="246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65" w:author="AP" w:date="2019-07-23T12:12:00Z">
                  <w:rPr>
                    <w:rFonts w:ascii="Calibri" w:eastAsia="Times New Roman" w:hAnsi="Calibri" w:cs="Times New Roman"/>
                    <w:color w:val="000000"/>
                    <w:sz w:val="18"/>
                    <w:szCs w:val="20"/>
                    <w:lang w:val="en-US"/>
                  </w:rPr>
                </w:rPrChange>
              </w:rPr>
              <w:t>3</w:t>
            </w:r>
          </w:p>
        </w:tc>
        <w:tc>
          <w:tcPr>
            <w:tcW w:w="268" w:type="pct"/>
            <w:tcBorders>
              <w:top w:val="nil"/>
              <w:left w:val="nil"/>
              <w:bottom w:val="single" w:sz="4" w:space="0" w:color="auto"/>
              <w:right w:val="single" w:sz="4" w:space="0" w:color="auto"/>
            </w:tcBorders>
            <w:shd w:val="clear" w:color="auto" w:fill="auto"/>
            <w:noWrap/>
            <w:hideMark/>
          </w:tcPr>
          <w:p w14:paraId="5EA3E92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66" w:author="AP" w:date="2019-07-23T12:12:00Z">
                  <w:rPr>
                    <w:rFonts w:ascii="Calibri" w:eastAsia="Times New Roman" w:hAnsi="Calibri" w:cs="Times New Roman"/>
                    <w:color w:val="000000"/>
                    <w:sz w:val="18"/>
                    <w:szCs w:val="20"/>
                    <w:lang w:val="en-US"/>
                  </w:rPr>
                </w:rPrChange>
              </w:rPr>
              <w:pPrChange w:id="2467"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5134F96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68" w:author="AP" w:date="2019-07-23T12:12:00Z">
                  <w:rPr>
                    <w:rFonts w:ascii="Calibri" w:eastAsia="Times New Roman" w:hAnsi="Calibri" w:cs="Times New Roman"/>
                    <w:color w:val="000000"/>
                    <w:sz w:val="18"/>
                    <w:szCs w:val="20"/>
                    <w:lang w:val="en-US"/>
                  </w:rPr>
                </w:rPrChange>
              </w:rPr>
              <w:pPrChange w:id="2469"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784FC12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70" w:author="AP" w:date="2019-07-23T12:12:00Z">
                  <w:rPr>
                    <w:rFonts w:ascii="Calibri" w:eastAsia="Times New Roman" w:hAnsi="Calibri" w:cs="Times New Roman"/>
                    <w:color w:val="000000"/>
                    <w:sz w:val="18"/>
                    <w:szCs w:val="20"/>
                    <w:lang w:val="en-US"/>
                  </w:rPr>
                </w:rPrChange>
              </w:rPr>
              <w:pPrChange w:id="2471"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26B1B08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72" w:author="AP" w:date="2019-07-23T12:12:00Z">
                  <w:rPr>
                    <w:rFonts w:ascii="Calibri" w:eastAsia="Times New Roman" w:hAnsi="Calibri" w:cs="Times New Roman"/>
                    <w:color w:val="000000"/>
                    <w:sz w:val="18"/>
                    <w:szCs w:val="20"/>
                    <w:lang w:val="en-US"/>
                  </w:rPr>
                </w:rPrChange>
              </w:rPr>
              <w:pPrChange w:id="2473"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09CD660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74" w:author="AP" w:date="2019-07-23T12:12:00Z">
                  <w:rPr>
                    <w:rFonts w:ascii="Calibri" w:eastAsia="Times New Roman" w:hAnsi="Calibri" w:cs="Times New Roman"/>
                    <w:color w:val="000000"/>
                    <w:sz w:val="18"/>
                    <w:szCs w:val="20"/>
                    <w:lang w:val="en-US"/>
                  </w:rPr>
                </w:rPrChange>
              </w:rPr>
              <w:pPrChange w:id="2475"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27D035F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76" w:author="AP" w:date="2019-07-23T12:12:00Z">
                  <w:rPr>
                    <w:rFonts w:ascii="Calibri" w:eastAsia="Times New Roman" w:hAnsi="Calibri" w:cs="Times New Roman"/>
                    <w:color w:val="000000"/>
                    <w:sz w:val="18"/>
                    <w:szCs w:val="20"/>
                    <w:lang w:val="en-US"/>
                  </w:rPr>
                </w:rPrChange>
              </w:rPr>
              <w:pPrChange w:id="2477"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79B2541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78" w:author="AP" w:date="2019-07-23T12:12:00Z">
                  <w:rPr>
                    <w:rFonts w:ascii="Calibri" w:eastAsia="Times New Roman" w:hAnsi="Calibri" w:cs="Times New Roman"/>
                    <w:color w:val="000000"/>
                    <w:sz w:val="18"/>
                    <w:szCs w:val="20"/>
                    <w:lang w:val="en-US"/>
                  </w:rPr>
                </w:rPrChange>
              </w:rPr>
              <w:pPrChange w:id="247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80" w:author="AP" w:date="2019-07-23T12:12:00Z">
                  <w:rPr>
                    <w:rFonts w:ascii="Calibri" w:eastAsia="Times New Roman" w:hAnsi="Calibri" w:cs="Times New Roman"/>
                    <w:color w:val="000000"/>
                    <w:sz w:val="18"/>
                    <w:szCs w:val="20"/>
                    <w:lang w:val="en-US"/>
                  </w:rPr>
                </w:rPrChange>
              </w:rPr>
              <w:t>3</w:t>
            </w:r>
          </w:p>
        </w:tc>
        <w:tc>
          <w:tcPr>
            <w:tcW w:w="269" w:type="pct"/>
            <w:tcBorders>
              <w:top w:val="nil"/>
              <w:left w:val="nil"/>
              <w:bottom w:val="single" w:sz="4" w:space="0" w:color="auto"/>
              <w:right w:val="single" w:sz="4" w:space="0" w:color="auto"/>
            </w:tcBorders>
            <w:shd w:val="clear" w:color="auto" w:fill="auto"/>
            <w:noWrap/>
            <w:hideMark/>
          </w:tcPr>
          <w:p w14:paraId="4951B62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81" w:author="AP" w:date="2019-07-23T12:12:00Z">
                  <w:rPr>
                    <w:rFonts w:ascii="Calibri" w:eastAsia="Times New Roman" w:hAnsi="Calibri" w:cs="Times New Roman"/>
                    <w:color w:val="000000"/>
                    <w:sz w:val="18"/>
                    <w:szCs w:val="20"/>
                    <w:lang w:val="en-US"/>
                  </w:rPr>
                </w:rPrChange>
              </w:rPr>
              <w:pPrChange w:id="2482"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5EC5B2E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83" w:author="AP" w:date="2019-07-23T12:12:00Z">
                  <w:rPr>
                    <w:rFonts w:ascii="Calibri" w:eastAsia="Times New Roman" w:hAnsi="Calibri" w:cs="Times New Roman"/>
                    <w:color w:val="000000"/>
                    <w:sz w:val="18"/>
                    <w:szCs w:val="20"/>
                    <w:lang w:val="en-US"/>
                  </w:rPr>
                </w:rPrChange>
              </w:rPr>
              <w:pPrChange w:id="2484"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616E609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85" w:author="AP" w:date="2019-07-23T12:12:00Z">
                  <w:rPr>
                    <w:rFonts w:ascii="Calibri" w:eastAsia="Times New Roman" w:hAnsi="Calibri" w:cs="Times New Roman"/>
                    <w:color w:val="000000"/>
                    <w:sz w:val="18"/>
                    <w:szCs w:val="20"/>
                    <w:lang w:val="en-US"/>
                  </w:rPr>
                </w:rPrChange>
              </w:rPr>
              <w:pPrChange w:id="2486"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627BDAD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87" w:author="AP" w:date="2019-07-23T12:12:00Z">
                  <w:rPr>
                    <w:rFonts w:ascii="Calibri" w:eastAsia="Times New Roman" w:hAnsi="Calibri" w:cs="Times New Roman"/>
                    <w:color w:val="000000"/>
                    <w:sz w:val="18"/>
                    <w:szCs w:val="20"/>
                    <w:lang w:val="en-US"/>
                  </w:rPr>
                </w:rPrChange>
              </w:rPr>
              <w:pPrChange w:id="2488" w:author="AP" w:date="2019-07-23T12:12:00Z">
                <w:pPr>
                  <w:spacing w:after="0" w:line="360" w:lineRule="auto"/>
                  <w:jc w:val="both"/>
                </w:pPr>
              </w:pPrChange>
            </w:pPr>
          </w:p>
        </w:tc>
      </w:tr>
      <w:tr w:rsidR="00374218" w:rsidRPr="00407344" w14:paraId="3EFB9E18"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3BFD8329"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489"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490" w:author="AP" w:date="2019-07-23T12:12:00Z">
                  <w:rPr>
                    <w:rFonts w:ascii="Calibri" w:eastAsia="Times New Roman" w:hAnsi="Calibri" w:cs="Times New Roman"/>
                    <w:i/>
                    <w:iCs/>
                    <w:color w:val="000000"/>
                    <w:sz w:val="18"/>
                    <w:szCs w:val="20"/>
                    <w:lang w:val="en-US"/>
                  </w:rPr>
                </w:rPrChange>
              </w:rPr>
              <w:t>Solanum melongena</w:t>
            </w:r>
          </w:p>
        </w:tc>
        <w:tc>
          <w:tcPr>
            <w:tcW w:w="665" w:type="pct"/>
            <w:tcBorders>
              <w:top w:val="nil"/>
              <w:left w:val="nil"/>
              <w:bottom w:val="single" w:sz="4" w:space="0" w:color="auto"/>
              <w:right w:val="single" w:sz="4" w:space="0" w:color="auto"/>
            </w:tcBorders>
            <w:shd w:val="clear" w:color="auto" w:fill="auto"/>
            <w:noWrap/>
            <w:hideMark/>
          </w:tcPr>
          <w:p w14:paraId="079D972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91" w:author="AP" w:date="2019-07-23T12:12:00Z">
                  <w:rPr>
                    <w:rFonts w:ascii="Calibri" w:eastAsia="Times New Roman" w:hAnsi="Calibri" w:cs="Times New Roman"/>
                    <w:color w:val="000000"/>
                    <w:sz w:val="18"/>
                    <w:szCs w:val="20"/>
                    <w:lang w:val="en-US"/>
                  </w:rPr>
                </w:rPrChange>
              </w:rPr>
              <w:pPrChange w:id="249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93" w:author="AP" w:date="2019-07-23T12:12:00Z">
                  <w:rPr>
                    <w:rFonts w:ascii="Calibri" w:eastAsia="Times New Roman" w:hAnsi="Calibri" w:cs="Times New Roman"/>
                    <w:color w:val="000000"/>
                    <w:sz w:val="18"/>
                    <w:szCs w:val="20"/>
                    <w:lang w:val="en-US"/>
                  </w:rPr>
                </w:rPrChange>
              </w:rPr>
              <w:t>Berenjena</w:t>
            </w:r>
          </w:p>
        </w:tc>
        <w:tc>
          <w:tcPr>
            <w:tcW w:w="321" w:type="pct"/>
            <w:tcBorders>
              <w:top w:val="nil"/>
              <w:left w:val="nil"/>
              <w:bottom w:val="single" w:sz="4" w:space="0" w:color="auto"/>
              <w:right w:val="single" w:sz="4" w:space="0" w:color="auto"/>
            </w:tcBorders>
            <w:shd w:val="clear" w:color="auto" w:fill="auto"/>
            <w:noWrap/>
            <w:hideMark/>
          </w:tcPr>
          <w:p w14:paraId="43BCBC8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94" w:author="AP" w:date="2019-07-23T12:12:00Z">
                  <w:rPr>
                    <w:rFonts w:ascii="Calibri" w:eastAsia="Times New Roman" w:hAnsi="Calibri" w:cs="Times New Roman"/>
                    <w:color w:val="000000"/>
                    <w:sz w:val="18"/>
                    <w:szCs w:val="20"/>
                    <w:lang w:val="en-US"/>
                  </w:rPr>
                </w:rPrChange>
              </w:rPr>
              <w:pPrChange w:id="249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496" w:author="AP" w:date="2019-07-23T12:12:00Z">
                  <w:rPr>
                    <w:rFonts w:ascii="Calibri" w:eastAsia="Times New Roman" w:hAnsi="Calibri" w:cs="Times New Roman"/>
                    <w:color w:val="000000"/>
                    <w:sz w:val="18"/>
                    <w:szCs w:val="20"/>
                    <w:lang w:val="en-US"/>
                  </w:rPr>
                </w:rPrChange>
              </w:rPr>
              <w:t>1</w:t>
            </w:r>
          </w:p>
        </w:tc>
        <w:tc>
          <w:tcPr>
            <w:tcW w:w="269" w:type="pct"/>
            <w:tcBorders>
              <w:top w:val="nil"/>
              <w:left w:val="nil"/>
              <w:bottom w:val="single" w:sz="4" w:space="0" w:color="auto"/>
              <w:right w:val="single" w:sz="4" w:space="0" w:color="auto"/>
            </w:tcBorders>
            <w:shd w:val="clear" w:color="auto" w:fill="auto"/>
            <w:noWrap/>
            <w:hideMark/>
          </w:tcPr>
          <w:p w14:paraId="3A98C56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97" w:author="AP" w:date="2019-07-23T12:12:00Z">
                  <w:rPr>
                    <w:rFonts w:ascii="Calibri" w:eastAsia="Times New Roman" w:hAnsi="Calibri" w:cs="Times New Roman"/>
                    <w:color w:val="000000"/>
                    <w:sz w:val="18"/>
                    <w:szCs w:val="20"/>
                    <w:lang w:val="en-US"/>
                  </w:rPr>
                </w:rPrChange>
              </w:rPr>
              <w:pPrChange w:id="2498"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11D9FC2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499" w:author="AP" w:date="2019-07-23T12:12:00Z">
                  <w:rPr>
                    <w:rFonts w:ascii="Calibri" w:eastAsia="Times New Roman" w:hAnsi="Calibri" w:cs="Times New Roman"/>
                    <w:color w:val="000000"/>
                    <w:sz w:val="18"/>
                    <w:szCs w:val="20"/>
                    <w:lang w:val="en-US"/>
                  </w:rPr>
                </w:rPrChange>
              </w:rPr>
              <w:pPrChange w:id="2500"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01" w:author="AP" w:date="2019-07-23T12:12:00Z">
                  <w:rPr>
                    <w:rFonts w:ascii="Calibri" w:eastAsia="Times New Roman" w:hAnsi="Calibri" w:cs="Times New Roman"/>
                    <w:color w:val="000000"/>
                    <w:sz w:val="18"/>
                    <w:szCs w:val="20"/>
                    <w:lang w:val="en-US"/>
                  </w:rPr>
                </w:rPrChange>
              </w:rPr>
              <w:t>2</w:t>
            </w:r>
          </w:p>
        </w:tc>
        <w:tc>
          <w:tcPr>
            <w:tcW w:w="201" w:type="pct"/>
            <w:tcBorders>
              <w:top w:val="nil"/>
              <w:left w:val="nil"/>
              <w:bottom w:val="single" w:sz="4" w:space="0" w:color="auto"/>
              <w:right w:val="single" w:sz="4" w:space="0" w:color="auto"/>
            </w:tcBorders>
            <w:shd w:val="clear" w:color="auto" w:fill="auto"/>
            <w:noWrap/>
            <w:hideMark/>
          </w:tcPr>
          <w:p w14:paraId="72AA2D3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02" w:author="AP" w:date="2019-07-23T12:12:00Z">
                  <w:rPr>
                    <w:rFonts w:ascii="Calibri" w:eastAsia="Times New Roman" w:hAnsi="Calibri" w:cs="Times New Roman"/>
                    <w:color w:val="000000"/>
                    <w:sz w:val="18"/>
                    <w:szCs w:val="20"/>
                    <w:lang w:val="en-US"/>
                  </w:rPr>
                </w:rPrChange>
              </w:rPr>
              <w:pPrChange w:id="2503"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05949B4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04" w:author="AP" w:date="2019-07-23T12:12:00Z">
                  <w:rPr>
                    <w:rFonts w:ascii="Calibri" w:eastAsia="Times New Roman" w:hAnsi="Calibri" w:cs="Times New Roman"/>
                    <w:color w:val="000000"/>
                    <w:sz w:val="18"/>
                    <w:szCs w:val="20"/>
                    <w:lang w:val="en-US"/>
                  </w:rPr>
                </w:rPrChange>
              </w:rPr>
              <w:pPrChange w:id="2505"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3115AA9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06" w:author="AP" w:date="2019-07-23T12:12:00Z">
                  <w:rPr>
                    <w:rFonts w:ascii="Calibri" w:eastAsia="Times New Roman" w:hAnsi="Calibri" w:cs="Times New Roman"/>
                    <w:color w:val="000000"/>
                    <w:sz w:val="18"/>
                    <w:szCs w:val="20"/>
                    <w:lang w:val="en-US"/>
                  </w:rPr>
                </w:rPrChange>
              </w:rPr>
              <w:pPrChange w:id="2507"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273F2F3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08" w:author="AP" w:date="2019-07-23T12:12:00Z">
                  <w:rPr>
                    <w:rFonts w:ascii="Calibri" w:eastAsia="Times New Roman" w:hAnsi="Calibri" w:cs="Times New Roman"/>
                    <w:color w:val="000000"/>
                    <w:sz w:val="18"/>
                    <w:szCs w:val="20"/>
                    <w:lang w:val="en-US"/>
                  </w:rPr>
                </w:rPrChange>
              </w:rPr>
              <w:pPrChange w:id="2509"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3E0407B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10" w:author="AP" w:date="2019-07-23T12:12:00Z">
                  <w:rPr>
                    <w:rFonts w:ascii="Calibri" w:eastAsia="Times New Roman" w:hAnsi="Calibri" w:cs="Times New Roman"/>
                    <w:color w:val="000000"/>
                    <w:sz w:val="18"/>
                    <w:szCs w:val="20"/>
                    <w:lang w:val="en-US"/>
                  </w:rPr>
                </w:rPrChange>
              </w:rPr>
              <w:pPrChange w:id="2511"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3BA88EB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12" w:author="AP" w:date="2019-07-23T12:12:00Z">
                  <w:rPr>
                    <w:rFonts w:ascii="Calibri" w:eastAsia="Times New Roman" w:hAnsi="Calibri" w:cs="Times New Roman"/>
                    <w:color w:val="000000"/>
                    <w:sz w:val="18"/>
                    <w:szCs w:val="20"/>
                    <w:lang w:val="en-US"/>
                  </w:rPr>
                </w:rPrChange>
              </w:rPr>
              <w:pPrChange w:id="251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14" w:author="AP" w:date="2019-07-23T12:12:00Z">
                  <w:rPr>
                    <w:rFonts w:ascii="Calibri" w:eastAsia="Times New Roman" w:hAnsi="Calibri" w:cs="Times New Roman"/>
                    <w:color w:val="000000"/>
                    <w:sz w:val="18"/>
                    <w:szCs w:val="20"/>
                    <w:lang w:val="en-US"/>
                  </w:rPr>
                </w:rPrChange>
              </w:rPr>
              <w:t>2</w:t>
            </w:r>
          </w:p>
        </w:tc>
        <w:tc>
          <w:tcPr>
            <w:tcW w:w="269" w:type="pct"/>
            <w:tcBorders>
              <w:top w:val="nil"/>
              <w:left w:val="nil"/>
              <w:bottom w:val="single" w:sz="4" w:space="0" w:color="auto"/>
              <w:right w:val="single" w:sz="4" w:space="0" w:color="auto"/>
            </w:tcBorders>
            <w:shd w:val="clear" w:color="auto" w:fill="auto"/>
            <w:noWrap/>
            <w:hideMark/>
          </w:tcPr>
          <w:p w14:paraId="4C779B6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15" w:author="AP" w:date="2019-07-23T12:12:00Z">
                  <w:rPr>
                    <w:rFonts w:ascii="Calibri" w:eastAsia="Times New Roman" w:hAnsi="Calibri" w:cs="Times New Roman"/>
                    <w:color w:val="000000"/>
                    <w:sz w:val="18"/>
                    <w:szCs w:val="20"/>
                    <w:lang w:val="en-US"/>
                  </w:rPr>
                </w:rPrChange>
              </w:rPr>
              <w:pPrChange w:id="251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17" w:author="AP" w:date="2019-07-23T12:12:00Z">
                  <w:rPr>
                    <w:rFonts w:ascii="Calibri" w:eastAsia="Times New Roman" w:hAnsi="Calibri" w:cs="Times New Roman"/>
                    <w:color w:val="000000"/>
                    <w:sz w:val="18"/>
                    <w:szCs w:val="20"/>
                    <w:lang w:val="en-US"/>
                  </w:rPr>
                </w:rPrChange>
              </w:rPr>
              <w:t>1</w:t>
            </w:r>
          </w:p>
        </w:tc>
        <w:tc>
          <w:tcPr>
            <w:tcW w:w="422" w:type="pct"/>
            <w:tcBorders>
              <w:top w:val="nil"/>
              <w:left w:val="nil"/>
              <w:bottom w:val="single" w:sz="4" w:space="0" w:color="auto"/>
              <w:right w:val="single" w:sz="4" w:space="0" w:color="auto"/>
            </w:tcBorders>
            <w:shd w:val="clear" w:color="auto" w:fill="auto"/>
            <w:noWrap/>
            <w:hideMark/>
          </w:tcPr>
          <w:p w14:paraId="2392B77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18" w:author="AP" w:date="2019-07-23T12:12:00Z">
                  <w:rPr>
                    <w:rFonts w:ascii="Calibri" w:eastAsia="Times New Roman" w:hAnsi="Calibri" w:cs="Times New Roman"/>
                    <w:color w:val="000000"/>
                    <w:sz w:val="18"/>
                    <w:szCs w:val="20"/>
                    <w:lang w:val="en-US"/>
                  </w:rPr>
                </w:rPrChange>
              </w:rPr>
              <w:pPrChange w:id="2519"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4E94DDF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20" w:author="AP" w:date="2019-07-23T12:12:00Z">
                  <w:rPr>
                    <w:rFonts w:ascii="Calibri" w:eastAsia="Times New Roman" w:hAnsi="Calibri" w:cs="Times New Roman"/>
                    <w:color w:val="000000"/>
                    <w:sz w:val="18"/>
                    <w:szCs w:val="20"/>
                    <w:lang w:val="en-US"/>
                  </w:rPr>
                </w:rPrChange>
              </w:rPr>
              <w:pPrChange w:id="252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22" w:author="AP" w:date="2019-07-23T12:12:00Z">
                  <w:rPr>
                    <w:rFonts w:ascii="Calibri" w:eastAsia="Times New Roman" w:hAnsi="Calibri" w:cs="Times New Roman"/>
                    <w:color w:val="000000"/>
                    <w:sz w:val="18"/>
                    <w:szCs w:val="20"/>
                    <w:lang w:val="en-US"/>
                  </w:rPr>
                </w:rPrChange>
              </w:rPr>
              <w:t>1</w:t>
            </w:r>
          </w:p>
        </w:tc>
        <w:tc>
          <w:tcPr>
            <w:tcW w:w="196" w:type="pct"/>
            <w:tcBorders>
              <w:top w:val="nil"/>
              <w:left w:val="nil"/>
              <w:bottom w:val="single" w:sz="4" w:space="0" w:color="auto"/>
              <w:right w:val="single" w:sz="4" w:space="0" w:color="auto"/>
            </w:tcBorders>
            <w:shd w:val="clear" w:color="auto" w:fill="auto"/>
            <w:noWrap/>
          </w:tcPr>
          <w:p w14:paraId="4013499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23" w:author="AP" w:date="2019-07-23T12:12:00Z">
                  <w:rPr>
                    <w:rFonts w:ascii="Calibri" w:eastAsia="Times New Roman" w:hAnsi="Calibri" w:cs="Times New Roman"/>
                    <w:color w:val="000000"/>
                    <w:sz w:val="18"/>
                    <w:szCs w:val="20"/>
                    <w:lang w:val="en-US"/>
                  </w:rPr>
                </w:rPrChange>
              </w:rPr>
              <w:pPrChange w:id="2524" w:author="AP" w:date="2019-07-23T12:12:00Z">
                <w:pPr>
                  <w:spacing w:after="0" w:line="360" w:lineRule="auto"/>
                  <w:jc w:val="both"/>
                </w:pPr>
              </w:pPrChange>
            </w:pPr>
          </w:p>
        </w:tc>
      </w:tr>
      <w:tr w:rsidR="00374218" w:rsidRPr="00407344" w14:paraId="6929BC5A"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55ECCFF1"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525"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526" w:author="AP" w:date="2019-07-23T12:12:00Z">
                  <w:rPr>
                    <w:rFonts w:ascii="Calibri" w:eastAsia="Times New Roman" w:hAnsi="Calibri" w:cs="Times New Roman"/>
                    <w:i/>
                    <w:iCs/>
                    <w:color w:val="000000"/>
                    <w:sz w:val="18"/>
                    <w:szCs w:val="20"/>
                    <w:lang w:val="en-US"/>
                  </w:rPr>
                </w:rPrChange>
              </w:rPr>
              <w:t xml:space="preserve">Sorghum bicolor </w:t>
            </w:r>
          </w:p>
        </w:tc>
        <w:tc>
          <w:tcPr>
            <w:tcW w:w="665" w:type="pct"/>
            <w:tcBorders>
              <w:top w:val="nil"/>
              <w:left w:val="nil"/>
              <w:bottom w:val="single" w:sz="4" w:space="0" w:color="auto"/>
              <w:right w:val="single" w:sz="4" w:space="0" w:color="auto"/>
            </w:tcBorders>
            <w:shd w:val="clear" w:color="auto" w:fill="auto"/>
            <w:noWrap/>
            <w:hideMark/>
          </w:tcPr>
          <w:p w14:paraId="78F2267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27" w:author="AP" w:date="2019-07-23T12:12:00Z">
                  <w:rPr>
                    <w:rFonts w:ascii="Calibri" w:eastAsia="Times New Roman" w:hAnsi="Calibri" w:cs="Times New Roman"/>
                    <w:color w:val="000000"/>
                    <w:sz w:val="18"/>
                    <w:szCs w:val="20"/>
                    <w:lang w:val="en-US"/>
                  </w:rPr>
                </w:rPrChange>
              </w:rPr>
              <w:pPrChange w:id="252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29" w:author="AP" w:date="2019-07-23T12:12:00Z">
                  <w:rPr>
                    <w:rFonts w:ascii="Calibri" w:eastAsia="Times New Roman" w:hAnsi="Calibri" w:cs="Times New Roman"/>
                    <w:color w:val="000000"/>
                    <w:sz w:val="18"/>
                    <w:szCs w:val="20"/>
                    <w:lang w:val="en-US"/>
                  </w:rPr>
                </w:rPrChange>
              </w:rPr>
              <w:t>Sorgo</w:t>
            </w:r>
          </w:p>
        </w:tc>
        <w:tc>
          <w:tcPr>
            <w:tcW w:w="321" w:type="pct"/>
            <w:tcBorders>
              <w:top w:val="nil"/>
              <w:left w:val="nil"/>
              <w:bottom w:val="single" w:sz="4" w:space="0" w:color="auto"/>
              <w:right w:val="single" w:sz="4" w:space="0" w:color="auto"/>
            </w:tcBorders>
            <w:shd w:val="clear" w:color="auto" w:fill="auto"/>
            <w:noWrap/>
            <w:hideMark/>
          </w:tcPr>
          <w:p w14:paraId="7CBB96B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30" w:author="AP" w:date="2019-07-23T12:12:00Z">
                  <w:rPr>
                    <w:rFonts w:ascii="Calibri" w:eastAsia="Times New Roman" w:hAnsi="Calibri" w:cs="Times New Roman"/>
                    <w:color w:val="000000"/>
                    <w:sz w:val="18"/>
                    <w:szCs w:val="20"/>
                    <w:lang w:val="en-US"/>
                  </w:rPr>
                </w:rPrChange>
              </w:rPr>
              <w:pPrChange w:id="253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32" w:author="AP" w:date="2019-07-23T12:12:00Z">
                  <w:rPr>
                    <w:rFonts w:ascii="Calibri" w:eastAsia="Times New Roman" w:hAnsi="Calibri" w:cs="Times New Roman"/>
                    <w:color w:val="000000"/>
                    <w:sz w:val="18"/>
                    <w:szCs w:val="20"/>
                    <w:lang w:val="en-US"/>
                  </w:rPr>
                </w:rPrChange>
              </w:rPr>
              <w:t>128</w:t>
            </w:r>
          </w:p>
        </w:tc>
        <w:tc>
          <w:tcPr>
            <w:tcW w:w="269" w:type="pct"/>
            <w:tcBorders>
              <w:top w:val="nil"/>
              <w:left w:val="nil"/>
              <w:bottom w:val="single" w:sz="4" w:space="0" w:color="auto"/>
              <w:right w:val="single" w:sz="4" w:space="0" w:color="auto"/>
            </w:tcBorders>
            <w:shd w:val="clear" w:color="auto" w:fill="auto"/>
            <w:noWrap/>
            <w:hideMark/>
          </w:tcPr>
          <w:p w14:paraId="4392273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33" w:author="AP" w:date="2019-07-23T12:12:00Z">
                  <w:rPr>
                    <w:rFonts w:ascii="Calibri" w:eastAsia="Times New Roman" w:hAnsi="Calibri" w:cs="Times New Roman"/>
                    <w:color w:val="000000"/>
                    <w:sz w:val="18"/>
                    <w:szCs w:val="20"/>
                    <w:lang w:val="en-US"/>
                  </w:rPr>
                </w:rPrChange>
              </w:rPr>
              <w:pPrChange w:id="2534"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58F7A4D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35" w:author="AP" w:date="2019-07-23T12:12:00Z">
                  <w:rPr>
                    <w:rFonts w:ascii="Calibri" w:eastAsia="Times New Roman" w:hAnsi="Calibri" w:cs="Times New Roman"/>
                    <w:color w:val="000000"/>
                    <w:sz w:val="18"/>
                    <w:szCs w:val="20"/>
                    <w:lang w:val="en-US"/>
                  </w:rPr>
                </w:rPrChange>
              </w:rPr>
              <w:pPrChange w:id="2536"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2F7B1AC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37" w:author="AP" w:date="2019-07-23T12:12:00Z">
                  <w:rPr>
                    <w:rFonts w:ascii="Calibri" w:eastAsia="Times New Roman" w:hAnsi="Calibri" w:cs="Times New Roman"/>
                    <w:color w:val="000000"/>
                    <w:sz w:val="18"/>
                    <w:szCs w:val="20"/>
                    <w:lang w:val="en-US"/>
                  </w:rPr>
                </w:rPrChange>
              </w:rPr>
              <w:pPrChange w:id="2538"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20C016B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39" w:author="AP" w:date="2019-07-23T12:12:00Z">
                  <w:rPr>
                    <w:rFonts w:ascii="Calibri" w:eastAsia="Times New Roman" w:hAnsi="Calibri" w:cs="Times New Roman"/>
                    <w:color w:val="000000"/>
                    <w:sz w:val="18"/>
                    <w:szCs w:val="20"/>
                    <w:lang w:val="en-US"/>
                  </w:rPr>
                </w:rPrChange>
              </w:rPr>
              <w:pPrChange w:id="2540"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043562E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41" w:author="AP" w:date="2019-07-23T12:12:00Z">
                  <w:rPr>
                    <w:rFonts w:ascii="Calibri" w:eastAsia="Times New Roman" w:hAnsi="Calibri" w:cs="Times New Roman"/>
                    <w:color w:val="000000"/>
                    <w:sz w:val="18"/>
                    <w:szCs w:val="20"/>
                    <w:lang w:val="en-US"/>
                  </w:rPr>
                </w:rPrChange>
              </w:rPr>
              <w:pPrChange w:id="2542"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0F20C0C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43" w:author="AP" w:date="2019-07-23T12:12:00Z">
                  <w:rPr>
                    <w:rFonts w:ascii="Calibri" w:eastAsia="Times New Roman" w:hAnsi="Calibri" w:cs="Times New Roman"/>
                    <w:color w:val="000000"/>
                    <w:sz w:val="18"/>
                    <w:szCs w:val="20"/>
                    <w:lang w:val="en-US"/>
                  </w:rPr>
                </w:rPrChange>
              </w:rPr>
              <w:pPrChange w:id="2544"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7690E30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45" w:author="AP" w:date="2019-07-23T12:12:00Z">
                  <w:rPr>
                    <w:rFonts w:ascii="Calibri" w:eastAsia="Times New Roman" w:hAnsi="Calibri" w:cs="Times New Roman"/>
                    <w:color w:val="000000"/>
                    <w:sz w:val="18"/>
                    <w:szCs w:val="20"/>
                    <w:lang w:val="en-US"/>
                  </w:rPr>
                </w:rPrChange>
              </w:rPr>
              <w:pPrChange w:id="2546"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2F62F8C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47" w:author="AP" w:date="2019-07-23T12:12:00Z">
                  <w:rPr>
                    <w:rFonts w:ascii="Calibri" w:eastAsia="Times New Roman" w:hAnsi="Calibri" w:cs="Times New Roman"/>
                    <w:color w:val="000000"/>
                    <w:sz w:val="18"/>
                    <w:szCs w:val="20"/>
                    <w:lang w:val="en-US"/>
                  </w:rPr>
                </w:rPrChange>
              </w:rPr>
              <w:pPrChange w:id="254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49" w:author="AP" w:date="2019-07-23T12:12:00Z">
                  <w:rPr>
                    <w:rFonts w:ascii="Calibri" w:eastAsia="Times New Roman" w:hAnsi="Calibri" w:cs="Times New Roman"/>
                    <w:color w:val="000000"/>
                    <w:sz w:val="18"/>
                    <w:szCs w:val="20"/>
                    <w:lang w:val="en-US"/>
                  </w:rPr>
                </w:rPrChange>
              </w:rPr>
              <w:t>128</w:t>
            </w:r>
          </w:p>
        </w:tc>
        <w:tc>
          <w:tcPr>
            <w:tcW w:w="269" w:type="pct"/>
            <w:tcBorders>
              <w:top w:val="nil"/>
              <w:left w:val="nil"/>
              <w:bottom w:val="single" w:sz="4" w:space="0" w:color="auto"/>
              <w:right w:val="single" w:sz="4" w:space="0" w:color="auto"/>
            </w:tcBorders>
            <w:shd w:val="clear" w:color="auto" w:fill="auto"/>
            <w:noWrap/>
            <w:hideMark/>
          </w:tcPr>
          <w:p w14:paraId="02EEFE2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50" w:author="AP" w:date="2019-07-23T12:12:00Z">
                  <w:rPr>
                    <w:rFonts w:ascii="Calibri" w:eastAsia="Times New Roman" w:hAnsi="Calibri" w:cs="Times New Roman"/>
                    <w:color w:val="000000"/>
                    <w:sz w:val="18"/>
                    <w:szCs w:val="20"/>
                    <w:lang w:val="en-US"/>
                  </w:rPr>
                </w:rPrChange>
              </w:rPr>
              <w:pPrChange w:id="255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52" w:author="AP" w:date="2019-07-23T12:12:00Z">
                  <w:rPr>
                    <w:rFonts w:ascii="Calibri" w:eastAsia="Times New Roman" w:hAnsi="Calibri" w:cs="Times New Roman"/>
                    <w:color w:val="000000"/>
                    <w:sz w:val="18"/>
                    <w:szCs w:val="20"/>
                    <w:lang w:val="en-US"/>
                  </w:rPr>
                </w:rPrChange>
              </w:rPr>
              <w:t>34</w:t>
            </w:r>
          </w:p>
        </w:tc>
        <w:tc>
          <w:tcPr>
            <w:tcW w:w="422" w:type="pct"/>
            <w:tcBorders>
              <w:top w:val="nil"/>
              <w:left w:val="nil"/>
              <w:bottom w:val="single" w:sz="4" w:space="0" w:color="auto"/>
              <w:right w:val="single" w:sz="4" w:space="0" w:color="auto"/>
            </w:tcBorders>
            <w:shd w:val="clear" w:color="auto" w:fill="auto"/>
            <w:noWrap/>
            <w:hideMark/>
          </w:tcPr>
          <w:p w14:paraId="2597F9E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53" w:author="AP" w:date="2019-07-23T12:12:00Z">
                  <w:rPr>
                    <w:rFonts w:ascii="Calibri" w:eastAsia="Times New Roman" w:hAnsi="Calibri" w:cs="Times New Roman"/>
                    <w:color w:val="000000"/>
                    <w:sz w:val="18"/>
                    <w:szCs w:val="20"/>
                    <w:lang w:val="en-US"/>
                  </w:rPr>
                </w:rPrChange>
              </w:rPr>
              <w:pPrChange w:id="255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55" w:author="AP" w:date="2019-07-23T12:12:00Z">
                  <w:rPr>
                    <w:rFonts w:ascii="Calibri" w:eastAsia="Times New Roman" w:hAnsi="Calibri" w:cs="Times New Roman"/>
                    <w:color w:val="000000"/>
                    <w:sz w:val="18"/>
                    <w:szCs w:val="20"/>
                    <w:lang w:val="en-US"/>
                  </w:rPr>
                </w:rPrChange>
              </w:rPr>
              <w:t>3</w:t>
            </w:r>
          </w:p>
        </w:tc>
        <w:tc>
          <w:tcPr>
            <w:tcW w:w="334" w:type="pct"/>
            <w:tcBorders>
              <w:top w:val="nil"/>
              <w:left w:val="nil"/>
              <w:bottom w:val="single" w:sz="4" w:space="0" w:color="auto"/>
              <w:right w:val="single" w:sz="4" w:space="0" w:color="auto"/>
            </w:tcBorders>
            <w:shd w:val="clear" w:color="auto" w:fill="auto"/>
            <w:noWrap/>
            <w:hideMark/>
          </w:tcPr>
          <w:p w14:paraId="525BCCF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56" w:author="AP" w:date="2019-07-23T12:12:00Z">
                  <w:rPr>
                    <w:rFonts w:ascii="Calibri" w:eastAsia="Times New Roman" w:hAnsi="Calibri" w:cs="Times New Roman"/>
                    <w:color w:val="000000"/>
                    <w:sz w:val="18"/>
                    <w:szCs w:val="20"/>
                    <w:lang w:val="en-US"/>
                  </w:rPr>
                </w:rPrChange>
              </w:rPr>
              <w:pPrChange w:id="2557"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26D23436" w14:textId="77777777" w:rsidR="00374218" w:rsidRPr="00407344" w:rsidRDefault="00507629" w:rsidP="00407344">
            <w:pPr>
              <w:spacing w:after="0" w:line="360" w:lineRule="auto"/>
              <w:jc w:val="both"/>
              <w:rPr>
                <w:rFonts w:ascii="Times New Roman" w:eastAsia="Times New Roman" w:hAnsi="Times New Roman" w:cs="Times New Roman"/>
                <w:color w:val="000000"/>
                <w:sz w:val="24"/>
                <w:szCs w:val="24"/>
                <w:lang w:val="en-US"/>
                <w:rPrChange w:id="2558" w:author="AP" w:date="2019-07-23T12:12:00Z">
                  <w:rPr>
                    <w:rFonts w:ascii="Calibri" w:eastAsia="Times New Roman" w:hAnsi="Calibri" w:cs="Times New Roman"/>
                    <w:color w:val="000000"/>
                    <w:sz w:val="18"/>
                    <w:szCs w:val="20"/>
                    <w:lang w:val="en-US"/>
                  </w:rPr>
                </w:rPrChange>
              </w:rPr>
              <w:pPrChange w:id="255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60" w:author="AP" w:date="2019-07-23T12:12:00Z">
                  <w:rPr>
                    <w:rFonts w:ascii="Calibri" w:eastAsia="Times New Roman" w:hAnsi="Calibri" w:cs="Times New Roman"/>
                    <w:color w:val="000000"/>
                    <w:sz w:val="18"/>
                    <w:szCs w:val="20"/>
                    <w:lang w:val="en-US"/>
                  </w:rPr>
                </w:rPrChange>
              </w:rPr>
              <w:t>1</w:t>
            </w:r>
          </w:p>
        </w:tc>
      </w:tr>
      <w:tr w:rsidR="00374218" w:rsidRPr="00407344" w14:paraId="2C879DCB"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012BC681"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561"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562" w:author="AP" w:date="2019-07-23T12:12:00Z">
                  <w:rPr>
                    <w:rFonts w:ascii="Calibri" w:eastAsia="Times New Roman" w:hAnsi="Calibri" w:cs="Times New Roman"/>
                    <w:i/>
                    <w:iCs/>
                    <w:color w:val="000000"/>
                    <w:sz w:val="18"/>
                    <w:szCs w:val="20"/>
                    <w:lang w:val="en-US"/>
                  </w:rPr>
                </w:rPrChange>
              </w:rPr>
              <w:t>Telfairia occidentalis</w:t>
            </w:r>
          </w:p>
        </w:tc>
        <w:tc>
          <w:tcPr>
            <w:tcW w:w="665" w:type="pct"/>
            <w:tcBorders>
              <w:top w:val="nil"/>
              <w:left w:val="nil"/>
              <w:bottom w:val="single" w:sz="4" w:space="0" w:color="auto"/>
              <w:right w:val="single" w:sz="4" w:space="0" w:color="auto"/>
            </w:tcBorders>
            <w:shd w:val="clear" w:color="auto" w:fill="auto"/>
            <w:noWrap/>
            <w:hideMark/>
          </w:tcPr>
          <w:p w14:paraId="076AF55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63" w:author="AP" w:date="2019-07-23T12:12:00Z">
                  <w:rPr>
                    <w:rFonts w:ascii="Calibri" w:eastAsia="Times New Roman" w:hAnsi="Calibri" w:cs="Times New Roman"/>
                    <w:color w:val="000000"/>
                    <w:sz w:val="18"/>
                    <w:szCs w:val="20"/>
                    <w:lang w:val="en-US"/>
                  </w:rPr>
                </w:rPrChange>
              </w:rPr>
              <w:pPrChange w:id="2564"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65" w:author="AP" w:date="2019-07-23T12:12:00Z">
                  <w:rPr>
                    <w:rFonts w:ascii="Calibri" w:eastAsia="Times New Roman" w:hAnsi="Calibri" w:cs="Times New Roman"/>
                    <w:color w:val="000000"/>
                    <w:sz w:val="18"/>
                    <w:szCs w:val="20"/>
                    <w:lang w:val="en-US"/>
                  </w:rPr>
                </w:rPrChange>
              </w:rPr>
              <w:t>Calabaza acanalada (ugu)</w:t>
            </w:r>
          </w:p>
        </w:tc>
        <w:tc>
          <w:tcPr>
            <w:tcW w:w="321" w:type="pct"/>
            <w:tcBorders>
              <w:top w:val="nil"/>
              <w:left w:val="nil"/>
              <w:bottom w:val="single" w:sz="4" w:space="0" w:color="auto"/>
              <w:right w:val="single" w:sz="4" w:space="0" w:color="auto"/>
            </w:tcBorders>
            <w:shd w:val="clear" w:color="auto" w:fill="auto"/>
            <w:noWrap/>
            <w:hideMark/>
          </w:tcPr>
          <w:p w14:paraId="2D53DAF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66" w:author="AP" w:date="2019-07-23T12:12:00Z">
                  <w:rPr>
                    <w:rFonts w:ascii="Calibri" w:eastAsia="Times New Roman" w:hAnsi="Calibri" w:cs="Times New Roman"/>
                    <w:color w:val="000000"/>
                    <w:sz w:val="18"/>
                    <w:szCs w:val="20"/>
                    <w:lang w:val="en-US"/>
                  </w:rPr>
                </w:rPrChange>
              </w:rPr>
              <w:pPrChange w:id="2567" w:author="AP" w:date="2019-07-23T12:12:00Z">
                <w:pPr>
                  <w:spacing w:after="0" w:line="360" w:lineRule="auto"/>
                  <w:jc w:val="both"/>
                </w:pPr>
              </w:pPrChange>
            </w:pPr>
          </w:p>
        </w:tc>
        <w:tc>
          <w:tcPr>
            <w:tcW w:w="269" w:type="pct"/>
            <w:tcBorders>
              <w:top w:val="nil"/>
              <w:left w:val="nil"/>
              <w:bottom w:val="single" w:sz="4" w:space="0" w:color="auto"/>
              <w:right w:val="single" w:sz="4" w:space="0" w:color="auto"/>
            </w:tcBorders>
            <w:shd w:val="clear" w:color="auto" w:fill="auto"/>
            <w:noWrap/>
            <w:hideMark/>
          </w:tcPr>
          <w:p w14:paraId="0503DD1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68" w:author="AP" w:date="2019-07-23T12:12:00Z">
                  <w:rPr>
                    <w:rFonts w:ascii="Calibri" w:eastAsia="Times New Roman" w:hAnsi="Calibri" w:cs="Times New Roman"/>
                    <w:color w:val="000000"/>
                    <w:sz w:val="18"/>
                    <w:szCs w:val="20"/>
                    <w:lang w:val="en-US"/>
                  </w:rPr>
                </w:rPrChange>
              </w:rPr>
              <w:pPrChange w:id="2569"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70" w:author="AP" w:date="2019-07-23T12:12:00Z">
                  <w:rPr>
                    <w:rFonts w:ascii="Calibri" w:eastAsia="Times New Roman" w:hAnsi="Calibri" w:cs="Times New Roman"/>
                    <w:color w:val="000000"/>
                    <w:sz w:val="18"/>
                    <w:szCs w:val="20"/>
                    <w:lang w:val="en-US"/>
                  </w:rPr>
                </w:rPrChange>
              </w:rPr>
              <w:t>3</w:t>
            </w:r>
          </w:p>
        </w:tc>
        <w:tc>
          <w:tcPr>
            <w:tcW w:w="268" w:type="pct"/>
            <w:tcBorders>
              <w:top w:val="nil"/>
              <w:left w:val="nil"/>
              <w:bottom w:val="single" w:sz="4" w:space="0" w:color="auto"/>
              <w:right w:val="single" w:sz="4" w:space="0" w:color="auto"/>
            </w:tcBorders>
            <w:shd w:val="clear" w:color="auto" w:fill="auto"/>
            <w:noWrap/>
            <w:hideMark/>
          </w:tcPr>
          <w:p w14:paraId="00462CD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71" w:author="AP" w:date="2019-07-23T12:12:00Z">
                  <w:rPr>
                    <w:rFonts w:ascii="Calibri" w:eastAsia="Times New Roman" w:hAnsi="Calibri" w:cs="Times New Roman"/>
                    <w:color w:val="000000"/>
                    <w:sz w:val="18"/>
                    <w:szCs w:val="20"/>
                    <w:lang w:val="en-US"/>
                  </w:rPr>
                </w:rPrChange>
              </w:rPr>
              <w:pPrChange w:id="257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73" w:author="AP" w:date="2019-07-23T12:12:00Z">
                  <w:rPr>
                    <w:rFonts w:ascii="Calibri" w:eastAsia="Times New Roman" w:hAnsi="Calibri" w:cs="Times New Roman"/>
                    <w:color w:val="000000"/>
                    <w:sz w:val="18"/>
                    <w:szCs w:val="20"/>
                    <w:lang w:val="en-US"/>
                  </w:rPr>
                </w:rPrChange>
              </w:rPr>
              <w:t>1</w:t>
            </w:r>
          </w:p>
        </w:tc>
        <w:tc>
          <w:tcPr>
            <w:tcW w:w="201" w:type="pct"/>
            <w:tcBorders>
              <w:top w:val="nil"/>
              <w:left w:val="nil"/>
              <w:bottom w:val="single" w:sz="4" w:space="0" w:color="auto"/>
              <w:right w:val="single" w:sz="4" w:space="0" w:color="auto"/>
            </w:tcBorders>
            <w:shd w:val="clear" w:color="auto" w:fill="auto"/>
            <w:noWrap/>
            <w:hideMark/>
          </w:tcPr>
          <w:p w14:paraId="1F31FB2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74" w:author="AP" w:date="2019-07-23T12:12:00Z">
                  <w:rPr>
                    <w:rFonts w:ascii="Calibri" w:eastAsia="Times New Roman" w:hAnsi="Calibri" w:cs="Times New Roman"/>
                    <w:color w:val="000000"/>
                    <w:sz w:val="18"/>
                    <w:szCs w:val="20"/>
                    <w:lang w:val="en-US"/>
                  </w:rPr>
                </w:rPrChange>
              </w:rPr>
              <w:pPrChange w:id="2575"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5B7C98E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76" w:author="AP" w:date="2019-07-23T12:12:00Z">
                  <w:rPr>
                    <w:rFonts w:ascii="Calibri" w:eastAsia="Times New Roman" w:hAnsi="Calibri" w:cs="Times New Roman"/>
                    <w:color w:val="000000"/>
                    <w:sz w:val="18"/>
                    <w:szCs w:val="20"/>
                    <w:lang w:val="en-US"/>
                  </w:rPr>
                </w:rPrChange>
              </w:rPr>
              <w:pPrChange w:id="2577"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56023642"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78" w:author="AP" w:date="2019-07-23T12:12:00Z">
                  <w:rPr>
                    <w:rFonts w:ascii="Calibri" w:eastAsia="Times New Roman" w:hAnsi="Calibri" w:cs="Times New Roman"/>
                    <w:color w:val="000000"/>
                    <w:sz w:val="18"/>
                    <w:szCs w:val="20"/>
                    <w:lang w:val="en-US"/>
                  </w:rPr>
                </w:rPrChange>
              </w:rPr>
              <w:pPrChange w:id="2579"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2DE878D0"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80" w:author="AP" w:date="2019-07-23T12:12:00Z">
                  <w:rPr>
                    <w:rFonts w:ascii="Calibri" w:eastAsia="Times New Roman" w:hAnsi="Calibri" w:cs="Times New Roman"/>
                    <w:color w:val="000000"/>
                    <w:sz w:val="18"/>
                    <w:szCs w:val="20"/>
                    <w:lang w:val="en-US"/>
                  </w:rPr>
                </w:rPrChange>
              </w:rPr>
              <w:pPrChange w:id="2581"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4A6FA08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82" w:author="AP" w:date="2019-07-23T12:12:00Z">
                  <w:rPr>
                    <w:rFonts w:ascii="Calibri" w:eastAsia="Times New Roman" w:hAnsi="Calibri" w:cs="Times New Roman"/>
                    <w:color w:val="000000"/>
                    <w:sz w:val="18"/>
                    <w:szCs w:val="20"/>
                    <w:lang w:val="en-US"/>
                  </w:rPr>
                </w:rPrChange>
              </w:rPr>
              <w:pPrChange w:id="2583"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376F04A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84" w:author="AP" w:date="2019-07-23T12:12:00Z">
                  <w:rPr>
                    <w:rFonts w:ascii="Calibri" w:eastAsia="Times New Roman" w:hAnsi="Calibri" w:cs="Times New Roman"/>
                    <w:color w:val="000000"/>
                    <w:sz w:val="18"/>
                    <w:szCs w:val="20"/>
                    <w:lang w:val="en-US"/>
                  </w:rPr>
                </w:rPrChange>
              </w:rPr>
              <w:pPrChange w:id="258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86" w:author="AP" w:date="2019-07-23T12:12:00Z">
                  <w:rPr>
                    <w:rFonts w:ascii="Calibri" w:eastAsia="Times New Roman" w:hAnsi="Calibri" w:cs="Times New Roman"/>
                    <w:color w:val="000000"/>
                    <w:sz w:val="18"/>
                    <w:szCs w:val="20"/>
                    <w:lang w:val="en-US"/>
                  </w:rPr>
                </w:rPrChange>
              </w:rPr>
              <w:t>4</w:t>
            </w:r>
          </w:p>
        </w:tc>
        <w:tc>
          <w:tcPr>
            <w:tcW w:w="269" w:type="pct"/>
            <w:tcBorders>
              <w:top w:val="nil"/>
              <w:left w:val="nil"/>
              <w:bottom w:val="single" w:sz="4" w:space="0" w:color="auto"/>
              <w:right w:val="single" w:sz="4" w:space="0" w:color="auto"/>
            </w:tcBorders>
            <w:shd w:val="clear" w:color="auto" w:fill="auto"/>
            <w:noWrap/>
            <w:hideMark/>
          </w:tcPr>
          <w:p w14:paraId="39128D2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87" w:author="AP" w:date="2019-07-23T12:12:00Z">
                  <w:rPr>
                    <w:rFonts w:ascii="Calibri" w:eastAsia="Times New Roman" w:hAnsi="Calibri" w:cs="Times New Roman"/>
                    <w:color w:val="000000"/>
                    <w:sz w:val="18"/>
                    <w:szCs w:val="20"/>
                    <w:lang w:val="en-US"/>
                  </w:rPr>
                </w:rPrChange>
              </w:rPr>
              <w:pPrChange w:id="2588"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17BDEF2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89" w:author="AP" w:date="2019-07-23T12:12:00Z">
                  <w:rPr>
                    <w:rFonts w:ascii="Calibri" w:eastAsia="Times New Roman" w:hAnsi="Calibri" w:cs="Times New Roman"/>
                    <w:color w:val="000000"/>
                    <w:sz w:val="18"/>
                    <w:szCs w:val="20"/>
                    <w:lang w:val="en-US"/>
                  </w:rPr>
                </w:rPrChange>
              </w:rPr>
              <w:pPrChange w:id="2590"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6C8B964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91" w:author="AP" w:date="2019-07-23T12:12:00Z">
                  <w:rPr>
                    <w:rFonts w:ascii="Calibri" w:eastAsia="Times New Roman" w:hAnsi="Calibri" w:cs="Times New Roman"/>
                    <w:color w:val="000000"/>
                    <w:sz w:val="18"/>
                    <w:szCs w:val="20"/>
                    <w:lang w:val="en-US"/>
                  </w:rPr>
                </w:rPrChange>
              </w:rPr>
              <w:pPrChange w:id="2592"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42114B6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93" w:author="AP" w:date="2019-07-23T12:12:00Z">
                  <w:rPr>
                    <w:rFonts w:ascii="Calibri" w:eastAsia="Times New Roman" w:hAnsi="Calibri" w:cs="Times New Roman"/>
                    <w:color w:val="000000"/>
                    <w:sz w:val="18"/>
                    <w:szCs w:val="20"/>
                    <w:lang w:val="en-US"/>
                  </w:rPr>
                </w:rPrChange>
              </w:rPr>
              <w:pPrChange w:id="2594" w:author="AP" w:date="2019-07-23T12:12:00Z">
                <w:pPr>
                  <w:spacing w:after="0" w:line="360" w:lineRule="auto"/>
                  <w:jc w:val="both"/>
                </w:pPr>
              </w:pPrChange>
            </w:pPr>
          </w:p>
        </w:tc>
      </w:tr>
      <w:tr w:rsidR="00374218" w:rsidRPr="00407344" w14:paraId="69971A2C"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69BD3EA0"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595"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596" w:author="AP" w:date="2019-07-23T12:12:00Z">
                  <w:rPr>
                    <w:rFonts w:ascii="Calibri" w:eastAsia="Times New Roman" w:hAnsi="Calibri" w:cs="Times New Roman"/>
                    <w:i/>
                    <w:iCs/>
                    <w:color w:val="000000"/>
                    <w:sz w:val="18"/>
                    <w:szCs w:val="20"/>
                    <w:lang w:val="en-US"/>
                  </w:rPr>
                </w:rPrChange>
              </w:rPr>
              <w:t>Vigna subterranea</w:t>
            </w:r>
          </w:p>
        </w:tc>
        <w:tc>
          <w:tcPr>
            <w:tcW w:w="665" w:type="pct"/>
            <w:tcBorders>
              <w:top w:val="nil"/>
              <w:left w:val="nil"/>
              <w:bottom w:val="single" w:sz="4" w:space="0" w:color="auto"/>
              <w:right w:val="single" w:sz="4" w:space="0" w:color="auto"/>
            </w:tcBorders>
            <w:shd w:val="clear" w:color="auto" w:fill="auto"/>
            <w:noWrap/>
            <w:hideMark/>
          </w:tcPr>
          <w:p w14:paraId="1C185DB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597" w:author="AP" w:date="2019-07-23T12:12:00Z">
                  <w:rPr>
                    <w:rFonts w:ascii="Calibri" w:eastAsia="Times New Roman" w:hAnsi="Calibri" w:cs="Times New Roman"/>
                    <w:color w:val="000000"/>
                    <w:sz w:val="18"/>
                    <w:szCs w:val="20"/>
                    <w:lang w:val="en-US"/>
                  </w:rPr>
                </w:rPrChange>
              </w:rPr>
              <w:pPrChange w:id="259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599" w:author="AP" w:date="2019-07-23T12:12:00Z">
                  <w:rPr>
                    <w:rFonts w:ascii="Calibri" w:eastAsia="Times New Roman" w:hAnsi="Calibri" w:cs="Times New Roman"/>
                    <w:color w:val="000000"/>
                    <w:sz w:val="18"/>
                    <w:szCs w:val="20"/>
                    <w:lang w:val="en-US"/>
                  </w:rPr>
                </w:rPrChange>
              </w:rPr>
              <w:t>Frijol Bambara</w:t>
            </w:r>
          </w:p>
        </w:tc>
        <w:tc>
          <w:tcPr>
            <w:tcW w:w="321" w:type="pct"/>
            <w:tcBorders>
              <w:top w:val="nil"/>
              <w:left w:val="nil"/>
              <w:bottom w:val="single" w:sz="4" w:space="0" w:color="auto"/>
              <w:right w:val="single" w:sz="4" w:space="0" w:color="auto"/>
            </w:tcBorders>
            <w:shd w:val="clear" w:color="auto" w:fill="auto"/>
            <w:noWrap/>
            <w:hideMark/>
          </w:tcPr>
          <w:p w14:paraId="6DCFE3E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00" w:author="AP" w:date="2019-07-23T12:12:00Z">
                  <w:rPr>
                    <w:rFonts w:ascii="Calibri" w:eastAsia="Times New Roman" w:hAnsi="Calibri" w:cs="Times New Roman"/>
                    <w:color w:val="000000"/>
                    <w:sz w:val="18"/>
                    <w:szCs w:val="20"/>
                    <w:lang w:val="en-US"/>
                  </w:rPr>
                </w:rPrChange>
              </w:rPr>
              <w:pPrChange w:id="260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02" w:author="AP" w:date="2019-07-23T12:12:00Z">
                  <w:rPr>
                    <w:rFonts w:ascii="Calibri" w:eastAsia="Times New Roman" w:hAnsi="Calibri" w:cs="Times New Roman"/>
                    <w:color w:val="000000"/>
                    <w:sz w:val="18"/>
                    <w:szCs w:val="20"/>
                    <w:lang w:val="en-US"/>
                  </w:rPr>
                </w:rPrChange>
              </w:rPr>
              <w:t>109</w:t>
            </w:r>
          </w:p>
        </w:tc>
        <w:tc>
          <w:tcPr>
            <w:tcW w:w="269" w:type="pct"/>
            <w:tcBorders>
              <w:top w:val="nil"/>
              <w:left w:val="nil"/>
              <w:bottom w:val="single" w:sz="4" w:space="0" w:color="auto"/>
              <w:right w:val="single" w:sz="4" w:space="0" w:color="auto"/>
            </w:tcBorders>
            <w:shd w:val="clear" w:color="auto" w:fill="auto"/>
            <w:noWrap/>
            <w:hideMark/>
          </w:tcPr>
          <w:p w14:paraId="5B68395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03" w:author="AP" w:date="2019-07-23T12:12:00Z">
                  <w:rPr>
                    <w:rFonts w:ascii="Calibri" w:eastAsia="Times New Roman" w:hAnsi="Calibri" w:cs="Times New Roman"/>
                    <w:color w:val="000000"/>
                    <w:sz w:val="18"/>
                    <w:szCs w:val="20"/>
                    <w:lang w:val="en-US"/>
                  </w:rPr>
                </w:rPrChange>
              </w:rPr>
              <w:pPrChange w:id="2604"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486C9FA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05" w:author="AP" w:date="2019-07-23T12:12:00Z">
                  <w:rPr>
                    <w:rFonts w:ascii="Calibri" w:eastAsia="Times New Roman" w:hAnsi="Calibri" w:cs="Times New Roman"/>
                    <w:color w:val="000000"/>
                    <w:sz w:val="18"/>
                    <w:szCs w:val="20"/>
                    <w:lang w:val="en-US"/>
                  </w:rPr>
                </w:rPrChange>
              </w:rPr>
              <w:pPrChange w:id="2606"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0A3512A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07" w:author="AP" w:date="2019-07-23T12:12:00Z">
                  <w:rPr>
                    <w:rFonts w:ascii="Calibri" w:eastAsia="Times New Roman" w:hAnsi="Calibri" w:cs="Times New Roman"/>
                    <w:color w:val="000000"/>
                    <w:sz w:val="18"/>
                    <w:szCs w:val="20"/>
                    <w:lang w:val="en-US"/>
                  </w:rPr>
                </w:rPrChange>
              </w:rPr>
              <w:pPrChange w:id="2608"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311A1DE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09" w:author="AP" w:date="2019-07-23T12:12:00Z">
                  <w:rPr>
                    <w:rFonts w:ascii="Calibri" w:eastAsia="Times New Roman" w:hAnsi="Calibri" w:cs="Times New Roman"/>
                    <w:color w:val="000000"/>
                    <w:sz w:val="18"/>
                    <w:szCs w:val="20"/>
                    <w:lang w:val="en-US"/>
                  </w:rPr>
                </w:rPrChange>
              </w:rPr>
              <w:pPrChange w:id="2610"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51F9594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11" w:author="AP" w:date="2019-07-23T12:12:00Z">
                  <w:rPr>
                    <w:rFonts w:ascii="Calibri" w:eastAsia="Times New Roman" w:hAnsi="Calibri" w:cs="Times New Roman"/>
                    <w:color w:val="000000"/>
                    <w:sz w:val="18"/>
                    <w:szCs w:val="20"/>
                    <w:lang w:val="en-US"/>
                  </w:rPr>
                </w:rPrChange>
              </w:rPr>
              <w:pPrChange w:id="2612"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65E3653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13" w:author="AP" w:date="2019-07-23T12:12:00Z">
                  <w:rPr>
                    <w:rFonts w:ascii="Calibri" w:eastAsia="Times New Roman" w:hAnsi="Calibri" w:cs="Times New Roman"/>
                    <w:color w:val="000000"/>
                    <w:sz w:val="18"/>
                    <w:szCs w:val="20"/>
                    <w:lang w:val="en-US"/>
                  </w:rPr>
                </w:rPrChange>
              </w:rPr>
              <w:pPrChange w:id="2614"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5FADE58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15" w:author="AP" w:date="2019-07-23T12:12:00Z">
                  <w:rPr>
                    <w:rFonts w:ascii="Calibri" w:eastAsia="Times New Roman" w:hAnsi="Calibri" w:cs="Times New Roman"/>
                    <w:color w:val="000000"/>
                    <w:sz w:val="18"/>
                    <w:szCs w:val="20"/>
                    <w:lang w:val="en-US"/>
                  </w:rPr>
                </w:rPrChange>
              </w:rPr>
              <w:pPrChange w:id="2616"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2D4C9A3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17" w:author="AP" w:date="2019-07-23T12:12:00Z">
                  <w:rPr>
                    <w:rFonts w:ascii="Calibri" w:eastAsia="Times New Roman" w:hAnsi="Calibri" w:cs="Times New Roman"/>
                    <w:color w:val="000000"/>
                    <w:sz w:val="18"/>
                    <w:szCs w:val="20"/>
                    <w:lang w:val="en-US"/>
                  </w:rPr>
                </w:rPrChange>
              </w:rPr>
              <w:pPrChange w:id="261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19" w:author="AP" w:date="2019-07-23T12:12:00Z">
                  <w:rPr>
                    <w:rFonts w:ascii="Calibri" w:eastAsia="Times New Roman" w:hAnsi="Calibri" w:cs="Times New Roman"/>
                    <w:color w:val="000000"/>
                    <w:sz w:val="18"/>
                    <w:szCs w:val="20"/>
                    <w:lang w:val="en-US"/>
                  </w:rPr>
                </w:rPrChange>
              </w:rPr>
              <w:t>109</w:t>
            </w:r>
          </w:p>
        </w:tc>
        <w:tc>
          <w:tcPr>
            <w:tcW w:w="269" w:type="pct"/>
            <w:tcBorders>
              <w:top w:val="nil"/>
              <w:left w:val="nil"/>
              <w:bottom w:val="single" w:sz="4" w:space="0" w:color="auto"/>
              <w:right w:val="single" w:sz="4" w:space="0" w:color="auto"/>
            </w:tcBorders>
            <w:shd w:val="clear" w:color="auto" w:fill="auto"/>
            <w:noWrap/>
            <w:hideMark/>
          </w:tcPr>
          <w:p w14:paraId="6EC4B55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20" w:author="AP" w:date="2019-07-23T12:12:00Z">
                  <w:rPr>
                    <w:rFonts w:ascii="Calibri" w:eastAsia="Times New Roman" w:hAnsi="Calibri" w:cs="Times New Roman"/>
                    <w:color w:val="000000"/>
                    <w:sz w:val="18"/>
                    <w:szCs w:val="20"/>
                    <w:lang w:val="en-US"/>
                  </w:rPr>
                </w:rPrChange>
              </w:rPr>
              <w:pPrChange w:id="262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22" w:author="AP" w:date="2019-07-23T12:12:00Z">
                  <w:rPr>
                    <w:rFonts w:ascii="Calibri" w:eastAsia="Times New Roman" w:hAnsi="Calibri" w:cs="Times New Roman"/>
                    <w:color w:val="000000"/>
                    <w:sz w:val="18"/>
                    <w:szCs w:val="20"/>
                    <w:lang w:val="en-US"/>
                  </w:rPr>
                </w:rPrChange>
              </w:rPr>
              <w:t>17</w:t>
            </w:r>
          </w:p>
        </w:tc>
        <w:tc>
          <w:tcPr>
            <w:tcW w:w="422" w:type="pct"/>
            <w:tcBorders>
              <w:top w:val="nil"/>
              <w:left w:val="nil"/>
              <w:bottom w:val="single" w:sz="4" w:space="0" w:color="auto"/>
              <w:right w:val="single" w:sz="4" w:space="0" w:color="auto"/>
            </w:tcBorders>
            <w:shd w:val="clear" w:color="auto" w:fill="auto"/>
            <w:noWrap/>
            <w:hideMark/>
          </w:tcPr>
          <w:p w14:paraId="0B6F00B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23" w:author="AP" w:date="2019-07-23T12:12:00Z">
                  <w:rPr>
                    <w:rFonts w:ascii="Calibri" w:eastAsia="Times New Roman" w:hAnsi="Calibri" w:cs="Times New Roman"/>
                    <w:color w:val="000000"/>
                    <w:sz w:val="18"/>
                    <w:szCs w:val="20"/>
                    <w:lang w:val="en-US"/>
                  </w:rPr>
                </w:rPrChange>
              </w:rPr>
              <w:pPrChange w:id="2624"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3C7B220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25" w:author="AP" w:date="2019-07-23T12:12:00Z">
                  <w:rPr>
                    <w:rFonts w:ascii="Calibri" w:eastAsia="Times New Roman" w:hAnsi="Calibri" w:cs="Times New Roman"/>
                    <w:color w:val="000000"/>
                    <w:sz w:val="18"/>
                    <w:szCs w:val="20"/>
                    <w:lang w:val="en-US"/>
                  </w:rPr>
                </w:rPrChange>
              </w:rPr>
              <w:pPrChange w:id="2626"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5AD6480E" w14:textId="77777777" w:rsidR="00374218" w:rsidRPr="00407344" w:rsidRDefault="00507629" w:rsidP="00407344">
            <w:pPr>
              <w:spacing w:after="0" w:line="360" w:lineRule="auto"/>
              <w:jc w:val="both"/>
              <w:rPr>
                <w:rFonts w:ascii="Times New Roman" w:eastAsia="Times New Roman" w:hAnsi="Times New Roman" w:cs="Times New Roman"/>
                <w:color w:val="000000"/>
                <w:sz w:val="24"/>
                <w:szCs w:val="24"/>
                <w:lang w:val="en-US"/>
                <w:rPrChange w:id="2627" w:author="AP" w:date="2019-07-23T12:12:00Z">
                  <w:rPr>
                    <w:rFonts w:ascii="Calibri" w:eastAsia="Times New Roman" w:hAnsi="Calibri" w:cs="Times New Roman"/>
                    <w:color w:val="000000"/>
                    <w:sz w:val="18"/>
                    <w:szCs w:val="20"/>
                    <w:lang w:val="en-US"/>
                  </w:rPr>
                </w:rPrChange>
              </w:rPr>
              <w:pPrChange w:id="262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29" w:author="AP" w:date="2019-07-23T12:12:00Z">
                  <w:rPr>
                    <w:rFonts w:ascii="Calibri" w:eastAsia="Times New Roman" w:hAnsi="Calibri" w:cs="Times New Roman"/>
                    <w:color w:val="000000"/>
                    <w:sz w:val="18"/>
                    <w:szCs w:val="20"/>
                    <w:lang w:val="en-US"/>
                  </w:rPr>
                </w:rPrChange>
              </w:rPr>
              <w:t>2</w:t>
            </w:r>
          </w:p>
        </w:tc>
      </w:tr>
      <w:tr w:rsidR="00374218" w:rsidRPr="00407344" w14:paraId="4F13FACF"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64D40910"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630"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631" w:author="AP" w:date="2019-07-23T12:12:00Z">
                  <w:rPr>
                    <w:rFonts w:ascii="Calibri" w:eastAsia="Times New Roman" w:hAnsi="Calibri" w:cs="Times New Roman"/>
                    <w:i/>
                    <w:iCs/>
                    <w:color w:val="000000"/>
                    <w:sz w:val="18"/>
                    <w:szCs w:val="20"/>
                    <w:lang w:val="en-US"/>
                  </w:rPr>
                </w:rPrChange>
              </w:rPr>
              <w:t>Vigna unguiculata</w:t>
            </w:r>
          </w:p>
        </w:tc>
        <w:tc>
          <w:tcPr>
            <w:tcW w:w="665" w:type="pct"/>
            <w:tcBorders>
              <w:top w:val="nil"/>
              <w:left w:val="nil"/>
              <w:bottom w:val="single" w:sz="4" w:space="0" w:color="auto"/>
              <w:right w:val="single" w:sz="4" w:space="0" w:color="auto"/>
            </w:tcBorders>
            <w:shd w:val="clear" w:color="auto" w:fill="auto"/>
            <w:noWrap/>
            <w:hideMark/>
          </w:tcPr>
          <w:p w14:paraId="356C870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32" w:author="AP" w:date="2019-07-23T12:12:00Z">
                  <w:rPr>
                    <w:rFonts w:ascii="Calibri" w:eastAsia="Times New Roman" w:hAnsi="Calibri" w:cs="Times New Roman"/>
                    <w:color w:val="000000"/>
                    <w:sz w:val="18"/>
                    <w:szCs w:val="20"/>
                    <w:lang w:val="en-US"/>
                  </w:rPr>
                </w:rPrChange>
              </w:rPr>
              <w:pPrChange w:id="263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34" w:author="AP" w:date="2019-07-23T12:12:00Z">
                  <w:rPr>
                    <w:rFonts w:ascii="Calibri" w:eastAsia="Times New Roman" w:hAnsi="Calibri" w:cs="Times New Roman"/>
                    <w:color w:val="000000"/>
                    <w:sz w:val="18"/>
                    <w:szCs w:val="20"/>
                    <w:lang w:val="en-US"/>
                  </w:rPr>
                </w:rPrChange>
              </w:rPr>
              <w:t>Caupí</w:t>
            </w:r>
          </w:p>
        </w:tc>
        <w:tc>
          <w:tcPr>
            <w:tcW w:w="321" w:type="pct"/>
            <w:tcBorders>
              <w:top w:val="nil"/>
              <w:left w:val="nil"/>
              <w:bottom w:val="single" w:sz="4" w:space="0" w:color="auto"/>
              <w:right w:val="single" w:sz="4" w:space="0" w:color="auto"/>
            </w:tcBorders>
            <w:shd w:val="clear" w:color="auto" w:fill="auto"/>
            <w:noWrap/>
            <w:hideMark/>
          </w:tcPr>
          <w:p w14:paraId="1F85C83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35" w:author="AP" w:date="2019-07-23T12:12:00Z">
                  <w:rPr>
                    <w:rFonts w:ascii="Calibri" w:eastAsia="Times New Roman" w:hAnsi="Calibri" w:cs="Times New Roman"/>
                    <w:color w:val="000000"/>
                    <w:sz w:val="18"/>
                    <w:szCs w:val="20"/>
                    <w:lang w:val="en-US"/>
                  </w:rPr>
                </w:rPrChange>
              </w:rPr>
              <w:pPrChange w:id="263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37" w:author="AP" w:date="2019-07-23T12:12:00Z">
                  <w:rPr>
                    <w:rFonts w:ascii="Calibri" w:eastAsia="Times New Roman" w:hAnsi="Calibri" w:cs="Times New Roman"/>
                    <w:color w:val="000000"/>
                    <w:sz w:val="18"/>
                    <w:szCs w:val="20"/>
                    <w:lang w:val="en-US"/>
                  </w:rPr>
                </w:rPrChange>
              </w:rPr>
              <w:t>107</w:t>
            </w:r>
          </w:p>
        </w:tc>
        <w:tc>
          <w:tcPr>
            <w:tcW w:w="269" w:type="pct"/>
            <w:tcBorders>
              <w:top w:val="nil"/>
              <w:left w:val="nil"/>
              <w:bottom w:val="single" w:sz="4" w:space="0" w:color="auto"/>
              <w:right w:val="single" w:sz="4" w:space="0" w:color="auto"/>
            </w:tcBorders>
            <w:shd w:val="clear" w:color="auto" w:fill="auto"/>
            <w:noWrap/>
            <w:hideMark/>
          </w:tcPr>
          <w:p w14:paraId="6A5E3B7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38" w:author="AP" w:date="2019-07-23T12:12:00Z">
                  <w:rPr>
                    <w:rFonts w:ascii="Calibri" w:eastAsia="Times New Roman" w:hAnsi="Calibri" w:cs="Times New Roman"/>
                    <w:color w:val="000000"/>
                    <w:sz w:val="18"/>
                    <w:szCs w:val="20"/>
                    <w:lang w:val="en-US"/>
                  </w:rPr>
                </w:rPrChange>
              </w:rPr>
              <w:pPrChange w:id="2639"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3C1D515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40" w:author="AP" w:date="2019-07-23T12:12:00Z">
                  <w:rPr>
                    <w:rFonts w:ascii="Calibri" w:eastAsia="Times New Roman" w:hAnsi="Calibri" w:cs="Times New Roman"/>
                    <w:color w:val="000000"/>
                    <w:sz w:val="18"/>
                    <w:szCs w:val="20"/>
                    <w:lang w:val="en-US"/>
                  </w:rPr>
                </w:rPrChange>
              </w:rPr>
              <w:pPrChange w:id="2641"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4BC6B7D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42" w:author="AP" w:date="2019-07-23T12:12:00Z">
                  <w:rPr>
                    <w:rFonts w:ascii="Calibri" w:eastAsia="Times New Roman" w:hAnsi="Calibri" w:cs="Times New Roman"/>
                    <w:color w:val="000000"/>
                    <w:sz w:val="18"/>
                    <w:szCs w:val="20"/>
                    <w:lang w:val="en-US"/>
                  </w:rPr>
                </w:rPrChange>
              </w:rPr>
              <w:pPrChange w:id="2643"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2187C49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44" w:author="AP" w:date="2019-07-23T12:12:00Z">
                  <w:rPr>
                    <w:rFonts w:ascii="Calibri" w:eastAsia="Times New Roman" w:hAnsi="Calibri" w:cs="Times New Roman"/>
                    <w:color w:val="000000"/>
                    <w:sz w:val="18"/>
                    <w:szCs w:val="20"/>
                    <w:lang w:val="en-US"/>
                  </w:rPr>
                </w:rPrChange>
              </w:rPr>
              <w:pPrChange w:id="2645"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708EB17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46" w:author="AP" w:date="2019-07-23T12:12:00Z">
                  <w:rPr>
                    <w:rFonts w:ascii="Calibri" w:eastAsia="Times New Roman" w:hAnsi="Calibri" w:cs="Times New Roman"/>
                    <w:color w:val="000000"/>
                    <w:sz w:val="18"/>
                    <w:szCs w:val="20"/>
                    <w:lang w:val="en-US"/>
                  </w:rPr>
                </w:rPrChange>
              </w:rPr>
              <w:pPrChange w:id="2647"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2D3C35A5"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48" w:author="AP" w:date="2019-07-23T12:12:00Z">
                  <w:rPr>
                    <w:rFonts w:ascii="Calibri" w:eastAsia="Times New Roman" w:hAnsi="Calibri" w:cs="Times New Roman"/>
                    <w:color w:val="000000"/>
                    <w:sz w:val="18"/>
                    <w:szCs w:val="20"/>
                    <w:lang w:val="en-US"/>
                  </w:rPr>
                </w:rPrChange>
              </w:rPr>
              <w:pPrChange w:id="2649"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79E2D2F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50" w:author="AP" w:date="2019-07-23T12:12:00Z">
                  <w:rPr>
                    <w:rFonts w:ascii="Calibri" w:eastAsia="Times New Roman" w:hAnsi="Calibri" w:cs="Times New Roman"/>
                    <w:color w:val="000000"/>
                    <w:sz w:val="18"/>
                    <w:szCs w:val="20"/>
                    <w:lang w:val="en-US"/>
                  </w:rPr>
                </w:rPrChange>
              </w:rPr>
              <w:pPrChange w:id="2651"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0DC4D16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52" w:author="AP" w:date="2019-07-23T12:12:00Z">
                  <w:rPr>
                    <w:rFonts w:ascii="Calibri" w:eastAsia="Times New Roman" w:hAnsi="Calibri" w:cs="Times New Roman"/>
                    <w:color w:val="000000"/>
                    <w:sz w:val="18"/>
                    <w:szCs w:val="20"/>
                    <w:lang w:val="en-US"/>
                  </w:rPr>
                </w:rPrChange>
              </w:rPr>
              <w:pPrChange w:id="265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54" w:author="AP" w:date="2019-07-23T12:12:00Z">
                  <w:rPr>
                    <w:rFonts w:ascii="Calibri" w:eastAsia="Times New Roman" w:hAnsi="Calibri" w:cs="Times New Roman"/>
                    <w:color w:val="000000"/>
                    <w:sz w:val="18"/>
                    <w:szCs w:val="20"/>
                    <w:lang w:val="en-US"/>
                  </w:rPr>
                </w:rPrChange>
              </w:rPr>
              <w:t>107</w:t>
            </w:r>
          </w:p>
        </w:tc>
        <w:tc>
          <w:tcPr>
            <w:tcW w:w="269" w:type="pct"/>
            <w:tcBorders>
              <w:top w:val="nil"/>
              <w:left w:val="nil"/>
              <w:bottom w:val="single" w:sz="4" w:space="0" w:color="auto"/>
              <w:right w:val="single" w:sz="4" w:space="0" w:color="auto"/>
            </w:tcBorders>
            <w:shd w:val="clear" w:color="auto" w:fill="auto"/>
            <w:noWrap/>
            <w:hideMark/>
          </w:tcPr>
          <w:p w14:paraId="52A358A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55" w:author="AP" w:date="2019-07-23T12:12:00Z">
                  <w:rPr>
                    <w:rFonts w:ascii="Calibri" w:eastAsia="Times New Roman" w:hAnsi="Calibri" w:cs="Times New Roman"/>
                    <w:color w:val="000000"/>
                    <w:sz w:val="18"/>
                    <w:szCs w:val="20"/>
                    <w:lang w:val="en-US"/>
                  </w:rPr>
                </w:rPrChange>
              </w:rPr>
              <w:pPrChange w:id="2656"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57" w:author="AP" w:date="2019-07-23T12:12:00Z">
                  <w:rPr>
                    <w:rFonts w:ascii="Calibri" w:eastAsia="Times New Roman" w:hAnsi="Calibri" w:cs="Times New Roman"/>
                    <w:color w:val="000000"/>
                    <w:sz w:val="18"/>
                    <w:szCs w:val="20"/>
                    <w:lang w:val="en-US"/>
                  </w:rPr>
                </w:rPrChange>
              </w:rPr>
              <w:t>29</w:t>
            </w:r>
          </w:p>
        </w:tc>
        <w:tc>
          <w:tcPr>
            <w:tcW w:w="422" w:type="pct"/>
            <w:tcBorders>
              <w:top w:val="nil"/>
              <w:left w:val="nil"/>
              <w:bottom w:val="single" w:sz="4" w:space="0" w:color="auto"/>
              <w:right w:val="single" w:sz="4" w:space="0" w:color="auto"/>
            </w:tcBorders>
            <w:shd w:val="clear" w:color="auto" w:fill="auto"/>
            <w:noWrap/>
            <w:hideMark/>
          </w:tcPr>
          <w:p w14:paraId="5F8DDE6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58" w:author="AP" w:date="2019-07-23T12:12:00Z">
                  <w:rPr>
                    <w:rFonts w:ascii="Calibri" w:eastAsia="Times New Roman" w:hAnsi="Calibri" w:cs="Times New Roman"/>
                    <w:color w:val="000000"/>
                    <w:sz w:val="18"/>
                    <w:szCs w:val="20"/>
                    <w:lang w:val="en-US"/>
                  </w:rPr>
                </w:rPrChange>
              </w:rPr>
              <w:pPrChange w:id="2659"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609920E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60" w:author="AP" w:date="2019-07-23T12:12:00Z">
                  <w:rPr>
                    <w:rFonts w:ascii="Calibri" w:eastAsia="Times New Roman" w:hAnsi="Calibri" w:cs="Times New Roman"/>
                    <w:color w:val="000000"/>
                    <w:sz w:val="18"/>
                    <w:szCs w:val="20"/>
                    <w:lang w:val="en-US"/>
                  </w:rPr>
                </w:rPrChange>
              </w:rPr>
              <w:pPrChange w:id="2661"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6D902CCF" w14:textId="77777777" w:rsidR="00374218" w:rsidRPr="00407344" w:rsidRDefault="00507629" w:rsidP="00407344">
            <w:pPr>
              <w:spacing w:after="0" w:line="360" w:lineRule="auto"/>
              <w:jc w:val="both"/>
              <w:rPr>
                <w:rFonts w:ascii="Times New Roman" w:eastAsia="Times New Roman" w:hAnsi="Times New Roman" w:cs="Times New Roman"/>
                <w:color w:val="000000"/>
                <w:sz w:val="24"/>
                <w:szCs w:val="24"/>
                <w:lang w:val="en-US"/>
                <w:rPrChange w:id="2662" w:author="AP" w:date="2019-07-23T12:12:00Z">
                  <w:rPr>
                    <w:rFonts w:ascii="Calibri" w:eastAsia="Times New Roman" w:hAnsi="Calibri" w:cs="Times New Roman"/>
                    <w:color w:val="000000"/>
                    <w:sz w:val="18"/>
                    <w:szCs w:val="20"/>
                    <w:lang w:val="en-US"/>
                  </w:rPr>
                </w:rPrChange>
              </w:rPr>
              <w:pPrChange w:id="2663"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64" w:author="AP" w:date="2019-07-23T12:12:00Z">
                  <w:rPr>
                    <w:rFonts w:ascii="Calibri" w:eastAsia="Times New Roman" w:hAnsi="Calibri" w:cs="Times New Roman"/>
                    <w:color w:val="000000"/>
                    <w:sz w:val="18"/>
                    <w:szCs w:val="20"/>
                    <w:lang w:val="en-US"/>
                  </w:rPr>
                </w:rPrChange>
              </w:rPr>
              <w:t>2</w:t>
            </w:r>
          </w:p>
        </w:tc>
      </w:tr>
      <w:tr w:rsidR="00374218" w:rsidRPr="00407344" w14:paraId="1C26007D"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4C89A98C"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665"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666" w:author="AP" w:date="2019-07-23T12:12:00Z">
                  <w:rPr>
                    <w:rFonts w:ascii="Calibri" w:eastAsia="Times New Roman" w:hAnsi="Calibri" w:cs="Times New Roman"/>
                    <w:i/>
                    <w:iCs/>
                    <w:color w:val="000000"/>
                    <w:sz w:val="18"/>
                    <w:szCs w:val="20"/>
                    <w:lang w:val="en-US"/>
                  </w:rPr>
                </w:rPrChange>
              </w:rPr>
              <w:t>Xanthosoma maffafa</w:t>
            </w:r>
          </w:p>
        </w:tc>
        <w:tc>
          <w:tcPr>
            <w:tcW w:w="665" w:type="pct"/>
            <w:tcBorders>
              <w:top w:val="nil"/>
              <w:left w:val="nil"/>
              <w:bottom w:val="single" w:sz="4" w:space="0" w:color="auto"/>
              <w:right w:val="single" w:sz="4" w:space="0" w:color="auto"/>
            </w:tcBorders>
            <w:shd w:val="clear" w:color="auto" w:fill="auto"/>
            <w:noWrap/>
            <w:hideMark/>
          </w:tcPr>
          <w:p w14:paraId="583A2B3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67" w:author="AP" w:date="2019-07-23T12:12:00Z">
                  <w:rPr>
                    <w:rFonts w:ascii="Calibri" w:eastAsia="Times New Roman" w:hAnsi="Calibri" w:cs="Times New Roman"/>
                    <w:color w:val="000000"/>
                    <w:sz w:val="18"/>
                    <w:szCs w:val="20"/>
                    <w:lang w:val="en-US"/>
                  </w:rPr>
                </w:rPrChange>
              </w:rPr>
              <w:pPrChange w:id="266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69" w:author="AP" w:date="2019-07-23T12:12:00Z">
                  <w:rPr>
                    <w:rFonts w:ascii="Calibri" w:eastAsia="Times New Roman" w:hAnsi="Calibri" w:cs="Times New Roman"/>
                    <w:color w:val="000000"/>
                    <w:sz w:val="18"/>
                    <w:szCs w:val="20"/>
                    <w:lang w:val="en-US"/>
                  </w:rPr>
                </w:rPrChange>
              </w:rPr>
              <w:t>Hoja elefante</w:t>
            </w:r>
          </w:p>
        </w:tc>
        <w:tc>
          <w:tcPr>
            <w:tcW w:w="321" w:type="pct"/>
            <w:tcBorders>
              <w:top w:val="nil"/>
              <w:left w:val="nil"/>
              <w:bottom w:val="single" w:sz="4" w:space="0" w:color="auto"/>
              <w:right w:val="single" w:sz="4" w:space="0" w:color="auto"/>
            </w:tcBorders>
            <w:shd w:val="clear" w:color="auto" w:fill="auto"/>
            <w:noWrap/>
            <w:hideMark/>
          </w:tcPr>
          <w:p w14:paraId="4A9992A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70" w:author="AP" w:date="2019-07-23T12:12:00Z">
                  <w:rPr>
                    <w:rFonts w:ascii="Calibri" w:eastAsia="Times New Roman" w:hAnsi="Calibri" w:cs="Times New Roman"/>
                    <w:color w:val="000000"/>
                    <w:sz w:val="18"/>
                    <w:szCs w:val="20"/>
                    <w:lang w:val="en-US"/>
                  </w:rPr>
                </w:rPrChange>
              </w:rPr>
              <w:pPrChange w:id="2671"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72" w:author="AP" w:date="2019-07-23T12:12:00Z">
                  <w:rPr>
                    <w:rFonts w:ascii="Calibri" w:eastAsia="Times New Roman" w:hAnsi="Calibri" w:cs="Times New Roman"/>
                    <w:color w:val="000000"/>
                    <w:sz w:val="18"/>
                    <w:szCs w:val="20"/>
                    <w:lang w:val="en-US"/>
                  </w:rPr>
                </w:rPrChange>
              </w:rPr>
              <w:t>1</w:t>
            </w:r>
          </w:p>
        </w:tc>
        <w:tc>
          <w:tcPr>
            <w:tcW w:w="269" w:type="pct"/>
            <w:tcBorders>
              <w:top w:val="nil"/>
              <w:left w:val="nil"/>
              <w:bottom w:val="single" w:sz="4" w:space="0" w:color="auto"/>
              <w:right w:val="single" w:sz="4" w:space="0" w:color="auto"/>
            </w:tcBorders>
            <w:shd w:val="clear" w:color="auto" w:fill="auto"/>
            <w:noWrap/>
            <w:hideMark/>
          </w:tcPr>
          <w:p w14:paraId="009C2C8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73" w:author="AP" w:date="2019-07-23T12:12:00Z">
                  <w:rPr>
                    <w:rFonts w:ascii="Calibri" w:eastAsia="Times New Roman" w:hAnsi="Calibri" w:cs="Times New Roman"/>
                    <w:color w:val="000000"/>
                    <w:sz w:val="18"/>
                    <w:szCs w:val="20"/>
                    <w:lang w:val="en-US"/>
                  </w:rPr>
                </w:rPrChange>
              </w:rPr>
              <w:pPrChange w:id="2674"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0264BCF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75" w:author="AP" w:date="2019-07-23T12:12:00Z">
                  <w:rPr>
                    <w:rFonts w:ascii="Calibri" w:eastAsia="Times New Roman" w:hAnsi="Calibri" w:cs="Times New Roman"/>
                    <w:color w:val="000000"/>
                    <w:sz w:val="18"/>
                    <w:szCs w:val="20"/>
                    <w:lang w:val="en-US"/>
                  </w:rPr>
                </w:rPrChange>
              </w:rPr>
              <w:pPrChange w:id="2676"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6DB2109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77" w:author="AP" w:date="2019-07-23T12:12:00Z">
                  <w:rPr>
                    <w:rFonts w:ascii="Calibri" w:eastAsia="Times New Roman" w:hAnsi="Calibri" w:cs="Times New Roman"/>
                    <w:color w:val="000000"/>
                    <w:sz w:val="18"/>
                    <w:szCs w:val="20"/>
                    <w:lang w:val="en-US"/>
                  </w:rPr>
                </w:rPrChange>
              </w:rPr>
              <w:pPrChange w:id="2678"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63346E4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79" w:author="AP" w:date="2019-07-23T12:12:00Z">
                  <w:rPr>
                    <w:rFonts w:ascii="Calibri" w:eastAsia="Times New Roman" w:hAnsi="Calibri" w:cs="Times New Roman"/>
                    <w:color w:val="000000"/>
                    <w:sz w:val="18"/>
                    <w:szCs w:val="20"/>
                    <w:lang w:val="en-US"/>
                  </w:rPr>
                </w:rPrChange>
              </w:rPr>
              <w:pPrChange w:id="2680"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6D77621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81" w:author="AP" w:date="2019-07-23T12:12:00Z">
                  <w:rPr>
                    <w:rFonts w:ascii="Calibri" w:eastAsia="Times New Roman" w:hAnsi="Calibri" w:cs="Times New Roman"/>
                    <w:color w:val="000000"/>
                    <w:sz w:val="18"/>
                    <w:szCs w:val="20"/>
                    <w:lang w:val="en-US"/>
                  </w:rPr>
                </w:rPrChange>
              </w:rPr>
              <w:pPrChange w:id="2682"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17FB3DCA"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83" w:author="AP" w:date="2019-07-23T12:12:00Z">
                  <w:rPr>
                    <w:rFonts w:ascii="Calibri" w:eastAsia="Times New Roman" w:hAnsi="Calibri" w:cs="Times New Roman"/>
                    <w:color w:val="000000"/>
                    <w:sz w:val="18"/>
                    <w:szCs w:val="20"/>
                    <w:lang w:val="en-US"/>
                  </w:rPr>
                </w:rPrChange>
              </w:rPr>
              <w:pPrChange w:id="2684"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1C7E26A8"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85" w:author="AP" w:date="2019-07-23T12:12:00Z">
                  <w:rPr>
                    <w:rFonts w:ascii="Calibri" w:eastAsia="Times New Roman" w:hAnsi="Calibri" w:cs="Times New Roman"/>
                    <w:color w:val="000000"/>
                    <w:sz w:val="18"/>
                    <w:szCs w:val="20"/>
                    <w:lang w:val="en-US"/>
                  </w:rPr>
                </w:rPrChange>
              </w:rPr>
              <w:pPrChange w:id="2686"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2E9DBE5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87" w:author="AP" w:date="2019-07-23T12:12:00Z">
                  <w:rPr>
                    <w:rFonts w:ascii="Calibri" w:eastAsia="Times New Roman" w:hAnsi="Calibri" w:cs="Times New Roman"/>
                    <w:color w:val="000000"/>
                    <w:sz w:val="18"/>
                    <w:szCs w:val="20"/>
                    <w:lang w:val="en-US"/>
                  </w:rPr>
                </w:rPrChange>
              </w:rPr>
              <w:pPrChange w:id="268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89" w:author="AP" w:date="2019-07-23T12:12:00Z">
                  <w:rPr>
                    <w:rFonts w:ascii="Calibri" w:eastAsia="Times New Roman" w:hAnsi="Calibri" w:cs="Times New Roman"/>
                    <w:color w:val="000000"/>
                    <w:sz w:val="18"/>
                    <w:szCs w:val="20"/>
                    <w:lang w:val="en-US"/>
                  </w:rPr>
                </w:rPrChange>
              </w:rPr>
              <w:t>1</w:t>
            </w:r>
          </w:p>
        </w:tc>
        <w:tc>
          <w:tcPr>
            <w:tcW w:w="269" w:type="pct"/>
            <w:tcBorders>
              <w:top w:val="nil"/>
              <w:left w:val="nil"/>
              <w:bottom w:val="single" w:sz="4" w:space="0" w:color="auto"/>
              <w:right w:val="single" w:sz="4" w:space="0" w:color="auto"/>
            </w:tcBorders>
            <w:shd w:val="clear" w:color="auto" w:fill="auto"/>
            <w:noWrap/>
            <w:hideMark/>
          </w:tcPr>
          <w:p w14:paraId="749B079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90" w:author="AP" w:date="2019-07-23T12:12:00Z">
                  <w:rPr>
                    <w:rFonts w:ascii="Calibri" w:eastAsia="Times New Roman" w:hAnsi="Calibri" w:cs="Times New Roman"/>
                    <w:color w:val="000000"/>
                    <w:sz w:val="18"/>
                    <w:szCs w:val="20"/>
                    <w:lang w:val="en-US"/>
                  </w:rPr>
                </w:rPrChange>
              </w:rPr>
              <w:pPrChange w:id="2691" w:author="AP" w:date="2019-07-23T12:12:00Z">
                <w:pPr>
                  <w:spacing w:after="0" w:line="360" w:lineRule="auto"/>
                  <w:jc w:val="both"/>
                </w:pPr>
              </w:pPrChange>
            </w:pPr>
          </w:p>
        </w:tc>
        <w:tc>
          <w:tcPr>
            <w:tcW w:w="422" w:type="pct"/>
            <w:tcBorders>
              <w:top w:val="nil"/>
              <w:left w:val="nil"/>
              <w:bottom w:val="single" w:sz="4" w:space="0" w:color="auto"/>
              <w:right w:val="single" w:sz="4" w:space="0" w:color="auto"/>
            </w:tcBorders>
            <w:shd w:val="clear" w:color="auto" w:fill="auto"/>
            <w:noWrap/>
            <w:hideMark/>
          </w:tcPr>
          <w:p w14:paraId="7A7FD1D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92" w:author="AP" w:date="2019-07-23T12:12:00Z">
                  <w:rPr>
                    <w:rFonts w:ascii="Calibri" w:eastAsia="Times New Roman" w:hAnsi="Calibri" w:cs="Times New Roman"/>
                    <w:color w:val="000000"/>
                    <w:sz w:val="18"/>
                    <w:szCs w:val="20"/>
                    <w:lang w:val="en-US"/>
                  </w:rPr>
                </w:rPrChange>
              </w:rPr>
              <w:pPrChange w:id="2693" w:author="AP" w:date="2019-07-23T12:12:00Z">
                <w:pPr>
                  <w:spacing w:after="0" w:line="360" w:lineRule="auto"/>
                  <w:jc w:val="both"/>
                </w:pPr>
              </w:pPrChange>
            </w:pPr>
          </w:p>
        </w:tc>
        <w:tc>
          <w:tcPr>
            <w:tcW w:w="334" w:type="pct"/>
            <w:tcBorders>
              <w:top w:val="nil"/>
              <w:left w:val="nil"/>
              <w:bottom w:val="single" w:sz="4" w:space="0" w:color="auto"/>
              <w:right w:val="single" w:sz="4" w:space="0" w:color="auto"/>
            </w:tcBorders>
            <w:shd w:val="clear" w:color="auto" w:fill="auto"/>
            <w:noWrap/>
            <w:hideMark/>
          </w:tcPr>
          <w:p w14:paraId="14A34EED"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694" w:author="AP" w:date="2019-07-23T12:12:00Z">
                  <w:rPr>
                    <w:rFonts w:ascii="Calibri" w:eastAsia="Times New Roman" w:hAnsi="Calibri" w:cs="Times New Roman"/>
                    <w:color w:val="000000"/>
                    <w:sz w:val="18"/>
                    <w:szCs w:val="20"/>
                    <w:lang w:val="en-US"/>
                  </w:rPr>
                </w:rPrChange>
              </w:rPr>
              <w:pPrChange w:id="2695"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581797C3" w14:textId="77777777" w:rsidR="00374218" w:rsidRPr="00407344" w:rsidRDefault="00507629" w:rsidP="00407344">
            <w:pPr>
              <w:spacing w:after="0" w:line="360" w:lineRule="auto"/>
              <w:jc w:val="both"/>
              <w:rPr>
                <w:rFonts w:ascii="Times New Roman" w:eastAsia="Times New Roman" w:hAnsi="Times New Roman" w:cs="Times New Roman"/>
                <w:color w:val="000000"/>
                <w:sz w:val="24"/>
                <w:szCs w:val="24"/>
                <w:lang w:val="en-US"/>
                <w:rPrChange w:id="2696" w:author="AP" w:date="2019-07-23T12:12:00Z">
                  <w:rPr>
                    <w:rFonts w:ascii="Calibri" w:eastAsia="Times New Roman" w:hAnsi="Calibri" w:cs="Times New Roman"/>
                    <w:color w:val="000000"/>
                    <w:sz w:val="18"/>
                    <w:szCs w:val="20"/>
                    <w:lang w:val="en-US"/>
                  </w:rPr>
                </w:rPrChange>
              </w:rPr>
              <w:pPrChange w:id="2697"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698" w:author="AP" w:date="2019-07-23T12:12:00Z">
                  <w:rPr>
                    <w:rFonts w:ascii="Calibri" w:eastAsia="Times New Roman" w:hAnsi="Calibri" w:cs="Times New Roman"/>
                    <w:color w:val="000000"/>
                    <w:sz w:val="18"/>
                    <w:szCs w:val="20"/>
                    <w:lang w:val="en-US"/>
                  </w:rPr>
                </w:rPrChange>
              </w:rPr>
              <w:t>1</w:t>
            </w:r>
          </w:p>
        </w:tc>
      </w:tr>
      <w:tr w:rsidR="00374218" w:rsidRPr="00407344" w14:paraId="5CAABACE" w14:textId="77777777" w:rsidTr="00507629">
        <w:trPr>
          <w:trHeight w:val="315"/>
        </w:trPr>
        <w:tc>
          <w:tcPr>
            <w:tcW w:w="770" w:type="pct"/>
            <w:tcBorders>
              <w:top w:val="nil"/>
              <w:left w:val="single" w:sz="4" w:space="0" w:color="auto"/>
              <w:bottom w:val="single" w:sz="4" w:space="0" w:color="auto"/>
              <w:right w:val="single" w:sz="4" w:space="0" w:color="auto"/>
            </w:tcBorders>
            <w:shd w:val="clear" w:color="auto" w:fill="auto"/>
            <w:noWrap/>
            <w:hideMark/>
          </w:tcPr>
          <w:p w14:paraId="78ED7D6B" w14:textId="77777777" w:rsidR="00374218" w:rsidRPr="00407344" w:rsidRDefault="00374218" w:rsidP="00407344">
            <w:pPr>
              <w:spacing w:after="0" w:line="360" w:lineRule="auto"/>
              <w:jc w:val="both"/>
              <w:rPr>
                <w:rFonts w:ascii="Times New Roman" w:eastAsia="Times New Roman" w:hAnsi="Times New Roman" w:cs="Times New Roman"/>
                <w:i/>
                <w:iCs/>
                <w:color w:val="000000"/>
                <w:sz w:val="24"/>
                <w:szCs w:val="24"/>
                <w:lang w:val="en-US"/>
                <w:rPrChange w:id="2699" w:author="AP" w:date="2019-07-23T12:12:00Z">
                  <w:rPr>
                    <w:rFonts w:ascii="Calibri" w:eastAsia="Times New Roman" w:hAnsi="Calibri" w:cs="Times New Roman"/>
                    <w:i/>
                    <w:iCs/>
                    <w:color w:val="000000"/>
                    <w:sz w:val="18"/>
                    <w:szCs w:val="20"/>
                    <w:lang w:val="en-US"/>
                  </w:rPr>
                </w:rPrChange>
              </w:rPr>
            </w:pPr>
            <w:r w:rsidRPr="00407344">
              <w:rPr>
                <w:rFonts w:ascii="Times New Roman" w:eastAsia="Times New Roman" w:hAnsi="Times New Roman" w:cs="Times New Roman"/>
                <w:i/>
                <w:iCs/>
                <w:color w:val="000000"/>
                <w:sz w:val="24"/>
                <w:szCs w:val="24"/>
                <w:lang w:val="en-US"/>
                <w:rPrChange w:id="2700" w:author="AP" w:date="2019-07-23T12:12:00Z">
                  <w:rPr>
                    <w:rFonts w:ascii="Calibri" w:eastAsia="Times New Roman" w:hAnsi="Calibri" w:cs="Times New Roman"/>
                    <w:i/>
                    <w:iCs/>
                    <w:color w:val="000000"/>
                    <w:sz w:val="18"/>
                    <w:szCs w:val="20"/>
                    <w:lang w:val="en-US"/>
                  </w:rPr>
                </w:rPrChange>
              </w:rPr>
              <w:t xml:space="preserve">Zea mays </w:t>
            </w:r>
          </w:p>
        </w:tc>
        <w:tc>
          <w:tcPr>
            <w:tcW w:w="665" w:type="pct"/>
            <w:tcBorders>
              <w:top w:val="nil"/>
              <w:left w:val="nil"/>
              <w:bottom w:val="single" w:sz="4" w:space="0" w:color="auto"/>
              <w:right w:val="single" w:sz="4" w:space="0" w:color="auto"/>
            </w:tcBorders>
            <w:shd w:val="clear" w:color="auto" w:fill="auto"/>
            <w:noWrap/>
            <w:hideMark/>
          </w:tcPr>
          <w:p w14:paraId="49F1730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01" w:author="AP" w:date="2019-07-23T12:12:00Z">
                  <w:rPr>
                    <w:rFonts w:ascii="Calibri" w:eastAsia="Times New Roman" w:hAnsi="Calibri" w:cs="Times New Roman"/>
                    <w:color w:val="000000"/>
                    <w:sz w:val="18"/>
                    <w:szCs w:val="20"/>
                    <w:lang w:val="en-US"/>
                  </w:rPr>
                </w:rPrChange>
              </w:rPr>
              <w:pPrChange w:id="270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703" w:author="AP" w:date="2019-07-23T12:12:00Z">
                  <w:rPr>
                    <w:rFonts w:ascii="Calibri" w:eastAsia="Times New Roman" w:hAnsi="Calibri" w:cs="Times New Roman"/>
                    <w:color w:val="000000"/>
                    <w:sz w:val="18"/>
                    <w:szCs w:val="20"/>
                    <w:lang w:val="en-US"/>
                  </w:rPr>
                </w:rPrChange>
              </w:rPr>
              <w:t>Maíz</w:t>
            </w:r>
          </w:p>
        </w:tc>
        <w:tc>
          <w:tcPr>
            <w:tcW w:w="321" w:type="pct"/>
            <w:tcBorders>
              <w:top w:val="nil"/>
              <w:left w:val="nil"/>
              <w:bottom w:val="single" w:sz="4" w:space="0" w:color="auto"/>
              <w:right w:val="single" w:sz="4" w:space="0" w:color="auto"/>
            </w:tcBorders>
            <w:shd w:val="clear" w:color="auto" w:fill="auto"/>
            <w:noWrap/>
            <w:hideMark/>
          </w:tcPr>
          <w:p w14:paraId="4ED772E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04" w:author="AP" w:date="2019-07-23T12:12:00Z">
                  <w:rPr>
                    <w:rFonts w:ascii="Calibri" w:eastAsia="Times New Roman" w:hAnsi="Calibri" w:cs="Times New Roman"/>
                    <w:color w:val="000000"/>
                    <w:sz w:val="18"/>
                    <w:szCs w:val="20"/>
                    <w:lang w:val="en-US"/>
                  </w:rPr>
                </w:rPrChange>
              </w:rPr>
              <w:pPrChange w:id="270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706" w:author="AP" w:date="2019-07-23T12:12:00Z">
                  <w:rPr>
                    <w:rFonts w:ascii="Calibri" w:eastAsia="Times New Roman" w:hAnsi="Calibri" w:cs="Times New Roman"/>
                    <w:color w:val="000000"/>
                    <w:sz w:val="18"/>
                    <w:szCs w:val="20"/>
                    <w:lang w:val="en-US"/>
                  </w:rPr>
                </w:rPrChange>
              </w:rPr>
              <w:t>160</w:t>
            </w:r>
          </w:p>
        </w:tc>
        <w:tc>
          <w:tcPr>
            <w:tcW w:w="269" w:type="pct"/>
            <w:tcBorders>
              <w:top w:val="nil"/>
              <w:left w:val="nil"/>
              <w:bottom w:val="single" w:sz="4" w:space="0" w:color="auto"/>
              <w:right w:val="single" w:sz="4" w:space="0" w:color="auto"/>
            </w:tcBorders>
            <w:shd w:val="clear" w:color="auto" w:fill="auto"/>
            <w:noWrap/>
            <w:hideMark/>
          </w:tcPr>
          <w:p w14:paraId="3A5F855F"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07" w:author="AP" w:date="2019-07-23T12:12:00Z">
                  <w:rPr>
                    <w:rFonts w:ascii="Calibri" w:eastAsia="Times New Roman" w:hAnsi="Calibri" w:cs="Times New Roman"/>
                    <w:color w:val="000000"/>
                    <w:sz w:val="18"/>
                    <w:szCs w:val="20"/>
                    <w:lang w:val="en-US"/>
                  </w:rPr>
                </w:rPrChange>
              </w:rPr>
              <w:pPrChange w:id="2708" w:author="AP" w:date="2019-07-23T12:12:00Z">
                <w:pPr>
                  <w:spacing w:after="0" w:line="360" w:lineRule="auto"/>
                  <w:jc w:val="both"/>
                </w:pPr>
              </w:pPrChange>
            </w:pPr>
          </w:p>
        </w:tc>
        <w:tc>
          <w:tcPr>
            <w:tcW w:w="268" w:type="pct"/>
            <w:tcBorders>
              <w:top w:val="nil"/>
              <w:left w:val="nil"/>
              <w:bottom w:val="single" w:sz="4" w:space="0" w:color="auto"/>
              <w:right w:val="single" w:sz="4" w:space="0" w:color="auto"/>
            </w:tcBorders>
            <w:shd w:val="clear" w:color="auto" w:fill="auto"/>
            <w:noWrap/>
            <w:hideMark/>
          </w:tcPr>
          <w:p w14:paraId="7D8C609B"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09" w:author="AP" w:date="2019-07-23T12:12:00Z">
                  <w:rPr>
                    <w:rFonts w:ascii="Calibri" w:eastAsia="Times New Roman" w:hAnsi="Calibri" w:cs="Times New Roman"/>
                    <w:color w:val="000000"/>
                    <w:sz w:val="18"/>
                    <w:szCs w:val="20"/>
                    <w:lang w:val="en-US"/>
                  </w:rPr>
                </w:rPrChange>
              </w:rPr>
              <w:pPrChange w:id="2710" w:author="AP" w:date="2019-07-23T12:12:00Z">
                <w:pPr>
                  <w:spacing w:after="0" w:line="360" w:lineRule="auto"/>
                  <w:jc w:val="both"/>
                </w:pPr>
              </w:pPrChange>
            </w:pPr>
          </w:p>
        </w:tc>
        <w:tc>
          <w:tcPr>
            <w:tcW w:w="201" w:type="pct"/>
            <w:tcBorders>
              <w:top w:val="nil"/>
              <w:left w:val="nil"/>
              <w:bottom w:val="single" w:sz="4" w:space="0" w:color="auto"/>
              <w:right w:val="single" w:sz="4" w:space="0" w:color="auto"/>
            </w:tcBorders>
            <w:shd w:val="clear" w:color="auto" w:fill="auto"/>
            <w:noWrap/>
            <w:hideMark/>
          </w:tcPr>
          <w:p w14:paraId="0D63050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11" w:author="AP" w:date="2019-07-23T12:12:00Z">
                  <w:rPr>
                    <w:rFonts w:ascii="Calibri" w:eastAsia="Times New Roman" w:hAnsi="Calibri" w:cs="Times New Roman"/>
                    <w:color w:val="000000"/>
                    <w:sz w:val="18"/>
                    <w:szCs w:val="20"/>
                    <w:lang w:val="en-US"/>
                  </w:rPr>
                </w:rPrChange>
              </w:rPr>
              <w:pPrChange w:id="2712" w:author="AP" w:date="2019-07-23T12:12:00Z">
                <w:pPr>
                  <w:spacing w:after="0" w:line="360" w:lineRule="auto"/>
                  <w:jc w:val="both"/>
                </w:pPr>
              </w:pPrChange>
            </w:pPr>
          </w:p>
        </w:tc>
        <w:tc>
          <w:tcPr>
            <w:tcW w:w="228" w:type="pct"/>
            <w:tcBorders>
              <w:top w:val="nil"/>
              <w:left w:val="nil"/>
              <w:bottom w:val="single" w:sz="4" w:space="0" w:color="auto"/>
              <w:right w:val="single" w:sz="4" w:space="0" w:color="auto"/>
            </w:tcBorders>
            <w:shd w:val="clear" w:color="auto" w:fill="auto"/>
            <w:noWrap/>
            <w:hideMark/>
          </w:tcPr>
          <w:p w14:paraId="2AC3EA61"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13" w:author="AP" w:date="2019-07-23T12:12:00Z">
                  <w:rPr>
                    <w:rFonts w:ascii="Calibri" w:eastAsia="Times New Roman" w:hAnsi="Calibri" w:cs="Times New Roman"/>
                    <w:color w:val="000000"/>
                    <w:sz w:val="18"/>
                    <w:szCs w:val="20"/>
                    <w:lang w:val="en-US"/>
                  </w:rPr>
                </w:rPrChange>
              </w:rPr>
              <w:pPrChange w:id="2714" w:author="AP" w:date="2019-07-23T12:12:00Z">
                <w:pPr>
                  <w:spacing w:after="0" w:line="360" w:lineRule="auto"/>
                  <w:jc w:val="both"/>
                </w:pPr>
              </w:pPrChange>
            </w:pPr>
          </w:p>
        </w:tc>
        <w:tc>
          <w:tcPr>
            <w:tcW w:w="325" w:type="pct"/>
            <w:tcBorders>
              <w:top w:val="nil"/>
              <w:left w:val="nil"/>
              <w:bottom w:val="single" w:sz="4" w:space="0" w:color="auto"/>
              <w:right w:val="single" w:sz="4" w:space="0" w:color="auto"/>
            </w:tcBorders>
            <w:shd w:val="clear" w:color="auto" w:fill="auto"/>
            <w:noWrap/>
            <w:hideMark/>
          </w:tcPr>
          <w:p w14:paraId="39035E1C"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15" w:author="AP" w:date="2019-07-23T12:12:00Z">
                  <w:rPr>
                    <w:rFonts w:ascii="Calibri" w:eastAsia="Times New Roman" w:hAnsi="Calibri" w:cs="Times New Roman"/>
                    <w:color w:val="000000"/>
                    <w:sz w:val="18"/>
                    <w:szCs w:val="20"/>
                    <w:lang w:val="en-US"/>
                  </w:rPr>
                </w:rPrChange>
              </w:rPr>
              <w:pPrChange w:id="2716" w:author="AP" w:date="2019-07-23T12:12:00Z">
                <w:pPr>
                  <w:spacing w:after="0" w:line="360" w:lineRule="auto"/>
                  <w:jc w:val="both"/>
                </w:pPr>
              </w:pPrChange>
            </w:pPr>
          </w:p>
        </w:tc>
        <w:tc>
          <w:tcPr>
            <w:tcW w:w="264" w:type="pct"/>
            <w:tcBorders>
              <w:top w:val="nil"/>
              <w:left w:val="nil"/>
              <w:bottom w:val="single" w:sz="4" w:space="0" w:color="auto"/>
              <w:right w:val="single" w:sz="4" w:space="0" w:color="auto"/>
            </w:tcBorders>
            <w:shd w:val="clear" w:color="auto" w:fill="auto"/>
            <w:noWrap/>
            <w:hideMark/>
          </w:tcPr>
          <w:p w14:paraId="513E2DF7"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17" w:author="AP" w:date="2019-07-23T12:12:00Z">
                  <w:rPr>
                    <w:rFonts w:ascii="Calibri" w:eastAsia="Times New Roman" w:hAnsi="Calibri" w:cs="Times New Roman"/>
                    <w:color w:val="000000"/>
                    <w:sz w:val="18"/>
                    <w:szCs w:val="20"/>
                    <w:lang w:val="en-US"/>
                  </w:rPr>
                </w:rPrChange>
              </w:rPr>
              <w:pPrChange w:id="2718" w:author="AP" w:date="2019-07-23T12:12:00Z">
                <w:pPr>
                  <w:spacing w:after="0" w:line="360" w:lineRule="auto"/>
                  <w:jc w:val="both"/>
                </w:pPr>
              </w:pPrChange>
            </w:pPr>
          </w:p>
        </w:tc>
        <w:tc>
          <w:tcPr>
            <w:tcW w:w="215" w:type="pct"/>
            <w:tcBorders>
              <w:top w:val="nil"/>
              <w:left w:val="nil"/>
              <w:bottom w:val="single" w:sz="4" w:space="0" w:color="auto"/>
              <w:right w:val="single" w:sz="4" w:space="0" w:color="auto"/>
            </w:tcBorders>
            <w:shd w:val="clear" w:color="auto" w:fill="auto"/>
            <w:noWrap/>
            <w:hideMark/>
          </w:tcPr>
          <w:p w14:paraId="597635BE"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19" w:author="AP" w:date="2019-07-23T12:12:00Z">
                  <w:rPr>
                    <w:rFonts w:ascii="Calibri" w:eastAsia="Times New Roman" w:hAnsi="Calibri" w:cs="Times New Roman"/>
                    <w:color w:val="000000"/>
                    <w:sz w:val="18"/>
                    <w:szCs w:val="20"/>
                    <w:lang w:val="en-US"/>
                  </w:rPr>
                </w:rPrChange>
              </w:rPr>
              <w:pPrChange w:id="2720" w:author="AP" w:date="2019-07-23T12:12:00Z">
                <w:pPr>
                  <w:spacing w:after="0" w:line="360" w:lineRule="auto"/>
                  <w:jc w:val="both"/>
                </w:pPr>
              </w:pPrChange>
            </w:pPr>
          </w:p>
        </w:tc>
        <w:tc>
          <w:tcPr>
            <w:tcW w:w="253" w:type="pct"/>
            <w:tcBorders>
              <w:top w:val="nil"/>
              <w:left w:val="nil"/>
              <w:bottom w:val="single" w:sz="4" w:space="0" w:color="auto"/>
              <w:right w:val="single" w:sz="4" w:space="0" w:color="auto"/>
            </w:tcBorders>
            <w:shd w:val="clear" w:color="auto" w:fill="auto"/>
            <w:noWrap/>
            <w:hideMark/>
          </w:tcPr>
          <w:p w14:paraId="26F8B223"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21" w:author="AP" w:date="2019-07-23T12:12:00Z">
                  <w:rPr>
                    <w:rFonts w:ascii="Calibri" w:eastAsia="Times New Roman" w:hAnsi="Calibri" w:cs="Times New Roman"/>
                    <w:color w:val="000000"/>
                    <w:sz w:val="18"/>
                    <w:szCs w:val="20"/>
                    <w:lang w:val="en-US"/>
                  </w:rPr>
                </w:rPrChange>
              </w:rPr>
              <w:pPrChange w:id="2722"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723" w:author="AP" w:date="2019-07-23T12:12:00Z">
                  <w:rPr>
                    <w:rFonts w:ascii="Calibri" w:eastAsia="Times New Roman" w:hAnsi="Calibri" w:cs="Times New Roman"/>
                    <w:color w:val="000000"/>
                    <w:sz w:val="18"/>
                    <w:szCs w:val="20"/>
                    <w:lang w:val="en-US"/>
                  </w:rPr>
                </w:rPrChange>
              </w:rPr>
              <w:t>160</w:t>
            </w:r>
          </w:p>
        </w:tc>
        <w:tc>
          <w:tcPr>
            <w:tcW w:w="269" w:type="pct"/>
            <w:tcBorders>
              <w:top w:val="nil"/>
              <w:left w:val="nil"/>
              <w:bottom w:val="single" w:sz="4" w:space="0" w:color="auto"/>
              <w:right w:val="single" w:sz="4" w:space="0" w:color="auto"/>
            </w:tcBorders>
            <w:shd w:val="clear" w:color="auto" w:fill="auto"/>
            <w:noWrap/>
            <w:hideMark/>
          </w:tcPr>
          <w:p w14:paraId="2DD6A2B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24" w:author="AP" w:date="2019-07-23T12:12:00Z">
                  <w:rPr>
                    <w:rFonts w:ascii="Calibri" w:eastAsia="Times New Roman" w:hAnsi="Calibri" w:cs="Times New Roman"/>
                    <w:color w:val="000000"/>
                    <w:sz w:val="18"/>
                    <w:szCs w:val="20"/>
                    <w:lang w:val="en-US"/>
                  </w:rPr>
                </w:rPrChange>
              </w:rPr>
              <w:pPrChange w:id="2725"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726" w:author="AP" w:date="2019-07-23T12:12:00Z">
                  <w:rPr>
                    <w:rFonts w:ascii="Calibri" w:eastAsia="Times New Roman" w:hAnsi="Calibri" w:cs="Times New Roman"/>
                    <w:color w:val="000000"/>
                    <w:sz w:val="18"/>
                    <w:szCs w:val="20"/>
                    <w:lang w:val="en-US"/>
                  </w:rPr>
                </w:rPrChange>
              </w:rPr>
              <w:t>40</w:t>
            </w:r>
          </w:p>
        </w:tc>
        <w:tc>
          <w:tcPr>
            <w:tcW w:w="422" w:type="pct"/>
            <w:tcBorders>
              <w:top w:val="nil"/>
              <w:left w:val="nil"/>
              <w:bottom w:val="single" w:sz="4" w:space="0" w:color="auto"/>
              <w:right w:val="single" w:sz="4" w:space="0" w:color="auto"/>
            </w:tcBorders>
            <w:shd w:val="clear" w:color="auto" w:fill="auto"/>
            <w:noWrap/>
            <w:hideMark/>
          </w:tcPr>
          <w:p w14:paraId="1E2CEA39"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27" w:author="AP" w:date="2019-07-23T12:12:00Z">
                  <w:rPr>
                    <w:rFonts w:ascii="Calibri" w:eastAsia="Times New Roman" w:hAnsi="Calibri" w:cs="Times New Roman"/>
                    <w:color w:val="000000"/>
                    <w:sz w:val="18"/>
                    <w:szCs w:val="20"/>
                    <w:lang w:val="en-US"/>
                  </w:rPr>
                </w:rPrChange>
              </w:rPr>
              <w:pPrChange w:id="2728" w:author="AP" w:date="2019-07-23T12:12:00Z">
                <w:pPr>
                  <w:spacing w:after="0" w:line="360" w:lineRule="auto"/>
                  <w:jc w:val="both"/>
                </w:pPr>
              </w:pPrChange>
            </w:pPr>
            <w:r w:rsidRPr="00407344">
              <w:rPr>
                <w:rFonts w:ascii="Times New Roman" w:eastAsia="Times New Roman" w:hAnsi="Times New Roman" w:cs="Times New Roman"/>
                <w:color w:val="000000"/>
                <w:sz w:val="24"/>
                <w:szCs w:val="24"/>
                <w:lang w:val="en-US"/>
                <w:rPrChange w:id="2729" w:author="AP" w:date="2019-07-23T12:12:00Z">
                  <w:rPr>
                    <w:rFonts w:ascii="Calibri" w:eastAsia="Times New Roman" w:hAnsi="Calibri" w:cs="Times New Roman"/>
                    <w:color w:val="000000"/>
                    <w:sz w:val="18"/>
                    <w:szCs w:val="20"/>
                    <w:lang w:val="en-US"/>
                  </w:rPr>
                </w:rPrChange>
              </w:rPr>
              <w:t>3</w:t>
            </w:r>
          </w:p>
        </w:tc>
        <w:tc>
          <w:tcPr>
            <w:tcW w:w="334" w:type="pct"/>
            <w:tcBorders>
              <w:top w:val="nil"/>
              <w:left w:val="nil"/>
              <w:bottom w:val="single" w:sz="4" w:space="0" w:color="auto"/>
              <w:right w:val="single" w:sz="4" w:space="0" w:color="auto"/>
            </w:tcBorders>
            <w:shd w:val="clear" w:color="auto" w:fill="auto"/>
            <w:noWrap/>
            <w:hideMark/>
          </w:tcPr>
          <w:p w14:paraId="3C2258D6"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30" w:author="AP" w:date="2019-07-23T12:12:00Z">
                  <w:rPr>
                    <w:rFonts w:ascii="Calibri" w:eastAsia="Times New Roman" w:hAnsi="Calibri" w:cs="Times New Roman"/>
                    <w:color w:val="000000"/>
                    <w:sz w:val="18"/>
                    <w:szCs w:val="20"/>
                    <w:lang w:val="en-US"/>
                  </w:rPr>
                </w:rPrChange>
              </w:rPr>
              <w:pPrChange w:id="2731" w:author="AP" w:date="2019-07-23T12:12:00Z">
                <w:pPr>
                  <w:spacing w:after="0" w:line="360" w:lineRule="auto"/>
                  <w:jc w:val="both"/>
                </w:pPr>
              </w:pPrChange>
            </w:pPr>
          </w:p>
        </w:tc>
        <w:tc>
          <w:tcPr>
            <w:tcW w:w="196" w:type="pct"/>
            <w:tcBorders>
              <w:top w:val="nil"/>
              <w:left w:val="nil"/>
              <w:bottom w:val="single" w:sz="4" w:space="0" w:color="auto"/>
              <w:right w:val="single" w:sz="4" w:space="0" w:color="auto"/>
            </w:tcBorders>
            <w:shd w:val="clear" w:color="auto" w:fill="auto"/>
            <w:noWrap/>
          </w:tcPr>
          <w:p w14:paraId="0CB6D234" w14:textId="77777777" w:rsidR="00374218" w:rsidRPr="00407344" w:rsidRDefault="00374218" w:rsidP="00407344">
            <w:pPr>
              <w:spacing w:after="0" w:line="360" w:lineRule="auto"/>
              <w:jc w:val="both"/>
              <w:rPr>
                <w:rFonts w:ascii="Times New Roman" w:eastAsia="Times New Roman" w:hAnsi="Times New Roman" w:cs="Times New Roman"/>
                <w:color w:val="000000"/>
                <w:sz w:val="24"/>
                <w:szCs w:val="24"/>
                <w:lang w:val="en-US"/>
                <w:rPrChange w:id="2732" w:author="AP" w:date="2019-07-23T12:12:00Z">
                  <w:rPr>
                    <w:rFonts w:ascii="Calibri" w:eastAsia="Times New Roman" w:hAnsi="Calibri" w:cs="Times New Roman"/>
                    <w:color w:val="000000"/>
                    <w:sz w:val="18"/>
                    <w:szCs w:val="20"/>
                    <w:lang w:val="en-US"/>
                  </w:rPr>
                </w:rPrChange>
              </w:rPr>
              <w:pPrChange w:id="2733" w:author="AP" w:date="2019-07-23T12:12:00Z">
                <w:pPr>
                  <w:spacing w:after="0" w:line="360" w:lineRule="auto"/>
                  <w:jc w:val="both"/>
                </w:pPr>
              </w:pPrChange>
            </w:pPr>
          </w:p>
        </w:tc>
      </w:tr>
    </w:tbl>
    <w:p w14:paraId="1CCD473B" w14:textId="77777777" w:rsidR="004233FA" w:rsidRPr="00407344" w:rsidRDefault="004233FA" w:rsidP="00407344">
      <w:pPr>
        <w:spacing w:line="360" w:lineRule="auto"/>
        <w:jc w:val="both"/>
        <w:rPr>
          <w:rFonts w:ascii="Times New Roman" w:hAnsi="Times New Roman" w:cs="Times New Roman"/>
          <w:sz w:val="24"/>
          <w:szCs w:val="24"/>
          <w:rPrChange w:id="2734" w:author="AP" w:date="2019-07-23T12:12:00Z">
            <w:rPr>
              <w:rFonts w:ascii="Times New Roman" w:hAnsi="Times New Roman" w:cs="Times New Roman"/>
            </w:rPr>
          </w:rPrChange>
        </w:rPr>
      </w:pPr>
    </w:p>
    <w:p w14:paraId="0A326679" w14:textId="77777777" w:rsidR="004233FA" w:rsidRPr="00407344" w:rsidRDefault="004233FA" w:rsidP="00407344">
      <w:pPr>
        <w:spacing w:line="360" w:lineRule="auto"/>
        <w:jc w:val="both"/>
        <w:rPr>
          <w:rFonts w:ascii="Times New Roman" w:hAnsi="Times New Roman" w:cs="Times New Roman"/>
          <w:sz w:val="24"/>
          <w:szCs w:val="24"/>
          <w:rPrChange w:id="2735" w:author="AP" w:date="2019-07-23T12:12:00Z">
            <w:rPr>
              <w:rFonts w:ascii="Times New Roman" w:hAnsi="Times New Roman"/>
            </w:rPr>
          </w:rPrChange>
        </w:rPr>
        <w:sectPr w:rsidR="004233FA" w:rsidRPr="00407344" w:rsidSect="00B23BFF">
          <w:pgSz w:w="15840" w:h="12240" w:orient="landscape"/>
          <w:pgMar w:top="1440" w:right="1080" w:bottom="1440" w:left="1080" w:header="709" w:footer="709" w:gutter="0"/>
          <w:cols w:space="708"/>
          <w:docGrid w:linePitch="360"/>
        </w:sectPr>
        <w:pPrChange w:id="2736" w:author="AP" w:date="2019-07-23T12:12:00Z">
          <w:pPr>
            <w:spacing w:line="360" w:lineRule="auto"/>
            <w:jc w:val="both"/>
          </w:pPr>
        </w:pPrChange>
      </w:pPr>
    </w:p>
    <w:p w14:paraId="4A91E0BC" w14:textId="77777777" w:rsidR="004552F7" w:rsidRPr="00407344" w:rsidRDefault="00CA3DE2" w:rsidP="00407344">
      <w:pPr>
        <w:spacing w:line="360" w:lineRule="auto"/>
        <w:jc w:val="both"/>
        <w:rPr>
          <w:rFonts w:ascii="Times New Roman" w:hAnsi="Times New Roman" w:cs="Times New Roman"/>
          <w:sz w:val="24"/>
          <w:szCs w:val="24"/>
          <w:rPrChange w:id="2737" w:author="AP" w:date="2019-07-23T12:12:00Z">
            <w:rPr>
              <w:rFonts w:ascii="Times New Roman" w:hAnsi="Times New Roman"/>
            </w:rPr>
          </w:rPrChange>
        </w:rPr>
        <w:pPrChange w:id="2738" w:author="AP" w:date="2019-07-23T12:12:00Z">
          <w:pPr>
            <w:spacing w:line="360" w:lineRule="auto"/>
            <w:jc w:val="both"/>
          </w:pPr>
        </w:pPrChange>
      </w:pPr>
      <w:r w:rsidRPr="00407344">
        <w:rPr>
          <w:rFonts w:ascii="Times New Roman" w:hAnsi="Times New Roman" w:cs="Times New Roman"/>
          <w:sz w:val="24"/>
          <w:szCs w:val="24"/>
          <w:rPrChange w:id="2739" w:author="AP" w:date="2019-07-23T12:12:00Z">
            <w:rPr>
              <w:rFonts w:ascii="Times New Roman" w:hAnsi="Times New Roman"/>
            </w:rPr>
          </w:rPrChange>
        </w:rPr>
        <w:lastRenderedPageBreak/>
        <w:t>Notas extra</w:t>
      </w:r>
    </w:p>
    <w:p w14:paraId="59676FA7" w14:textId="77777777" w:rsidR="007E2E25" w:rsidRPr="00407344" w:rsidRDefault="009537F1" w:rsidP="0047724E">
      <w:pPr>
        <w:spacing w:line="360" w:lineRule="auto"/>
        <w:jc w:val="both"/>
        <w:rPr>
          <w:rFonts w:ascii="Times New Roman" w:hAnsi="Times New Roman" w:cs="Times New Roman"/>
          <w:sz w:val="24"/>
          <w:szCs w:val="24"/>
        </w:rPr>
      </w:pPr>
      <w:r w:rsidRPr="0047724E">
        <w:rPr>
          <w:rFonts w:ascii="Times New Roman" w:hAnsi="Times New Roman" w:cs="Times New Roman"/>
          <w:sz w:val="24"/>
          <w:szCs w:val="24"/>
        </w:rPr>
        <w:fldChar w:fldCharType="begin"/>
      </w:r>
      <w:r w:rsidRPr="00407344">
        <w:rPr>
          <w:rFonts w:ascii="Times New Roman" w:hAnsi="Times New Roman" w:cs="Times New Roman"/>
          <w:sz w:val="24"/>
          <w:szCs w:val="24"/>
          <w:rPrChange w:id="2740" w:author="AP" w:date="2019-07-23T12:12:00Z">
            <w:rPr/>
          </w:rPrChange>
        </w:rPr>
        <w:instrText xml:space="preserve"> HYPERLINK "http://factominer.free.fr/index.html" </w:instrText>
      </w:r>
      <w:r w:rsidRPr="0047724E">
        <w:rPr>
          <w:rFonts w:ascii="Times New Roman" w:hAnsi="Times New Roman" w:cs="Times New Roman"/>
          <w:sz w:val="24"/>
          <w:szCs w:val="24"/>
        </w:rPr>
        <w:fldChar w:fldCharType="separate"/>
      </w:r>
      <w:r w:rsidR="007E2E25" w:rsidRPr="0047724E">
        <w:rPr>
          <w:rStyle w:val="Hyperlink"/>
          <w:rFonts w:ascii="Times New Roman" w:hAnsi="Times New Roman" w:cs="Times New Roman"/>
          <w:sz w:val="24"/>
          <w:szCs w:val="24"/>
        </w:rPr>
        <w:t>http://factominer.free.fr/index.html</w:t>
      </w:r>
      <w:r w:rsidRPr="0047724E">
        <w:rPr>
          <w:rStyle w:val="Hyperlink"/>
          <w:rFonts w:ascii="Times New Roman" w:hAnsi="Times New Roman" w:cs="Times New Roman"/>
          <w:sz w:val="24"/>
          <w:szCs w:val="24"/>
        </w:rPr>
        <w:fldChar w:fldCharType="end"/>
      </w:r>
    </w:p>
    <w:p w14:paraId="70332DF6" w14:textId="77777777" w:rsidR="007E2E25" w:rsidRPr="00E52303" w:rsidRDefault="00CF2327" w:rsidP="0047724E">
      <w:pPr>
        <w:spacing w:line="360" w:lineRule="auto"/>
        <w:jc w:val="both"/>
        <w:rPr>
          <w:rFonts w:ascii="Times New Roman" w:hAnsi="Times New Roman" w:cs="Times New Roman"/>
          <w:sz w:val="24"/>
          <w:szCs w:val="24"/>
        </w:rPr>
      </w:pPr>
      <w:commentRangeStart w:id="2741"/>
      <w:r w:rsidRPr="00407344">
        <w:rPr>
          <w:rFonts w:ascii="Times New Roman" w:hAnsi="Times New Roman" w:cs="Times New Roman"/>
          <w:sz w:val="24"/>
          <w:szCs w:val="24"/>
        </w:rPr>
        <w:t>Por ejemplo, una especie puede ser consumida todos los días y en cantidades importantes, por lo que su contribución sería calificada de grande (p. ej., maíz); sin embargo, podría ha</w:t>
      </w:r>
      <w:r w:rsidRPr="0047724E">
        <w:rPr>
          <w:rFonts w:ascii="Times New Roman" w:hAnsi="Times New Roman" w:cs="Times New Roman"/>
          <w:sz w:val="24"/>
          <w:szCs w:val="24"/>
        </w:rPr>
        <w:t>ber otra especie que se consumiera frecuentemente pero en cantidades pequeñas, pero que fuese considerada esencial para un platillo de consumo diario (p.ej. chile), por lo que también su contribución podría ser considerada grande. Otro caso, podría ser una</w:t>
      </w:r>
      <w:r w:rsidRPr="00E52303">
        <w:rPr>
          <w:rFonts w:ascii="Times New Roman" w:hAnsi="Times New Roman" w:cs="Times New Roman"/>
          <w:sz w:val="24"/>
          <w:szCs w:val="24"/>
        </w:rPr>
        <w:t xml:space="preserve"> especie que se consume en época de escasez, por lo que lo podría ser poco frecuentemente y en pequeñas cantidades, y sin embargo ser considerada como muy importante y con una gran contribución al autoconsumo dada su importancia durante la época de escasez. </w:t>
      </w:r>
      <w:commentRangeStart w:id="2742"/>
      <w:r w:rsidRPr="00E52303">
        <w:rPr>
          <w:rFonts w:ascii="Times New Roman" w:hAnsi="Times New Roman" w:cs="Times New Roman"/>
          <w:sz w:val="24"/>
          <w:szCs w:val="24"/>
        </w:rPr>
        <w:t>Esto implica que especies consumidas en cantidades y frecuencias contrastantes podrían tener un mismo puntaje</w:t>
      </w:r>
      <w:commentRangeEnd w:id="2742"/>
      <w:r w:rsidR="00E52303">
        <w:rPr>
          <w:rStyle w:val="CommentReference"/>
          <w:rFonts w:ascii="Calibri" w:eastAsia="Calibri" w:hAnsi="Calibri" w:cs="Times New Roman"/>
          <w:lang w:val="en-US"/>
        </w:rPr>
        <w:commentReference w:id="2742"/>
      </w:r>
      <w:r w:rsidRPr="00E52303">
        <w:rPr>
          <w:rFonts w:ascii="Times New Roman" w:hAnsi="Times New Roman" w:cs="Times New Roman"/>
          <w:sz w:val="24"/>
          <w:szCs w:val="24"/>
        </w:rPr>
        <w:t>. Por otra parte, la contribución al ingreso, que si tiene una métrica monetaria subyacente es distinta de la contribución al autoconsumo, pero que podría</w:t>
      </w:r>
      <w:commentRangeEnd w:id="2741"/>
      <w:r w:rsidR="00E52303">
        <w:rPr>
          <w:rStyle w:val="CommentReference"/>
          <w:rFonts w:ascii="Calibri" w:eastAsia="Calibri" w:hAnsi="Calibri" w:cs="Times New Roman"/>
          <w:lang w:val="en-US"/>
        </w:rPr>
        <w:commentReference w:id="2741"/>
      </w:r>
    </w:p>
    <w:p w14:paraId="76771D77" w14:textId="77777777" w:rsidR="00CA3DE2" w:rsidRPr="00E52303" w:rsidRDefault="00CA3DE2" w:rsidP="00E52303">
      <w:pPr>
        <w:spacing w:line="360" w:lineRule="auto"/>
        <w:jc w:val="both"/>
        <w:rPr>
          <w:rFonts w:ascii="Times New Roman" w:hAnsi="Times New Roman" w:cs="Times New Roman"/>
          <w:sz w:val="24"/>
          <w:szCs w:val="24"/>
        </w:rPr>
      </w:pPr>
      <w:commentRangeStart w:id="2743"/>
      <w:r w:rsidRPr="00E52303">
        <w:rPr>
          <w:rFonts w:ascii="Times New Roman" w:hAnsi="Times New Roman" w:cs="Times New Roman"/>
          <w:sz w:val="24"/>
          <w:szCs w:val="24"/>
        </w:rPr>
        <w:t>Aun cuando se puede objetar que con puntajes ordinales no es apropiado calcular la media, si suponemos que estos puntajes reflejan una variable continua subyacente que mide la contribución de interés, entonces estos puntajes medios son una aproxi</w:t>
      </w:r>
      <w:r w:rsidRPr="00407344">
        <w:rPr>
          <w:rFonts w:ascii="Times New Roman" w:hAnsi="Times New Roman" w:cs="Times New Roman"/>
          <w:sz w:val="24"/>
          <w:szCs w:val="24"/>
          <w:rPrChange w:id="2744" w:author="AP" w:date="2019-07-23T12:12:00Z">
            <w:rPr>
              <w:rFonts w:ascii="Times New Roman" w:hAnsi="Times New Roman" w:cs="Times New Roman"/>
              <w:sz w:val="24"/>
              <w:szCs w:val="24"/>
            </w:rPr>
          </w:rPrChange>
        </w:rPr>
        <w:t xml:space="preserve">mación a la media de dicha contribución. </w:t>
      </w:r>
      <w:commentRangeEnd w:id="2743"/>
      <w:r w:rsidR="00E52303">
        <w:rPr>
          <w:rStyle w:val="CommentReference"/>
          <w:rFonts w:ascii="Calibri" w:eastAsia="Calibri" w:hAnsi="Calibri" w:cs="Times New Roman"/>
          <w:lang w:val="en-US"/>
        </w:rPr>
        <w:commentReference w:id="2743"/>
      </w:r>
    </w:p>
    <w:p w14:paraId="52B25C09" w14:textId="77777777" w:rsidR="00D65F7E" w:rsidRPr="00407344" w:rsidRDefault="00D65F7E" w:rsidP="00407344">
      <w:pPr>
        <w:spacing w:line="360" w:lineRule="auto"/>
        <w:jc w:val="both"/>
        <w:rPr>
          <w:rFonts w:ascii="Times New Roman" w:hAnsi="Times New Roman" w:cs="Times New Roman"/>
          <w:sz w:val="24"/>
          <w:szCs w:val="24"/>
          <w:rPrChange w:id="2745" w:author="AP" w:date="2019-07-23T12:12:00Z">
            <w:rPr>
              <w:rFonts w:ascii="Times New Roman" w:hAnsi="Times New Roman" w:cs="Times New Roman"/>
              <w:sz w:val="24"/>
              <w:szCs w:val="24"/>
            </w:rPr>
          </w:rPrChange>
        </w:rPr>
        <w:pPrChange w:id="2746" w:author="AP" w:date="2019-07-23T12:12:00Z">
          <w:pPr>
            <w:spacing w:line="360" w:lineRule="auto"/>
            <w:jc w:val="both"/>
          </w:pPr>
        </w:pPrChange>
      </w:pPr>
    </w:p>
    <w:p w14:paraId="1F819E36" w14:textId="77777777" w:rsidR="007A1074" w:rsidRPr="00407344" w:rsidRDefault="007A1074" w:rsidP="00407344">
      <w:pPr>
        <w:spacing w:line="360" w:lineRule="auto"/>
        <w:jc w:val="both"/>
        <w:rPr>
          <w:rFonts w:ascii="Times New Roman" w:hAnsi="Times New Roman" w:cs="Times New Roman"/>
          <w:sz w:val="24"/>
          <w:szCs w:val="24"/>
          <w:rPrChange w:id="2747" w:author="AP" w:date="2019-07-23T12:12:00Z">
            <w:rPr>
              <w:rFonts w:ascii="Times New Roman" w:hAnsi="Times New Roman"/>
            </w:rPr>
          </w:rPrChange>
        </w:rPr>
        <w:pPrChange w:id="2748" w:author="AP" w:date="2019-07-23T12:12:00Z">
          <w:pPr>
            <w:spacing w:line="360" w:lineRule="auto"/>
            <w:jc w:val="both"/>
          </w:pPr>
        </w:pPrChange>
      </w:pPr>
    </w:p>
    <w:p w14:paraId="4A9F4865" w14:textId="77777777" w:rsidR="007A1074" w:rsidRPr="00407344" w:rsidRDefault="007A1074" w:rsidP="00407344">
      <w:pPr>
        <w:spacing w:line="360" w:lineRule="auto"/>
        <w:jc w:val="both"/>
        <w:rPr>
          <w:rFonts w:ascii="Times New Roman" w:hAnsi="Times New Roman" w:cs="Times New Roman"/>
          <w:sz w:val="24"/>
          <w:szCs w:val="24"/>
          <w:rPrChange w:id="2749" w:author="AP" w:date="2019-07-23T12:12:00Z">
            <w:rPr>
              <w:rFonts w:ascii="Times New Roman" w:hAnsi="Times New Roman"/>
            </w:rPr>
          </w:rPrChange>
        </w:rPr>
        <w:pPrChange w:id="2750" w:author="AP" w:date="2019-07-23T12:12:00Z">
          <w:pPr>
            <w:spacing w:line="360" w:lineRule="auto"/>
            <w:jc w:val="both"/>
          </w:pPr>
        </w:pPrChange>
      </w:pPr>
      <w:r w:rsidRPr="00407344">
        <w:rPr>
          <w:rFonts w:ascii="Times New Roman" w:hAnsi="Times New Roman" w:cs="Times New Roman"/>
          <w:sz w:val="24"/>
          <w:szCs w:val="24"/>
          <w:rPrChange w:id="2751" w:author="AP" w:date="2019-07-23T12:12:00Z">
            <w:rPr>
              <w:rFonts w:ascii="Times New Roman" w:hAnsi="Times New Roman"/>
            </w:rPr>
          </w:rPrChange>
        </w:rPr>
        <w:br w:type="page"/>
      </w:r>
    </w:p>
    <w:p w14:paraId="5BA92F2B" w14:textId="77777777" w:rsidR="00D65F7E" w:rsidRPr="00407344" w:rsidRDefault="00D65F7E" w:rsidP="00407344">
      <w:pPr>
        <w:spacing w:line="360" w:lineRule="auto"/>
        <w:jc w:val="both"/>
        <w:rPr>
          <w:rFonts w:ascii="Times New Roman" w:hAnsi="Times New Roman" w:cs="Times New Roman"/>
          <w:sz w:val="24"/>
          <w:szCs w:val="24"/>
          <w:rPrChange w:id="2752" w:author="AP" w:date="2019-07-23T12:12:00Z">
            <w:rPr>
              <w:rFonts w:ascii="Times New Roman" w:hAnsi="Times New Roman"/>
            </w:rPr>
          </w:rPrChange>
        </w:rPr>
        <w:pPrChange w:id="2753" w:author="AP" w:date="2019-07-23T12:12:00Z">
          <w:pPr>
            <w:spacing w:line="360" w:lineRule="auto"/>
            <w:jc w:val="both"/>
          </w:pPr>
        </w:pPrChange>
      </w:pPr>
      <w:r w:rsidRPr="00407344">
        <w:rPr>
          <w:rFonts w:ascii="Times New Roman" w:hAnsi="Times New Roman" w:cs="Times New Roman"/>
          <w:sz w:val="24"/>
          <w:szCs w:val="24"/>
          <w:rPrChange w:id="2754" w:author="AP" w:date="2019-07-23T12:12:00Z">
            <w:rPr>
              <w:rFonts w:ascii="Times New Roman" w:hAnsi="Times New Roman"/>
            </w:rPr>
          </w:rPrChange>
        </w:rPr>
        <w:lastRenderedPageBreak/>
        <w:t>Figura 3. Distribución del puntaje medio de la contribución de los portafolios de especies al autoconsumo de los hogares</w:t>
      </w:r>
    </w:p>
    <w:p w14:paraId="048374B8" w14:textId="77777777" w:rsidR="00D65F7E" w:rsidRPr="00407344" w:rsidRDefault="00D65F7E" w:rsidP="00407344">
      <w:pPr>
        <w:spacing w:line="360" w:lineRule="auto"/>
        <w:jc w:val="both"/>
        <w:rPr>
          <w:rFonts w:ascii="Times New Roman" w:hAnsi="Times New Roman" w:cs="Times New Roman"/>
          <w:sz w:val="24"/>
          <w:szCs w:val="24"/>
          <w:rPrChange w:id="2755" w:author="AP" w:date="2019-07-23T12:12:00Z">
            <w:rPr>
              <w:rFonts w:ascii="Times New Roman" w:hAnsi="Times New Roman"/>
            </w:rPr>
          </w:rPrChange>
        </w:rPr>
        <w:pPrChange w:id="2756" w:author="AP" w:date="2019-07-23T12:12:00Z">
          <w:pPr>
            <w:spacing w:line="360" w:lineRule="auto"/>
            <w:jc w:val="both"/>
          </w:pPr>
        </w:pPrChange>
      </w:pPr>
    </w:p>
    <w:p w14:paraId="42216021" w14:textId="77777777" w:rsidR="00D65F7E" w:rsidRPr="00407344" w:rsidRDefault="00D65F7E" w:rsidP="00407344">
      <w:pPr>
        <w:spacing w:line="360" w:lineRule="auto"/>
        <w:jc w:val="both"/>
        <w:rPr>
          <w:rFonts w:ascii="Times New Roman" w:hAnsi="Times New Roman" w:cs="Times New Roman"/>
          <w:sz w:val="24"/>
          <w:szCs w:val="24"/>
          <w:rPrChange w:id="2757" w:author="AP" w:date="2019-07-23T12:12:00Z">
            <w:rPr>
              <w:rFonts w:ascii="Times New Roman" w:hAnsi="Times New Roman" w:cs="Times New Roman"/>
            </w:rPr>
          </w:rPrChange>
        </w:rPr>
        <w:pPrChange w:id="2758" w:author="AP" w:date="2019-07-23T12:12:00Z">
          <w:pPr>
            <w:spacing w:line="360" w:lineRule="auto"/>
            <w:jc w:val="both"/>
          </w:pPr>
        </w:pPrChange>
      </w:pPr>
      <w:r w:rsidRPr="00407344">
        <w:rPr>
          <w:rFonts w:ascii="Times New Roman" w:hAnsi="Times New Roman" w:cs="Times New Roman"/>
          <w:noProof/>
          <w:sz w:val="24"/>
          <w:szCs w:val="24"/>
          <w:lang w:val="en-US"/>
          <w:rPrChange w:id="2759" w:author="AP" w:date="2019-07-23T12:12:00Z">
            <w:rPr>
              <w:rFonts w:ascii="Times New Roman" w:hAnsi="Times New Roman" w:cs="Times New Roman"/>
              <w:noProof/>
              <w:lang w:val="en-US"/>
            </w:rPr>
          </w:rPrChange>
        </w:rPr>
        <w:drawing>
          <wp:inline distT="0" distB="0" distL="0" distR="0" wp14:anchorId="6E051AFF" wp14:editId="54E988FE">
            <wp:extent cx="5112385" cy="37452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12385" cy="3745230"/>
                    </a:xfrm>
                    <a:prstGeom prst="rect">
                      <a:avLst/>
                    </a:prstGeom>
                    <a:noFill/>
                    <a:ln>
                      <a:noFill/>
                    </a:ln>
                  </pic:spPr>
                </pic:pic>
              </a:graphicData>
            </a:graphic>
          </wp:inline>
        </w:drawing>
      </w:r>
    </w:p>
    <w:p w14:paraId="1571AF0D" w14:textId="77777777" w:rsidR="00D65F7E" w:rsidRPr="00407344" w:rsidRDefault="00D65F7E" w:rsidP="00407344">
      <w:pPr>
        <w:spacing w:line="360" w:lineRule="auto"/>
        <w:jc w:val="both"/>
        <w:rPr>
          <w:rFonts w:ascii="Times New Roman" w:hAnsi="Times New Roman" w:cs="Times New Roman"/>
          <w:sz w:val="24"/>
          <w:szCs w:val="24"/>
        </w:rPr>
        <w:pPrChange w:id="2760" w:author="AP" w:date="2019-07-23T12:12:00Z">
          <w:pPr>
            <w:spacing w:line="360" w:lineRule="auto"/>
            <w:jc w:val="both"/>
          </w:pPr>
        </w:pPrChange>
      </w:pPr>
    </w:p>
    <w:p w14:paraId="45555020" w14:textId="77777777" w:rsidR="00676318" w:rsidRPr="00407344" w:rsidRDefault="00676318" w:rsidP="00407344">
      <w:pPr>
        <w:spacing w:line="360" w:lineRule="auto"/>
        <w:jc w:val="both"/>
        <w:rPr>
          <w:rFonts w:ascii="Times New Roman" w:hAnsi="Times New Roman" w:cs="Times New Roman"/>
          <w:sz w:val="24"/>
          <w:szCs w:val="24"/>
          <w:rPrChange w:id="2761" w:author="AP" w:date="2019-07-23T12:12:00Z">
            <w:rPr>
              <w:rFonts w:ascii="Times New Roman" w:hAnsi="Times New Roman"/>
            </w:rPr>
          </w:rPrChange>
        </w:rPr>
        <w:pPrChange w:id="2762" w:author="AP" w:date="2019-07-23T12:12:00Z">
          <w:pPr>
            <w:spacing w:line="360" w:lineRule="auto"/>
            <w:jc w:val="both"/>
          </w:pPr>
        </w:pPrChange>
      </w:pPr>
      <w:r w:rsidRPr="00407344">
        <w:rPr>
          <w:rFonts w:ascii="Times New Roman" w:hAnsi="Times New Roman" w:cs="Times New Roman"/>
          <w:sz w:val="24"/>
          <w:szCs w:val="24"/>
          <w:rPrChange w:id="2763" w:author="AP" w:date="2019-07-23T12:12:00Z">
            <w:rPr>
              <w:rFonts w:ascii="Times New Roman" w:hAnsi="Times New Roman"/>
            </w:rPr>
          </w:rPrChange>
        </w:rPr>
        <w:br w:type="page"/>
      </w:r>
    </w:p>
    <w:p w14:paraId="74EFC39F" w14:textId="77777777" w:rsidR="00D65F7E" w:rsidRPr="00407344" w:rsidRDefault="00D65F7E" w:rsidP="00407344">
      <w:pPr>
        <w:spacing w:line="360" w:lineRule="auto"/>
        <w:jc w:val="both"/>
        <w:rPr>
          <w:rFonts w:ascii="Times New Roman" w:hAnsi="Times New Roman" w:cs="Times New Roman"/>
          <w:sz w:val="24"/>
          <w:szCs w:val="24"/>
          <w:rPrChange w:id="2764" w:author="AP" w:date="2019-07-23T12:12:00Z">
            <w:rPr>
              <w:rFonts w:ascii="Times New Roman" w:hAnsi="Times New Roman"/>
            </w:rPr>
          </w:rPrChange>
        </w:rPr>
        <w:pPrChange w:id="2765" w:author="AP" w:date="2019-07-23T12:12:00Z">
          <w:pPr>
            <w:spacing w:line="360" w:lineRule="auto"/>
            <w:jc w:val="both"/>
          </w:pPr>
        </w:pPrChange>
      </w:pPr>
      <w:r w:rsidRPr="00407344">
        <w:rPr>
          <w:rFonts w:ascii="Times New Roman" w:hAnsi="Times New Roman" w:cs="Times New Roman"/>
          <w:sz w:val="24"/>
          <w:szCs w:val="24"/>
          <w:rPrChange w:id="2766" w:author="AP" w:date="2019-07-23T12:12:00Z">
            <w:rPr>
              <w:rFonts w:ascii="Times New Roman" w:hAnsi="Times New Roman"/>
            </w:rPr>
          </w:rPrChange>
        </w:rPr>
        <w:lastRenderedPageBreak/>
        <w:t>Figura 4. Distribución del puntaje medio de la contribución de los portafolios de especies al ingreso de los hogares tomando en cuenta todas las especies aún si no contribuyeron a éste.</w:t>
      </w:r>
    </w:p>
    <w:p w14:paraId="2D30AF76" w14:textId="77777777" w:rsidR="00D65F7E" w:rsidRPr="00407344" w:rsidRDefault="00D65F7E" w:rsidP="00407344">
      <w:pPr>
        <w:spacing w:line="360" w:lineRule="auto"/>
        <w:jc w:val="both"/>
        <w:rPr>
          <w:rFonts w:ascii="Times New Roman" w:hAnsi="Times New Roman" w:cs="Times New Roman"/>
          <w:sz w:val="24"/>
          <w:szCs w:val="24"/>
          <w:rPrChange w:id="2767" w:author="AP" w:date="2019-07-23T12:12:00Z">
            <w:rPr>
              <w:rFonts w:ascii="Times New Roman" w:hAnsi="Times New Roman" w:cs="Times New Roman"/>
            </w:rPr>
          </w:rPrChange>
        </w:rPr>
        <w:pPrChange w:id="2768" w:author="AP" w:date="2019-07-23T12:12:00Z">
          <w:pPr>
            <w:spacing w:line="360" w:lineRule="auto"/>
            <w:jc w:val="both"/>
          </w:pPr>
        </w:pPrChange>
      </w:pPr>
      <w:r w:rsidRPr="00407344">
        <w:rPr>
          <w:rFonts w:ascii="Times New Roman" w:hAnsi="Times New Roman" w:cs="Times New Roman"/>
          <w:noProof/>
          <w:sz w:val="24"/>
          <w:szCs w:val="24"/>
          <w:lang w:val="en-US"/>
          <w:rPrChange w:id="2769" w:author="AP" w:date="2019-07-23T12:12:00Z">
            <w:rPr>
              <w:rFonts w:ascii="Times New Roman" w:hAnsi="Times New Roman" w:cs="Times New Roman"/>
              <w:noProof/>
              <w:lang w:val="en-US"/>
            </w:rPr>
          </w:rPrChange>
        </w:rPr>
        <w:drawing>
          <wp:inline distT="0" distB="0" distL="0" distR="0" wp14:anchorId="1E3968E5" wp14:editId="1B79CCE5">
            <wp:extent cx="5136515" cy="3745230"/>
            <wp:effectExtent l="0" t="0" r="698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36515" cy="3745230"/>
                    </a:xfrm>
                    <a:prstGeom prst="rect">
                      <a:avLst/>
                    </a:prstGeom>
                    <a:noFill/>
                    <a:ln>
                      <a:noFill/>
                    </a:ln>
                  </pic:spPr>
                </pic:pic>
              </a:graphicData>
            </a:graphic>
          </wp:inline>
        </w:drawing>
      </w:r>
    </w:p>
    <w:p w14:paraId="3FC80FB8" w14:textId="77777777" w:rsidR="00D65F7E" w:rsidRPr="00407344" w:rsidRDefault="00D65F7E" w:rsidP="00407344">
      <w:pPr>
        <w:spacing w:line="360" w:lineRule="auto"/>
        <w:jc w:val="both"/>
        <w:rPr>
          <w:rFonts w:ascii="Times New Roman" w:hAnsi="Times New Roman" w:cs="Times New Roman"/>
          <w:sz w:val="24"/>
          <w:szCs w:val="24"/>
        </w:rPr>
        <w:pPrChange w:id="2770" w:author="AP" w:date="2019-07-23T12:12:00Z">
          <w:pPr>
            <w:spacing w:line="360" w:lineRule="auto"/>
            <w:jc w:val="both"/>
          </w:pPr>
        </w:pPrChange>
      </w:pPr>
    </w:p>
    <w:p w14:paraId="790FD51D" w14:textId="77777777" w:rsidR="00ED342F" w:rsidRPr="00407344" w:rsidRDefault="00ED342F" w:rsidP="00407344">
      <w:pPr>
        <w:spacing w:line="360" w:lineRule="auto"/>
        <w:jc w:val="both"/>
        <w:rPr>
          <w:rFonts w:ascii="Times New Roman" w:hAnsi="Times New Roman" w:cs="Times New Roman"/>
          <w:sz w:val="24"/>
          <w:szCs w:val="24"/>
          <w:rPrChange w:id="2771" w:author="AP" w:date="2019-07-23T12:12:00Z">
            <w:rPr>
              <w:rFonts w:ascii="Times New Roman" w:hAnsi="Times New Roman"/>
            </w:rPr>
          </w:rPrChange>
        </w:rPr>
        <w:pPrChange w:id="2772" w:author="AP" w:date="2019-07-23T12:12:00Z">
          <w:pPr>
            <w:spacing w:line="360" w:lineRule="auto"/>
            <w:jc w:val="both"/>
          </w:pPr>
        </w:pPrChange>
      </w:pPr>
      <w:r w:rsidRPr="00407344">
        <w:rPr>
          <w:rFonts w:ascii="Times New Roman" w:hAnsi="Times New Roman" w:cs="Times New Roman"/>
          <w:sz w:val="24"/>
          <w:szCs w:val="24"/>
          <w:rPrChange w:id="2773" w:author="AP" w:date="2019-07-23T12:12:00Z">
            <w:rPr>
              <w:rFonts w:ascii="Times New Roman" w:hAnsi="Times New Roman"/>
            </w:rPr>
          </w:rPrChange>
        </w:rPr>
        <w:br w:type="page"/>
      </w:r>
    </w:p>
    <w:p w14:paraId="6F6FC07A" w14:textId="77777777" w:rsidR="00D65F7E" w:rsidRPr="00407344" w:rsidRDefault="00D65F7E" w:rsidP="00407344">
      <w:pPr>
        <w:spacing w:line="360" w:lineRule="auto"/>
        <w:jc w:val="both"/>
        <w:rPr>
          <w:rFonts w:ascii="Times New Roman" w:hAnsi="Times New Roman" w:cs="Times New Roman"/>
          <w:sz w:val="24"/>
          <w:szCs w:val="24"/>
          <w:rPrChange w:id="2774" w:author="AP" w:date="2019-07-23T12:12:00Z">
            <w:rPr>
              <w:rFonts w:ascii="Times New Roman" w:hAnsi="Times New Roman"/>
            </w:rPr>
          </w:rPrChange>
        </w:rPr>
        <w:pPrChange w:id="2775" w:author="AP" w:date="2019-07-23T12:12:00Z">
          <w:pPr>
            <w:spacing w:line="360" w:lineRule="auto"/>
            <w:jc w:val="both"/>
          </w:pPr>
        </w:pPrChange>
      </w:pPr>
      <w:r w:rsidRPr="00407344">
        <w:rPr>
          <w:rFonts w:ascii="Times New Roman" w:hAnsi="Times New Roman" w:cs="Times New Roman"/>
          <w:sz w:val="24"/>
          <w:szCs w:val="24"/>
          <w:rPrChange w:id="2776" w:author="AP" w:date="2019-07-23T12:12:00Z">
            <w:rPr>
              <w:rFonts w:ascii="Times New Roman" w:hAnsi="Times New Roman"/>
            </w:rPr>
          </w:rPrChange>
        </w:rPr>
        <w:lastRenderedPageBreak/>
        <w:t>Figura 5. Distribución del puntaje medio de la contribución de los portafolios de especies al ingreso de los hogares tomando en cuenta solo a las especies que contribuyeron a éste.</w:t>
      </w:r>
    </w:p>
    <w:p w14:paraId="2D380DC5" w14:textId="77777777" w:rsidR="00D65F7E" w:rsidRPr="00407344" w:rsidRDefault="00D65F7E" w:rsidP="00407344">
      <w:pPr>
        <w:spacing w:line="360" w:lineRule="auto"/>
        <w:jc w:val="both"/>
        <w:rPr>
          <w:rFonts w:ascii="Times New Roman" w:hAnsi="Times New Roman" w:cs="Times New Roman"/>
          <w:sz w:val="24"/>
          <w:szCs w:val="24"/>
          <w:lang w:val="en-US"/>
          <w:rPrChange w:id="2777" w:author="AP" w:date="2019-07-23T12:12:00Z">
            <w:rPr>
              <w:rFonts w:ascii="Times New Roman" w:hAnsi="Times New Roman" w:cs="Times New Roman"/>
              <w:lang w:val="en-US"/>
            </w:rPr>
          </w:rPrChange>
        </w:rPr>
        <w:pPrChange w:id="2778" w:author="AP" w:date="2019-07-23T12:12:00Z">
          <w:pPr>
            <w:spacing w:line="360" w:lineRule="auto"/>
            <w:jc w:val="both"/>
          </w:pPr>
        </w:pPrChange>
      </w:pPr>
      <w:r w:rsidRPr="00407344">
        <w:rPr>
          <w:rFonts w:ascii="Times New Roman" w:hAnsi="Times New Roman" w:cs="Times New Roman"/>
          <w:noProof/>
          <w:sz w:val="24"/>
          <w:szCs w:val="24"/>
          <w:lang w:val="en-US"/>
          <w:rPrChange w:id="2779" w:author="AP" w:date="2019-07-23T12:12:00Z">
            <w:rPr>
              <w:rFonts w:ascii="Times New Roman" w:hAnsi="Times New Roman" w:cs="Times New Roman"/>
              <w:noProof/>
              <w:lang w:val="en-US"/>
            </w:rPr>
          </w:rPrChange>
        </w:rPr>
        <w:drawing>
          <wp:inline distT="0" distB="0" distL="0" distR="0" wp14:anchorId="2AB62D68" wp14:editId="29F8BBCF">
            <wp:extent cx="5112385" cy="37452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12385" cy="3745230"/>
                    </a:xfrm>
                    <a:prstGeom prst="rect">
                      <a:avLst/>
                    </a:prstGeom>
                    <a:noFill/>
                    <a:ln>
                      <a:noFill/>
                    </a:ln>
                  </pic:spPr>
                </pic:pic>
              </a:graphicData>
            </a:graphic>
          </wp:inline>
        </w:drawing>
      </w:r>
    </w:p>
    <w:p w14:paraId="5A75055F" w14:textId="77777777" w:rsidR="00D65F7E" w:rsidRPr="00407344" w:rsidRDefault="00D65F7E" w:rsidP="00407344">
      <w:pPr>
        <w:spacing w:line="360" w:lineRule="auto"/>
        <w:jc w:val="both"/>
        <w:rPr>
          <w:rFonts w:ascii="Times New Roman" w:hAnsi="Times New Roman" w:cs="Times New Roman"/>
          <w:sz w:val="24"/>
          <w:szCs w:val="24"/>
        </w:rPr>
        <w:pPrChange w:id="2780" w:author="AP" w:date="2019-07-23T12:12:00Z">
          <w:pPr>
            <w:spacing w:line="360" w:lineRule="auto"/>
            <w:jc w:val="both"/>
          </w:pPr>
        </w:pPrChange>
      </w:pPr>
    </w:p>
    <w:sectPr w:rsidR="00D65F7E" w:rsidRPr="004073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8" w:author="AP" w:date="2019-07-23T11:32:00Z" w:initials="APM">
    <w:p w14:paraId="0D6D6DFD" w14:textId="763553A1" w:rsidR="00641945" w:rsidRPr="00641945" w:rsidRDefault="00641945">
      <w:pPr>
        <w:pStyle w:val="CommentText"/>
        <w:rPr>
          <w:lang w:val="es-ES"/>
        </w:rPr>
      </w:pPr>
      <w:r>
        <w:rPr>
          <w:rStyle w:val="CommentReference"/>
        </w:rPr>
        <w:annotationRef/>
      </w:r>
      <w:r w:rsidRPr="00641945">
        <w:rPr>
          <w:lang w:val="es-ES"/>
        </w:rPr>
        <w:t>Valdría la pena explicar que es un Mercado imperfecto</w:t>
      </w:r>
    </w:p>
  </w:comment>
  <w:comment w:id="302" w:author="AP" w:date="2019-07-23T13:58:00Z" w:initials="APM">
    <w:p w14:paraId="38E2636E" w14:textId="6A027B4C" w:rsidR="00872071" w:rsidRPr="00872071" w:rsidRDefault="00872071">
      <w:pPr>
        <w:pStyle w:val="CommentText"/>
        <w:rPr>
          <w:lang w:val="es-ES"/>
        </w:rPr>
      </w:pPr>
      <w:r>
        <w:rPr>
          <w:rStyle w:val="CommentReference"/>
        </w:rPr>
        <w:annotationRef/>
      </w:r>
      <w:r w:rsidRPr="00872071">
        <w:rPr>
          <w:lang w:val="es-ES"/>
        </w:rPr>
        <w:t>Le puse siete para que empatara con la figura 1</w:t>
      </w:r>
    </w:p>
  </w:comment>
  <w:comment w:id="2742" w:author="AP" w:date="2019-07-23T13:25:00Z" w:initials="APM">
    <w:p w14:paraId="02FAA35F" w14:textId="71B90808" w:rsidR="00E52303" w:rsidRPr="00E52303" w:rsidRDefault="00E52303">
      <w:pPr>
        <w:pStyle w:val="CommentText"/>
        <w:rPr>
          <w:lang w:val="es-ES"/>
        </w:rPr>
      </w:pPr>
      <w:r>
        <w:rPr>
          <w:rStyle w:val="CommentReference"/>
        </w:rPr>
        <w:annotationRef/>
      </w:r>
      <w:r w:rsidRPr="00E52303">
        <w:rPr>
          <w:lang w:val="es-ES"/>
        </w:rPr>
        <w:t>Esto no estoy de acuerdo</w:t>
      </w:r>
    </w:p>
  </w:comment>
  <w:comment w:id="2741" w:author="AP" w:date="2019-07-23T13:25:00Z" w:initials="APM">
    <w:p w14:paraId="62760035" w14:textId="2E480722" w:rsidR="00E52303" w:rsidRPr="00E52303" w:rsidRDefault="00E52303">
      <w:pPr>
        <w:pStyle w:val="CommentText"/>
        <w:rPr>
          <w:lang w:val="es-ES"/>
        </w:rPr>
      </w:pPr>
      <w:r>
        <w:rPr>
          <w:rStyle w:val="CommentReference"/>
        </w:rPr>
        <w:annotationRef/>
      </w:r>
      <w:r w:rsidRPr="00E52303">
        <w:rPr>
          <w:lang w:val="es-ES"/>
        </w:rPr>
        <w:t xml:space="preserve">Suguiero eliminar este párrafo. Los datos </w:t>
      </w:r>
      <w:r>
        <w:rPr>
          <w:lang w:val="es-ES"/>
        </w:rPr>
        <w:t>no dan para hacer este análisis.</w:t>
      </w:r>
    </w:p>
  </w:comment>
  <w:comment w:id="2743" w:author="AP" w:date="2019-07-23T13:24:00Z" w:initials="APM">
    <w:p w14:paraId="6CB5C2CC" w14:textId="41054A27" w:rsidR="00E52303" w:rsidRPr="00E52303" w:rsidRDefault="00E52303">
      <w:pPr>
        <w:pStyle w:val="CommentText"/>
        <w:rPr>
          <w:lang w:val="es-ES"/>
        </w:rPr>
      </w:pPr>
      <w:r>
        <w:rPr>
          <w:rStyle w:val="CommentReference"/>
        </w:rPr>
        <w:annotationRef/>
      </w:r>
      <w:r w:rsidRPr="00E52303">
        <w:rPr>
          <w:lang w:val="es-ES"/>
        </w:rPr>
        <w:t>Quizas con la moda puede server para medir “la contribución de interés”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D6DFD" w15:done="0"/>
  <w15:commentEx w15:paraId="38E2636E" w15:done="0"/>
  <w15:commentEx w15:paraId="02FAA35F" w15:done="0"/>
  <w15:commentEx w15:paraId="62760035" w15:done="0"/>
  <w15:commentEx w15:paraId="6CB5C2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1A34F" w14:textId="77777777" w:rsidR="00096949" w:rsidRDefault="00096949" w:rsidP="009B09C4">
      <w:pPr>
        <w:spacing w:after="0" w:line="240" w:lineRule="auto"/>
      </w:pPr>
      <w:r>
        <w:separator/>
      </w:r>
    </w:p>
  </w:endnote>
  <w:endnote w:type="continuationSeparator" w:id="0">
    <w:p w14:paraId="049E0022" w14:textId="77777777" w:rsidR="00096949" w:rsidRDefault="00096949" w:rsidP="009B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3512337"/>
      <w:docPartObj>
        <w:docPartGallery w:val="Page Numbers (Bottom of Page)"/>
        <w:docPartUnique/>
      </w:docPartObj>
    </w:sdtPr>
    <w:sdtContent>
      <w:p w14:paraId="6CFA1D04" w14:textId="77777777" w:rsidR="009537F1" w:rsidRDefault="009537F1">
        <w:pPr>
          <w:pStyle w:val="Footer"/>
          <w:jc w:val="center"/>
        </w:pPr>
        <w:r>
          <w:fldChar w:fldCharType="begin"/>
        </w:r>
        <w:r>
          <w:instrText>PAGE   \* MERGEFORMAT</w:instrText>
        </w:r>
        <w:r>
          <w:fldChar w:fldCharType="separate"/>
        </w:r>
        <w:r w:rsidR="00D612E1" w:rsidRPr="00D612E1">
          <w:rPr>
            <w:noProof/>
            <w:lang w:val="es-ES"/>
          </w:rPr>
          <w:t>1</w:t>
        </w:r>
        <w:r>
          <w:fldChar w:fldCharType="end"/>
        </w:r>
      </w:p>
    </w:sdtContent>
  </w:sdt>
  <w:p w14:paraId="52380D13" w14:textId="77777777" w:rsidR="009537F1" w:rsidRDefault="009537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B6406" w14:textId="77777777" w:rsidR="00096949" w:rsidRDefault="00096949" w:rsidP="009B09C4">
      <w:pPr>
        <w:spacing w:after="0" w:line="240" w:lineRule="auto"/>
      </w:pPr>
      <w:r>
        <w:separator/>
      </w:r>
    </w:p>
  </w:footnote>
  <w:footnote w:type="continuationSeparator" w:id="0">
    <w:p w14:paraId="67EEEF77" w14:textId="77777777" w:rsidR="00096949" w:rsidRDefault="00096949" w:rsidP="009B09C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7B1"/>
    <w:rsid w:val="00040DB0"/>
    <w:rsid w:val="000478B7"/>
    <w:rsid w:val="000641DF"/>
    <w:rsid w:val="00077D07"/>
    <w:rsid w:val="00096949"/>
    <w:rsid w:val="000A1FAD"/>
    <w:rsid w:val="000A5A4A"/>
    <w:rsid w:val="0010730C"/>
    <w:rsid w:val="00136039"/>
    <w:rsid w:val="0014747D"/>
    <w:rsid w:val="00166340"/>
    <w:rsid w:val="00184ABD"/>
    <w:rsid w:val="001925E9"/>
    <w:rsid w:val="001927B1"/>
    <w:rsid w:val="001A274D"/>
    <w:rsid w:val="001B0FB0"/>
    <w:rsid w:val="001B371B"/>
    <w:rsid w:val="001D57BC"/>
    <w:rsid w:val="0022557D"/>
    <w:rsid w:val="00247988"/>
    <w:rsid w:val="00252AB3"/>
    <w:rsid w:val="002D085B"/>
    <w:rsid w:val="002E4256"/>
    <w:rsid w:val="002F185E"/>
    <w:rsid w:val="002F1CEE"/>
    <w:rsid w:val="002F4B80"/>
    <w:rsid w:val="002F5E4F"/>
    <w:rsid w:val="00354265"/>
    <w:rsid w:val="00365041"/>
    <w:rsid w:val="003712B7"/>
    <w:rsid w:val="00374218"/>
    <w:rsid w:val="00374E9C"/>
    <w:rsid w:val="00375624"/>
    <w:rsid w:val="003B1258"/>
    <w:rsid w:val="00407344"/>
    <w:rsid w:val="004233FA"/>
    <w:rsid w:val="00423FD4"/>
    <w:rsid w:val="004552F7"/>
    <w:rsid w:val="00472577"/>
    <w:rsid w:val="004734C2"/>
    <w:rsid w:val="00474A40"/>
    <w:rsid w:val="00475520"/>
    <w:rsid w:val="0047724E"/>
    <w:rsid w:val="00484BF0"/>
    <w:rsid w:val="004F44A2"/>
    <w:rsid w:val="00506E83"/>
    <w:rsid w:val="00507629"/>
    <w:rsid w:val="00536238"/>
    <w:rsid w:val="005378D5"/>
    <w:rsid w:val="005536D2"/>
    <w:rsid w:val="0057776D"/>
    <w:rsid w:val="005940CB"/>
    <w:rsid w:val="005D3CBB"/>
    <w:rsid w:val="005D6A24"/>
    <w:rsid w:val="005F27DB"/>
    <w:rsid w:val="005F3657"/>
    <w:rsid w:val="00606D9F"/>
    <w:rsid w:val="00641945"/>
    <w:rsid w:val="00652CD2"/>
    <w:rsid w:val="00676318"/>
    <w:rsid w:val="006843C4"/>
    <w:rsid w:val="006A3284"/>
    <w:rsid w:val="006A530D"/>
    <w:rsid w:val="006A5F57"/>
    <w:rsid w:val="00717756"/>
    <w:rsid w:val="0072342F"/>
    <w:rsid w:val="00761009"/>
    <w:rsid w:val="007746B3"/>
    <w:rsid w:val="00780F06"/>
    <w:rsid w:val="0079789E"/>
    <w:rsid w:val="007A1074"/>
    <w:rsid w:val="007D0149"/>
    <w:rsid w:val="007E2E25"/>
    <w:rsid w:val="007E7080"/>
    <w:rsid w:val="007F383A"/>
    <w:rsid w:val="0083134F"/>
    <w:rsid w:val="00844C2B"/>
    <w:rsid w:val="00872071"/>
    <w:rsid w:val="00886E38"/>
    <w:rsid w:val="008C5D0E"/>
    <w:rsid w:val="008D4EB7"/>
    <w:rsid w:val="008E01EC"/>
    <w:rsid w:val="00911C77"/>
    <w:rsid w:val="009475F2"/>
    <w:rsid w:val="009537F1"/>
    <w:rsid w:val="009541E4"/>
    <w:rsid w:val="00982907"/>
    <w:rsid w:val="009A13CD"/>
    <w:rsid w:val="009A41D1"/>
    <w:rsid w:val="009A6DB8"/>
    <w:rsid w:val="009B09C4"/>
    <w:rsid w:val="009B25C9"/>
    <w:rsid w:val="009C6B0E"/>
    <w:rsid w:val="009D15F8"/>
    <w:rsid w:val="00A219CB"/>
    <w:rsid w:val="00A425DC"/>
    <w:rsid w:val="00A809C0"/>
    <w:rsid w:val="00AA24A6"/>
    <w:rsid w:val="00AB54B0"/>
    <w:rsid w:val="00AB7A8A"/>
    <w:rsid w:val="00AD3A72"/>
    <w:rsid w:val="00AD3FB8"/>
    <w:rsid w:val="00AE3CEF"/>
    <w:rsid w:val="00AE49F5"/>
    <w:rsid w:val="00AE6954"/>
    <w:rsid w:val="00B014D2"/>
    <w:rsid w:val="00B066C5"/>
    <w:rsid w:val="00B23BFF"/>
    <w:rsid w:val="00B43DF9"/>
    <w:rsid w:val="00B804C5"/>
    <w:rsid w:val="00BA18F7"/>
    <w:rsid w:val="00BD127D"/>
    <w:rsid w:val="00BE1281"/>
    <w:rsid w:val="00BF4325"/>
    <w:rsid w:val="00C274AC"/>
    <w:rsid w:val="00C34FC8"/>
    <w:rsid w:val="00C36530"/>
    <w:rsid w:val="00C5219E"/>
    <w:rsid w:val="00C71BD0"/>
    <w:rsid w:val="00C74048"/>
    <w:rsid w:val="00C85021"/>
    <w:rsid w:val="00C94E0A"/>
    <w:rsid w:val="00CA3DE2"/>
    <w:rsid w:val="00CC0B1E"/>
    <w:rsid w:val="00CC7D41"/>
    <w:rsid w:val="00CE14B3"/>
    <w:rsid w:val="00CF1F1F"/>
    <w:rsid w:val="00CF2327"/>
    <w:rsid w:val="00CF748B"/>
    <w:rsid w:val="00D06DE0"/>
    <w:rsid w:val="00D07B56"/>
    <w:rsid w:val="00D203D4"/>
    <w:rsid w:val="00D3036B"/>
    <w:rsid w:val="00D314CE"/>
    <w:rsid w:val="00D612E1"/>
    <w:rsid w:val="00D63F67"/>
    <w:rsid w:val="00D65F7E"/>
    <w:rsid w:val="00D7719D"/>
    <w:rsid w:val="00DB4CC2"/>
    <w:rsid w:val="00DB67ED"/>
    <w:rsid w:val="00DB6D75"/>
    <w:rsid w:val="00DE63A1"/>
    <w:rsid w:val="00DF392B"/>
    <w:rsid w:val="00E25C14"/>
    <w:rsid w:val="00E33B86"/>
    <w:rsid w:val="00E36C6B"/>
    <w:rsid w:val="00E40D6E"/>
    <w:rsid w:val="00E52303"/>
    <w:rsid w:val="00E53D82"/>
    <w:rsid w:val="00E77584"/>
    <w:rsid w:val="00E948D4"/>
    <w:rsid w:val="00E95511"/>
    <w:rsid w:val="00EA6D9F"/>
    <w:rsid w:val="00EC55E4"/>
    <w:rsid w:val="00ED342F"/>
    <w:rsid w:val="00ED36E6"/>
    <w:rsid w:val="00ED3921"/>
    <w:rsid w:val="00EE00D8"/>
    <w:rsid w:val="00EE30A4"/>
    <w:rsid w:val="00EE5590"/>
    <w:rsid w:val="00F1317E"/>
    <w:rsid w:val="00F17496"/>
    <w:rsid w:val="00F321F7"/>
    <w:rsid w:val="00F660CB"/>
    <w:rsid w:val="00FA5915"/>
    <w:rsid w:val="00FB08AA"/>
    <w:rsid w:val="00FB26F9"/>
    <w:rsid w:val="00FE08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56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E25"/>
    <w:rPr>
      <w:color w:val="0000FF" w:themeColor="hyperlink"/>
      <w:u w:val="single"/>
    </w:rPr>
  </w:style>
  <w:style w:type="paragraph" w:styleId="Header">
    <w:name w:val="header"/>
    <w:basedOn w:val="Normal"/>
    <w:link w:val="HeaderChar"/>
    <w:uiPriority w:val="99"/>
    <w:unhideWhenUsed/>
    <w:rsid w:val="009B09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B09C4"/>
    <w:rPr>
      <w:lang w:val="es-MX"/>
    </w:rPr>
  </w:style>
  <w:style w:type="paragraph" w:styleId="Footer">
    <w:name w:val="footer"/>
    <w:basedOn w:val="Normal"/>
    <w:link w:val="FooterChar"/>
    <w:uiPriority w:val="99"/>
    <w:unhideWhenUsed/>
    <w:rsid w:val="009B09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B09C4"/>
    <w:rPr>
      <w:lang w:val="es-MX"/>
    </w:rPr>
  </w:style>
  <w:style w:type="table" w:styleId="TableGrid">
    <w:name w:val="Table Grid"/>
    <w:basedOn w:val="TableNormal"/>
    <w:uiPriority w:val="59"/>
    <w:rsid w:val="009B25C9"/>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F1317E"/>
    <w:rPr>
      <w:sz w:val="16"/>
      <w:szCs w:val="16"/>
    </w:rPr>
  </w:style>
  <w:style w:type="paragraph" w:styleId="CommentText">
    <w:name w:val="annotation text"/>
    <w:basedOn w:val="Normal"/>
    <w:link w:val="CommentTextChar"/>
    <w:uiPriority w:val="99"/>
    <w:semiHidden/>
    <w:unhideWhenUsed/>
    <w:rsid w:val="00F1317E"/>
    <w:rPr>
      <w:rFonts w:ascii="Calibri" w:eastAsia="Calibri" w:hAnsi="Calibri" w:cs="Times New Roman"/>
      <w:sz w:val="20"/>
      <w:szCs w:val="20"/>
      <w:lang w:val="en-US"/>
    </w:rPr>
  </w:style>
  <w:style w:type="character" w:customStyle="1" w:styleId="CommentTextChar">
    <w:name w:val="Comment Text Char"/>
    <w:basedOn w:val="DefaultParagraphFont"/>
    <w:link w:val="CommentText"/>
    <w:uiPriority w:val="99"/>
    <w:semiHidden/>
    <w:rsid w:val="00F1317E"/>
    <w:rPr>
      <w:rFonts w:ascii="Calibri" w:eastAsia="Calibri" w:hAnsi="Calibri" w:cs="Times New Roman"/>
      <w:sz w:val="20"/>
      <w:szCs w:val="20"/>
    </w:rPr>
  </w:style>
  <w:style w:type="paragraph" w:styleId="NormalWeb">
    <w:name w:val="Normal (Web)"/>
    <w:basedOn w:val="Normal"/>
    <w:uiPriority w:val="99"/>
    <w:unhideWhenUsed/>
    <w:rsid w:val="00F1317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13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17E"/>
    <w:rPr>
      <w:rFonts w:ascii="Tahoma" w:hAnsi="Tahoma" w:cs="Tahoma"/>
      <w:sz w:val="16"/>
      <w:szCs w:val="16"/>
      <w:lang w:val="es-MX"/>
    </w:rPr>
  </w:style>
  <w:style w:type="paragraph" w:styleId="FootnoteText">
    <w:name w:val="footnote text"/>
    <w:basedOn w:val="Normal"/>
    <w:link w:val="FootnoteTextChar"/>
    <w:uiPriority w:val="99"/>
    <w:semiHidden/>
    <w:unhideWhenUsed/>
    <w:rsid w:val="00C365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6530"/>
    <w:rPr>
      <w:sz w:val="20"/>
      <w:szCs w:val="20"/>
      <w:lang w:val="es-MX"/>
    </w:rPr>
  </w:style>
  <w:style w:type="character" w:styleId="FootnoteReference">
    <w:name w:val="footnote reference"/>
    <w:basedOn w:val="DefaultParagraphFont"/>
    <w:uiPriority w:val="99"/>
    <w:semiHidden/>
    <w:unhideWhenUsed/>
    <w:rsid w:val="00C36530"/>
    <w:rPr>
      <w:vertAlign w:val="superscript"/>
    </w:rPr>
  </w:style>
  <w:style w:type="paragraph" w:styleId="CommentSubject">
    <w:name w:val="annotation subject"/>
    <w:basedOn w:val="CommentText"/>
    <w:next w:val="CommentText"/>
    <w:link w:val="CommentSubjectChar"/>
    <w:uiPriority w:val="99"/>
    <w:semiHidden/>
    <w:unhideWhenUsed/>
    <w:rsid w:val="00641945"/>
    <w:pPr>
      <w:spacing w:line="240" w:lineRule="auto"/>
    </w:pPr>
    <w:rPr>
      <w:rFonts w:asciiTheme="minorHAnsi" w:eastAsiaTheme="minorHAnsi" w:hAnsiTheme="minorHAnsi" w:cstheme="minorBidi"/>
      <w:b/>
      <w:bCs/>
      <w:lang w:val="es-MX"/>
    </w:rPr>
  </w:style>
  <w:style w:type="character" w:customStyle="1" w:styleId="CommentSubjectChar">
    <w:name w:val="Comment Subject Char"/>
    <w:basedOn w:val="CommentTextChar"/>
    <w:link w:val="CommentSubject"/>
    <w:uiPriority w:val="99"/>
    <w:semiHidden/>
    <w:rsid w:val="00641945"/>
    <w:rPr>
      <w:rFonts w:ascii="Calibri" w:eastAsia="Calibri" w:hAnsi="Calibri" w:cs="Times New Roman"/>
      <w:b/>
      <w:bCs/>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0535">
      <w:bodyDiv w:val="1"/>
      <w:marLeft w:val="0"/>
      <w:marRight w:val="0"/>
      <w:marTop w:val="0"/>
      <w:marBottom w:val="0"/>
      <w:divBdr>
        <w:top w:val="none" w:sz="0" w:space="0" w:color="auto"/>
        <w:left w:val="none" w:sz="0" w:space="0" w:color="auto"/>
        <w:bottom w:val="none" w:sz="0" w:space="0" w:color="auto"/>
        <w:right w:val="none" w:sz="0" w:space="0" w:color="auto"/>
      </w:divBdr>
    </w:div>
    <w:div w:id="892889005">
      <w:bodyDiv w:val="1"/>
      <w:marLeft w:val="0"/>
      <w:marRight w:val="0"/>
      <w:marTop w:val="0"/>
      <w:marBottom w:val="0"/>
      <w:divBdr>
        <w:top w:val="none" w:sz="0" w:space="0" w:color="auto"/>
        <w:left w:val="none" w:sz="0" w:space="0" w:color="auto"/>
        <w:bottom w:val="none" w:sz="0" w:space="0" w:color="auto"/>
        <w:right w:val="none" w:sz="0" w:space="0" w:color="auto"/>
      </w:divBdr>
    </w:div>
    <w:div w:id="1154953699">
      <w:bodyDiv w:val="1"/>
      <w:marLeft w:val="0"/>
      <w:marRight w:val="0"/>
      <w:marTop w:val="0"/>
      <w:marBottom w:val="0"/>
      <w:divBdr>
        <w:top w:val="none" w:sz="0" w:space="0" w:color="auto"/>
        <w:left w:val="none" w:sz="0" w:space="0" w:color="auto"/>
        <w:bottom w:val="none" w:sz="0" w:space="0" w:color="auto"/>
        <w:right w:val="none" w:sz="0" w:space="0" w:color="auto"/>
      </w:divBdr>
    </w:div>
    <w:div w:id="1439251551">
      <w:bodyDiv w:val="1"/>
      <w:marLeft w:val="0"/>
      <w:marRight w:val="0"/>
      <w:marTop w:val="0"/>
      <w:marBottom w:val="0"/>
      <w:divBdr>
        <w:top w:val="none" w:sz="0" w:space="0" w:color="auto"/>
        <w:left w:val="none" w:sz="0" w:space="0" w:color="auto"/>
        <w:bottom w:val="none" w:sz="0" w:space="0" w:color="auto"/>
        <w:right w:val="none" w:sz="0" w:space="0" w:color="auto"/>
      </w:divBdr>
    </w:div>
    <w:div w:id="1488667458">
      <w:bodyDiv w:val="1"/>
      <w:marLeft w:val="0"/>
      <w:marRight w:val="0"/>
      <w:marTop w:val="0"/>
      <w:marBottom w:val="0"/>
      <w:divBdr>
        <w:top w:val="none" w:sz="0" w:space="0" w:color="auto"/>
        <w:left w:val="none" w:sz="0" w:space="0" w:color="auto"/>
        <w:bottom w:val="none" w:sz="0" w:space="0" w:color="auto"/>
        <w:right w:val="none" w:sz="0" w:space="0" w:color="auto"/>
      </w:divBdr>
    </w:div>
    <w:div w:id="1801070450">
      <w:bodyDiv w:val="1"/>
      <w:marLeft w:val="0"/>
      <w:marRight w:val="0"/>
      <w:marTop w:val="0"/>
      <w:marBottom w:val="0"/>
      <w:divBdr>
        <w:top w:val="none" w:sz="0" w:space="0" w:color="auto"/>
        <w:left w:val="none" w:sz="0" w:space="0" w:color="auto"/>
        <w:bottom w:val="none" w:sz="0" w:space="0" w:color="auto"/>
        <w:right w:val="none" w:sz="0" w:space="0" w:color="auto"/>
      </w:divBdr>
    </w:div>
    <w:div w:id="202690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footer" Target="footer1.xml"/><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B705D-C598-4747-9EB2-0371BC97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3101</Words>
  <Characters>17676</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Rafael Bellon Corrales</dc:creator>
  <cp:lastModifiedBy>AP</cp:lastModifiedBy>
  <cp:revision>3</cp:revision>
  <cp:lastPrinted>2019-07-15T19:08:00Z</cp:lastPrinted>
  <dcterms:created xsi:type="dcterms:W3CDTF">2019-07-23T18:57:00Z</dcterms:created>
  <dcterms:modified xsi:type="dcterms:W3CDTF">2019-07-23T20:40:00Z</dcterms:modified>
</cp:coreProperties>
</file>